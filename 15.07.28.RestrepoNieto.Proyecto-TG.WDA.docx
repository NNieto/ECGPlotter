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BAB47" w14:textId="77777777" w:rsidR="0079074B" w:rsidRDefault="0079074B" w:rsidP="0079074B">
      <w:pPr>
        <w:pStyle w:val="Textoindependiente2"/>
      </w:pPr>
      <w:r>
        <w:t>DISEÑO E IMPLEMENTACIÓN DE UN SISTEMA DIGITAL DE MEDIDA PARA UNA SEÑAL DE ELECTROCARDIOGRAFIA USANDO UN LENGUAJE DE DESCRIPCION DE HARDWARE</w:t>
      </w:r>
    </w:p>
    <w:p w14:paraId="2C168CE6" w14:textId="77777777" w:rsidR="0079074B" w:rsidRDefault="0079074B" w:rsidP="0079074B">
      <w:pPr>
        <w:jc w:val="center"/>
        <w:rPr>
          <w:rFonts w:ascii="Georgia" w:hAnsi="Georgia" w:cs="Arial"/>
          <w:b/>
          <w:lang w:val="es-CO"/>
        </w:rPr>
      </w:pPr>
    </w:p>
    <w:p w14:paraId="78281FAE" w14:textId="77777777" w:rsidR="0079074B" w:rsidRDefault="0079074B" w:rsidP="0079074B">
      <w:pPr>
        <w:jc w:val="center"/>
        <w:rPr>
          <w:rFonts w:ascii="Georgia" w:hAnsi="Georgia" w:cs="Arial"/>
          <w:b/>
          <w:lang w:val="es-CO"/>
        </w:rPr>
      </w:pPr>
    </w:p>
    <w:p w14:paraId="36544508" w14:textId="77777777" w:rsidR="0079074B" w:rsidRDefault="0079074B" w:rsidP="0079074B">
      <w:pPr>
        <w:jc w:val="center"/>
        <w:rPr>
          <w:rFonts w:ascii="Georgia" w:hAnsi="Georgia" w:cs="Arial"/>
          <w:b/>
          <w:lang w:val="es-CO"/>
        </w:rPr>
      </w:pPr>
    </w:p>
    <w:p w14:paraId="59E91042" w14:textId="77777777" w:rsidR="0079074B" w:rsidRDefault="0079074B" w:rsidP="0079074B">
      <w:pPr>
        <w:jc w:val="center"/>
        <w:rPr>
          <w:rFonts w:ascii="Georgia" w:hAnsi="Georgia" w:cs="Arial"/>
          <w:b/>
          <w:lang w:val="es-CO"/>
        </w:rPr>
      </w:pPr>
    </w:p>
    <w:p w14:paraId="5D219156" w14:textId="77777777" w:rsidR="0079074B" w:rsidRDefault="0079074B" w:rsidP="0079074B">
      <w:pPr>
        <w:jc w:val="center"/>
        <w:rPr>
          <w:rFonts w:ascii="Georgia" w:hAnsi="Georgia" w:cs="Arial"/>
          <w:b/>
          <w:lang w:val="es-CO"/>
        </w:rPr>
      </w:pPr>
    </w:p>
    <w:p w14:paraId="6BD17684" w14:textId="77777777" w:rsidR="0079074B" w:rsidRDefault="0079074B" w:rsidP="0079074B">
      <w:pPr>
        <w:jc w:val="center"/>
        <w:rPr>
          <w:rFonts w:ascii="Georgia" w:hAnsi="Georgia" w:cs="Arial"/>
          <w:b/>
          <w:lang w:val="es-CO"/>
        </w:rPr>
      </w:pPr>
    </w:p>
    <w:p w14:paraId="5DBCA3D5" w14:textId="77777777" w:rsidR="0079074B" w:rsidRDefault="0079074B" w:rsidP="0079074B">
      <w:pPr>
        <w:jc w:val="center"/>
        <w:rPr>
          <w:rFonts w:ascii="Georgia" w:hAnsi="Georgia" w:cs="Arial"/>
          <w:b/>
          <w:lang w:val="es-CO"/>
        </w:rPr>
      </w:pPr>
    </w:p>
    <w:p w14:paraId="28E60237" w14:textId="77777777" w:rsidR="0079074B" w:rsidRDefault="0079074B" w:rsidP="0079074B">
      <w:pPr>
        <w:jc w:val="center"/>
        <w:rPr>
          <w:rFonts w:ascii="Georgia" w:hAnsi="Georgia" w:cs="Arial"/>
          <w:b/>
          <w:lang w:val="es-CO"/>
        </w:rPr>
      </w:pPr>
    </w:p>
    <w:p w14:paraId="1AEFB7AC" w14:textId="77777777" w:rsidR="0079074B" w:rsidRDefault="0079074B" w:rsidP="0079074B">
      <w:pPr>
        <w:jc w:val="center"/>
        <w:rPr>
          <w:rFonts w:ascii="Georgia" w:hAnsi="Georgia" w:cs="Arial"/>
          <w:b/>
          <w:lang w:val="es-CO"/>
        </w:rPr>
      </w:pPr>
    </w:p>
    <w:p w14:paraId="79660418" w14:textId="77777777" w:rsidR="0079074B" w:rsidRDefault="0079074B" w:rsidP="0079074B">
      <w:pPr>
        <w:jc w:val="center"/>
        <w:rPr>
          <w:rFonts w:ascii="Georgia" w:hAnsi="Georgia" w:cs="Arial"/>
          <w:b/>
          <w:lang w:val="es-CO"/>
        </w:rPr>
      </w:pPr>
    </w:p>
    <w:p w14:paraId="59B7F8EA" w14:textId="77777777" w:rsidR="0079074B" w:rsidRDefault="0079074B" w:rsidP="0079074B">
      <w:pPr>
        <w:jc w:val="center"/>
        <w:rPr>
          <w:rFonts w:ascii="Georgia" w:hAnsi="Georgia" w:cs="Arial"/>
          <w:b/>
          <w:lang w:val="es-CO"/>
        </w:rPr>
      </w:pPr>
    </w:p>
    <w:p w14:paraId="01D50DF1" w14:textId="77777777" w:rsidR="0079074B" w:rsidRDefault="0079074B" w:rsidP="0079074B">
      <w:pPr>
        <w:jc w:val="center"/>
        <w:rPr>
          <w:rFonts w:ascii="Georgia" w:hAnsi="Georgia" w:cs="Arial"/>
          <w:b/>
          <w:lang w:val="es-CO"/>
        </w:rPr>
      </w:pPr>
    </w:p>
    <w:p w14:paraId="65847D5D" w14:textId="77777777" w:rsidR="0079074B" w:rsidRDefault="0079074B" w:rsidP="0079074B">
      <w:pPr>
        <w:jc w:val="center"/>
        <w:rPr>
          <w:rFonts w:ascii="Georgia" w:hAnsi="Georgia" w:cs="Arial"/>
          <w:b/>
          <w:lang w:val="es-CO"/>
        </w:rPr>
      </w:pPr>
    </w:p>
    <w:p w14:paraId="26CA3613" w14:textId="77777777" w:rsidR="0079074B" w:rsidRDefault="0079074B" w:rsidP="0079074B">
      <w:pPr>
        <w:jc w:val="center"/>
        <w:rPr>
          <w:rFonts w:ascii="Georgia" w:hAnsi="Georgia" w:cs="Arial"/>
          <w:b/>
          <w:lang w:val="es-CO"/>
        </w:rPr>
      </w:pPr>
    </w:p>
    <w:p w14:paraId="368946DA" w14:textId="77777777" w:rsidR="0079074B" w:rsidRDefault="0079074B" w:rsidP="0079074B">
      <w:pPr>
        <w:jc w:val="center"/>
        <w:rPr>
          <w:rFonts w:ascii="Georgia" w:hAnsi="Georgia" w:cs="Arial"/>
          <w:b/>
          <w:lang w:val="es-CO"/>
        </w:rPr>
      </w:pPr>
    </w:p>
    <w:p w14:paraId="4B6FEBC4" w14:textId="77777777" w:rsidR="0079074B" w:rsidRDefault="0079074B" w:rsidP="0079074B">
      <w:pPr>
        <w:jc w:val="center"/>
        <w:rPr>
          <w:rFonts w:ascii="Georgia" w:hAnsi="Georgia" w:cs="Arial"/>
          <w:b/>
          <w:lang w:val="es-CO"/>
        </w:rPr>
      </w:pPr>
    </w:p>
    <w:p w14:paraId="1FB49E7D" w14:textId="77777777" w:rsidR="0079074B" w:rsidRDefault="0079074B" w:rsidP="0079074B">
      <w:pPr>
        <w:jc w:val="center"/>
        <w:rPr>
          <w:rFonts w:ascii="Georgia" w:hAnsi="Georgia" w:cs="Arial"/>
          <w:b/>
          <w:lang w:val="es-CO"/>
        </w:rPr>
      </w:pPr>
    </w:p>
    <w:p w14:paraId="6F30E48B" w14:textId="77777777" w:rsidR="0079074B" w:rsidRDefault="0079074B" w:rsidP="0079074B">
      <w:pPr>
        <w:jc w:val="center"/>
        <w:rPr>
          <w:rFonts w:ascii="Georgia" w:hAnsi="Georgia" w:cs="Arial"/>
          <w:b/>
          <w:lang w:val="es-CO"/>
        </w:rPr>
      </w:pPr>
      <w:r>
        <w:rPr>
          <w:rFonts w:ascii="Georgia" w:hAnsi="Georgia" w:cs="Arial"/>
          <w:b/>
          <w:lang w:val="es-CO"/>
        </w:rPr>
        <w:t>MANUEL ALEJANDRO RESTREPO LONDOÑO</w:t>
      </w:r>
    </w:p>
    <w:p w14:paraId="41BC9F1C" w14:textId="77777777" w:rsidR="0079074B" w:rsidRDefault="0079074B" w:rsidP="0079074B">
      <w:pPr>
        <w:jc w:val="center"/>
        <w:rPr>
          <w:rFonts w:ascii="Georgia" w:hAnsi="Georgia" w:cs="Arial"/>
          <w:b/>
          <w:lang w:val="es-CO"/>
        </w:rPr>
      </w:pPr>
      <w:r>
        <w:rPr>
          <w:rFonts w:ascii="Georgia" w:hAnsi="Georgia" w:cs="Arial"/>
          <w:b/>
          <w:lang w:val="es-CO"/>
        </w:rPr>
        <w:t>NORMAN ALEJANDRO NIETO BALANTA</w:t>
      </w:r>
    </w:p>
    <w:p w14:paraId="7C30BD53" w14:textId="77777777" w:rsidR="0079074B" w:rsidRDefault="0079074B" w:rsidP="0079074B">
      <w:pPr>
        <w:jc w:val="center"/>
        <w:rPr>
          <w:rFonts w:ascii="Georgia" w:hAnsi="Georgia" w:cs="Arial"/>
          <w:b/>
          <w:lang w:val="es-CO"/>
        </w:rPr>
      </w:pPr>
    </w:p>
    <w:p w14:paraId="74DC1648" w14:textId="77777777" w:rsidR="0079074B" w:rsidRDefault="0079074B" w:rsidP="0079074B">
      <w:pPr>
        <w:jc w:val="center"/>
        <w:rPr>
          <w:rFonts w:ascii="Georgia" w:hAnsi="Georgia" w:cs="Arial"/>
          <w:b/>
          <w:lang w:val="es-CO"/>
        </w:rPr>
      </w:pPr>
    </w:p>
    <w:p w14:paraId="3A4FAF2F" w14:textId="77777777" w:rsidR="0079074B" w:rsidRDefault="0079074B" w:rsidP="0079074B">
      <w:pPr>
        <w:jc w:val="center"/>
        <w:rPr>
          <w:rFonts w:ascii="Georgia" w:hAnsi="Georgia" w:cs="Arial"/>
          <w:b/>
          <w:lang w:val="es-CO"/>
        </w:rPr>
      </w:pPr>
    </w:p>
    <w:p w14:paraId="1E006EA0" w14:textId="77777777" w:rsidR="0079074B" w:rsidRDefault="0079074B" w:rsidP="0079074B">
      <w:pPr>
        <w:jc w:val="center"/>
        <w:rPr>
          <w:rFonts w:ascii="Georgia" w:hAnsi="Georgia" w:cs="Arial"/>
          <w:b/>
          <w:lang w:val="es-CO"/>
        </w:rPr>
      </w:pPr>
    </w:p>
    <w:p w14:paraId="11A0ADB8" w14:textId="77777777" w:rsidR="0079074B" w:rsidRDefault="0079074B" w:rsidP="0079074B">
      <w:pPr>
        <w:jc w:val="center"/>
        <w:rPr>
          <w:rFonts w:ascii="Georgia" w:hAnsi="Georgia" w:cs="Arial"/>
          <w:b/>
          <w:lang w:val="es-CO"/>
        </w:rPr>
      </w:pPr>
    </w:p>
    <w:p w14:paraId="5C352B28" w14:textId="77777777" w:rsidR="0079074B" w:rsidRDefault="0079074B" w:rsidP="0079074B">
      <w:pPr>
        <w:jc w:val="center"/>
        <w:rPr>
          <w:rFonts w:ascii="Georgia" w:hAnsi="Georgia" w:cs="Arial"/>
          <w:b/>
          <w:lang w:val="es-CO"/>
        </w:rPr>
      </w:pPr>
    </w:p>
    <w:p w14:paraId="7EC58A06" w14:textId="77777777" w:rsidR="0079074B" w:rsidRDefault="0079074B" w:rsidP="0079074B">
      <w:pPr>
        <w:jc w:val="center"/>
        <w:rPr>
          <w:rFonts w:ascii="Georgia" w:hAnsi="Georgia" w:cs="Arial"/>
          <w:b/>
          <w:lang w:val="es-CO"/>
        </w:rPr>
      </w:pPr>
    </w:p>
    <w:p w14:paraId="7B4D08FA" w14:textId="77777777" w:rsidR="0079074B" w:rsidRDefault="0079074B" w:rsidP="0079074B">
      <w:pPr>
        <w:jc w:val="center"/>
        <w:rPr>
          <w:rFonts w:ascii="Georgia" w:hAnsi="Georgia" w:cs="Arial"/>
          <w:b/>
          <w:lang w:val="es-CO"/>
        </w:rPr>
      </w:pPr>
    </w:p>
    <w:p w14:paraId="555E6850" w14:textId="77777777" w:rsidR="0079074B" w:rsidRDefault="0079074B" w:rsidP="0079074B">
      <w:pPr>
        <w:jc w:val="center"/>
        <w:rPr>
          <w:rFonts w:ascii="Georgia" w:hAnsi="Georgia" w:cs="Arial"/>
          <w:b/>
          <w:lang w:val="es-CO"/>
        </w:rPr>
      </w:pPr>
    </w:p>
    <w:p w14:paraId="21D4AAE4" w14:textId="77777777" w:rsidR="0079074B" w:rsidRDefault="0079074B" w:rsidP="0079074B">
      <w:pPr>
        <w:jc w:val="center"/>
        <w:rPr>
          <w:rFonts w:ascii="Georgia" w:hAnsi="Georgia" w:cs="Arial"/>
          <w:b/>
          <w:lang w:val="es-CO"/>
        </w:rPr>
      </w:pPr>
    </w:p>
    <w:p w14:paraId="76ACC0E5" w14:textId="77777777" w:rsidR="0079074B" w:rsidRDefault="0079074B" w:rsidP="0079074B">
      <w:pPr>
        <w:jc w:val="center"/>
        <w:rPr>
          <w:rFonts w:ascii="Georgia" w:hAnsi="Georgia" w:cs="Arial"/>
          <w:b/>
          <w:lang w:val="es-CO"/>
        </w:rPr>
      </w:pPr>
    </w:p>
    <w:p w14:paraId="5C7109C0" w14:textId="77777777" w:rsidR="0079074B" w:rsidRDefault="0079074B" w:rsidP="0079074B">
      <w:pPr>
        <w:jc w:val="center"/>
        <w:rPr>
          <w:rFonts w:ascii="Georgia" w:hAnsi="Georgia" w:cs="Arial"/>
          <w:b/>
          <w:lang w:val="es-CO"/>
        </w:rPr>
      </w:pPr>
    </w:p>
    <w:p w14:paraId="778FEEA0" w14:textId="77777777" w:rsidR="0079074B" w:rsidRDefault="0079074B" w:rsidP="0079074B">
      <w:pPr>
        <w:jc w:val="center"/>
        <w:rPr>
          <w:rFonts w:ascii="Georgia" w:hAnsi="Georgia" w:cs="Arial"/>
          <w:b/>
          <w:lang w:val="es-CO"/>
        </w:rPr>
      </w:pPr>
    </w:p>
    <w:p w14:paraId="67C27532" w14:textId="77777777" w:rsidR="0079074B" w:rsidRDefault="0079074B" w:rsidP="0079074B">
      <w:pPr>
        <w:jc w:val="center"/>
        <w:rPr>
          <w:rFonts w:ascii="Georgia" w:hAnsi="Georgia" w:cs="Arial"/>
          <w:b/>
          <w:lang w:val="es-CO"/>
        </w:rPr>
      </w:pPr>
    </w:p>
    <w:p w14:paraId="2A16EFC8" w14:textId="77777777" w:rsidR="0079074B" w:rsidRDefault="0079074B" w:rsidP="0079074B">
      <w:pPr>
        <w:jc w:val="center"/>
        <w:rPr>
          <w:rFonts w:ascii="Georgia" w:hAnsi="Georgia" w:cs="Arial"/>
          <w:b/>
          <w:lang w:val="es-CO"/>
        </w:rPr>
      </w:pPr>
    </w:p>
    <w:p w14:paraId="4CF9A5B8" w14:textId="77777777" w:rsidR="0079074B" w:rsidRDefault="0079074B" w:rsidP="0079074B">
      <w:pPr>
        <w:jc w:val="center"/>
        <w:rPr>
          <w:rFonts w:ascii="Georgia" w:hAnsi="Georgia" w:cs="Arial"/>
          <w:b/>
          <w:lang w:val="es-CO"/>
        </w:rPr>
      </w:pPr>
    </w:p>
    <w:p w14:paraId="20576A6C" w14:textId="77777777" w:rsidR="0079074B" w:rsidRDefault="0079074B" w:rsidP="0079074B">
      <w:pPr>
        <w:jc w:val="center"/>
        <w:rPr>
          <w:rFonts w:ascii="Georgia" w:hAnsi="Georgia" w:cs="Arial"/>
          <w:b/>
          <w:lang w:val="es-CO"/>
        </w:rPr>
      </w:pPr>
    </w:p>
    <w:p w14:paraId="549A7E42" w14:textId="77777777" w:rsidR="0079074B" w:rsidRDefault="0079074B" w:rsidP="0079074B">
      <w:pPr>
        <w:jc w:val="center"/>
        <w:rPr>
          <w:rFonts w:ascii="Georgia" w:hAnsi="Georgia" w:cs="Arial"/>
          <w:b/>
          <w:lang w:val="es-CO"/>
        </w:rPr>
      </w:pPr>
      <w:r>
        <w:rPr>
          <w:rFonts w:ascii="Georgia" w:hAnsi="Georgia" w:cs="Arial"/>
          <w:b/>
          <w:lang w:val="es-CO"/>
        </w:rPr>
        <w:t>UNIDAD CENTRAL DEL VALLE</w:t>
      </w:r>
    </w:p>
    <w:p w14:paraId="45EA9FB0" w14:textId="77777777" w:rsidR="0079074B" w:rsidRDefault="0079074B" w:rsidP="0079074B">
      <w:pPr>
        <w:jc w:val="center"/>
        <w:rPr>
          <w:rFonts w:ascii="Georgia" w:hAnsi="Georgia" w:cs="Arial"/>
          <w:b/>
          <w:lang w:val="es-CO"/>
        </w:rPr>
      </w:pPr>
      <w:r>
        <w:rPr>
          <w:rFonts w:ascii="Georgia" w:hAnsi="Georgia" w:cs="Arial"/>
          <w:b/>
          <w:lang w:val="es-CO"/>
        </w:rPr>
        <w:t xml:space="preserve">FACULTAD DE INGENIERIAS </w:t>
      </w:r>
    </w:p>
    <w:p w14:paraId="54FD0A7D" w14:textId="77777777" w:rsidR="0079074B" w:rsidRDefault="0079074B" w:rsidP="0079074B">
      <w:pPr>
        <w:jc w:val="center"/>
        <w:rPr>
          <w:rFonts w:ascii="Georgia" w:hAnsi="Georgia" w:cs="Arial"/>
          <w:b/>
          <w:lang w:val="es-CO"/>
        </w:rPr>
      </w:pPr>
      <w:r>
        <w:rPr>
          <w:rFonts w:ascii="Georgia" w:hAnsi="Georgia" w:cs="Arial"/>
          <w:b/>
          <w:lang w:val="es-CO"/>
        </w:rPr>
        <w:t>PROGRAMA DE INGENIERIA ELECTRÓNICA</w:t>
      </w:r>
    </w:p>
    <w:p w14:paraId="0A88384D" w14:textId="77777777" w:rsidR="0079074B" w:rsidRDefault="0079074B" w:rsidP="0079074B">
      <w:pPr>
        <w:jc w:val="center"/>
        <w:rPr>
          <w:rFonts w:ascii="Georgia" w:hAnsi="Georgia" w:cs="Arial"/>
          <w:b/>
          <w:lang w:val="es-CO"/>
        </w:rPr>
      </w:pPr>
      <w:r>
        <w:rPr>
          <w:rFonts w:ascii="Georgia" w:hAnsi="Georgia" w:cs="Arial"/>
          <w:b/>
          <w:lang w:val="es-CO"/>
        </w:rPr>
        <w:t>TULUA, VALLE</w:t>
      </w:r>
    </w:p>
    <w:p w14:paraId="26E4A21D" w14:textId="77777777" w:rsidR="0079074B" w:rsidRDefault="0079074B" w:rsidP="0079074B">
      <w:pPr>
        <w:jc w:val="center"/>
        <w:rPr>
          <w:rFonts w:ascii="Georgia" w:hAnsi="Georgia" w:cs="Arial"/>
          <w:b/>
          <w:lang w:val="es-CO"/>
        </w:rPr>
      </w:pPr>
      <w:r>
        <w:rPr>
          <w:rFonts w:ascii="Georgia" w:hAnsi="Georgia" w:cs="Arial"/>
          <w:b/>
          <w:lang w:val="es-CO"/>
        </w:rPr>
        <w:t>2015</w:t>
      </w:r>
    </w:p>
    <w:p w14:paraId="2C2BF898" w14:textId="77777777" w:rsidR="0079074B" w:rsidRDefault="0079074B" w:rsidP="0079074B">
      <w:pPr>
        <w:jc w:val="center"/>
        <w:rPr>
          <w:rFonts w:ascii="Georgia" w:hAnsi="Georgia" w:cs="Arial"/>
          <w:b/>
          <w:lang w:val="es-CO"/>
        </w:rPr>
      </w:pPr>
      <w:r w:rsidRPr="00003E27">
        <w:rPr>
          <w:rFonts w:ascii="Georgia" w:hAnsi="Georgia" w:cs="Arial"/>
          <w:b/>
          <w:lang w:val="es-CO"/>
        </w:rPr>
        <w:t>DISEÑO E IMPLEMENTACIÓN DE UN SISTEMA DIGITAL DE MEDIDA PARA UNA SEÑAL DE ELECTROCARDIOGRAFIA USANDO UN LENGUAJE DE DESCRIPCION DE HARDWARE</w:t>
      </w:r>
    </w:p>
    <w:p w14:paraId="2DECB2B1" w14:textId="77777777" w:rsidR="0079074B" w:rsidRDefault="0079074B" w:rsidP="0079074B">
      <w:pPr>
        <w:jc w:val="center"/>
        <w:rPr>
          <w:rFonts w:ascii="Georgia" w:hAnsi="Georgia" w:cs="Arial"/>
          <w:b/>
          <w:lang w:val="es-CO"/>
        </w:rPr>
      </w:pPr>
    </w:p>
    <w:p w14:paraId="6C8FF11D" w14:textId="77777777" w:rsidR="0079074B" w:rsidRDefault="0079074B" w:rsidP="0079074B">
      <w:pPr>
        <w:jc w:val="center"/>
        <w:rPr>
          <w:rFonts w:ascii="Georgia" w:hAnsi="Georgia" w:cs="Arial"/>
          <w:b/>
          <w:lang w:val="es-CO"/>
        </w:rPr>
      </w:pPr>
    </w:p>
    <w:p w14:paraId="6921C3F1" w14:textId="77777777" w:rsidR="0079074B" w:rsidRDefault="0079074B" w:rsidP="0079074B">
      <w:pPr>
        <w:jc w:val="center"/>
        <w:rPr>
          <w:rFonts w:ascii="Georgia" w:hAnsi="Georgia" w:cs="Arial"/>
          <w:b/>
          <w:lang w:val="es-CO"/>
        </w:rPr>
      </w:pPr>
    </w:p>
    <w:p w14:paraId="4F66EFA8" w14:textId="77777777" w:rsidR="0079074B" w:rsidRDefault="0079074B" w:rsidP="0079074B">
      <w:pPr>
        <w:jc w:val="center"/>
        <w:rPr>
          <w:rFonts w:ascii="Georgia" w:hAnsi="Georgia" w:cs="Arial"/>
          <w:b/>
          <w:lang w:val="es-CO"/>
        </w:rPr>
      </w:pPr>
    </w:p>
    <w:p w14:paraId="3B04EA94" w14:textId="77777777" w:rsidR="0079074B" w:rsidRDefault="0079074B" w:rsidP="0079074B">
      <w:pPr>
        <w:jc w:val="center"/>
        <w:rPr>
          <w:rFonts w:ascii="Georgia" w:hAnsi="Georgia" w:cs="Arial"/>
          <w:b/>
          <w:lang w:val="es-CO"/>
        </w:rPr>
      </w:pPr>
    </w:p>
    <w:p w14:paraId="46A814D8" w14:textId="77777777" w:rsidR="0079074B" w:rsidRDefault="0079074B" w:rsidP="0079074B">
      <w:pPr>
        <w:jc w:val="center"/>
        <w:rPr>
          <w:rFonts w:ascii="Georgia" w:hAnsi="Georgia" w:cs="Arial"/>
          <w:b/>
          <w:lang w:val="es-CO"/>
        </w:rPr>
      </w:pPr>
    </w:p>
    <w:p w14:paraId="39347D95" w14:textId="77777777" w:rsidR="0079074B" w:rsidRDefault="0079074B" w:rsidP="0079074B">
      <w:pPr>
        <w:jc w:val="center"/>
        <w:rPr>
          <w:rFonts w:ascii="Georgia" w:hAnsi="Georgia" w:cs="Arial"/>
          <w:b/>
          <w:lang w:val="es-CO"/>
        </w:rPr>
      </w:pPr>
    </w:p>
    <w:p w14:paraId="2DC2922D" w14:textId="77777777" w:rsidR="0079074B" w:rsidRDefault="0079074B" w:rsidP="0079074B">
      <w:pPr>
        <w:jc w:val="center"/>
        <w:rPr>
          <w:rFonts w:ascii="Georgia" w:hAnsi="Georgia" w:cs="Arial"/>
          <w:b/>
          <w:lang w:val="es-CO"/>
        </w:rPr>
      </w:pPr>
      <w:r>
        <w:rPr>
          <w:rFonts w:ascii="Georgia" w:hAnsi="Georgia" w:cs="Arial"/>
          <w:b/>
          <w:lang w:val="es-CO"/>
        </w:rPr>
        <w:t>MANUEL ALEJANDRO RESTREPO LONDOÑO</w:t>
      </w:r>
    </w:p>
    <w:p w14:paraId="1C6E820C" w14:textId="77777777" w:rsidR="0079074B" w:rsidRDefault="0079074B" w:rsidP="0079074B">
      <w:pPr>
        <w:jc w:val="center"/>
        <w:rPr>
          <w:rFonts w:ascii="Georgia" w:hAnsi="Georgia" w:cs="Arial"/>
          <w:b/>
          <w:lang w:val="es-CO"/>
        </w:rPr>
      </w:pPr>
      <w:r>
        <w:rPr>
          <w:rFonts w:ascii="Georgia" w:hAnsi="Georgia" w:cs="Arial"/>
          <w:b/>
          <w:lang w:val="es-CO"/>
        </w:rPr>
        <w:t>NORMAN ALEJANDRO NIETO BALANTA</w:t>
      </w:r>
    </w:p>
    <w:p w14:paraId="567FB497" w14:textId="77777777" w:rsidR="0079074B" w:rsidRDefault="0079074B" w:rsidP="0079074B">
      <w:pPr>
        <w:jc w:val="center"/>
        <w:rPr>
          <w:rFonts w:ascii="Georgia" w:hAnsi="Georgia" w:cs="Arial"/>
          <w:b/>
          <w:lang w:val="es-CO"/>
        </w:rPr>
      </w:pPr>
    </w:p>
    <w:p w14:paraId="7C3FE177" w14:textId="77777777" w:rsidR="0079074B" w:rsidRDefault="0079074B" w:rsidP="0079074B">
      <w:pPr>
        <w:jc w:val="center"/>
        <w:rPr>
          <w:rFonts w:ascii="Georgia" w:hAnsi="Georgia" w:cs="Arial"/>
          <w:b/>
          <w:lang w:val="es-CO"/>
        </w:rPr>
      </w:pPr>
    </w:p>
    <w:p w14:paraId="39B97F8D" w14:textId="77777777" w:rsidR="0079074B" w:rsidRDefault="0079074B" w:rsidP="0079074B">
      <w:pPr>
        <w:jc w:val="center"/>
        <w:rPr>
          <w:rFonts w:ascii="Georgia" w:hAnsi="Georgia" w:cs="Arial"/>
          <w:b/>
          <w:lang w:val="es-CO"/>
        </w:rPr>
      </w:pPr>
    </w:p>
    <w:p w14:paraId="1C5F1EAA" w14:textId="77777777" w:rsidR="0079074B" w:rsidRDefault="0079074B" w:rsidP="0079074B">
      <w:pPr>
        <w:jc w:val="center"/>
        <w:rPr>
          <w:rFonts w:ascii="Georgia" w:hAnsi="Georgia" w:cs="Arial"/>
          <w:b/>
          <w:lang w:val="es-CO"/>
        </w:rPr>
      </w:pPr>
    </w:p>
    <w:p w14:paraId="08281C74" w14:textId="77777777" w:rsidR="0079074B" w:rsidRDefault="0079074B" w:rsidP="0079074B">
      <w:pPr>
        <w:jc w:val="center"/>
        <w:rPr>
          <w:rFonts w:ascii="Georgia" w:hAnsi="Georgia" w:cs="Arial"/>
          <w:b/>
          <w:lang w:val="es-CO"/>
        </w:rPr>
      </w:pPr>
    </w:p>
    <w:p w14:paraId="05D84691" w14:textId="77777777" w:rsidR="0079074B" w:rsidRDefault="0079074B" w:rsidP="0079074B">
      <w:pPr>
        <w:jc w:val="center"/>
        <w:rPr>
          <w:rFonts w:ascii="Georgia" w:hAnsi="Georgia" w:cs="Arial"/>
          <w:b/>
          <w:lang w:val="es-CO"/>
        </w:rPr>
      </w:pPr>
      <w:r>
        <w:rPr>
          <w:rFonts w:ascii="Georgia" w:hAnsi="Georgia" w:cs="Arial"/>
          <w:b/>
          <w:lang w:val="es-CO"/>
        </w:rPr>
        <w:t xml:space="preserve">Propuesta de trabajo de grado para optar al título de </w:t>
      </w:r>
    </w:p>
    <w:p w14:paraId="5517D389" w14:textId="77777777" w:rsidR="0079074B" w:rsidRDefault="0079074B" w:rsidP="0079074B">
      <w:pPr>
        <w:jc w:val="center"/>
        <w:rPr>
          <w:rFonts w:ascii="Georgia" w:hAnsi="Georgia" w:cs="Arial"/>
          <w:b/>
          <w:lang w:val="es-CO"/>
        </w:rPr>
      </w:pPr>
      <w:r>
        <w:rPr>
          <w:rFonts w:ascii="Georgia" w:hAnsi="Georgia" w:cs="Arial"/>
          <w:b/>
          <w:lang w:val="es-CO"/>
        </w:rPr>
        <w:t>Ingeniero Electrónico</w:t>
      </w:r>
    </w:p>
    <w:p w14:paraId="0E1B04B7" w14:textId="77777777" w:rsidR="0079074B" w:rsidRDefault="0079074B" w:rsidP="0079074B">
      <w:pPr>
        <w:jc w:val="center"/>
        <w:rPr>
          <w:rFonts w:ascii="Georgia" w:hAnsi="Georgia" w:cs="Arial"/>
          <w:b/>
          <w:lang w:val="es-CO"/>
        </w:rPr>
      </w:pPr>
    </w:p>
    <w:p w14:paraId="3D90A112" w14:textId="77777777" w:rsidR="0079074B" w:rsidRDefault="0079074B" w:rsidP="0079074B">
      <w:pPr>
        <w:jc w:val="center"/>
        <w:rPr>
          <w:rFonts w:ascii="Georgia" w:hAnsi="Georgia" w:cs="Arial"/>
          <w:b/>
          <w:lang w:val="es-CO"/>
        </w:rPr>
      </w:pPr>
    </w:p>
    <w:p w14:paraId="707FF90B" w14:textId="77777777" w:rsidR="0079074B" w:rsidRDefault="0079074B" w:rsidP="0079074B">
      <w:pPr>
        <w:jc w:val="center"/>
        <w:rPr>
          <w:rFonts w:ascii="Georgia" w:hAnsi="Georgia" w:cs="Arial"/>
          <w:b/>
          <w:lang w:val="es-CO"/>
        </w:rPr>
      </w:pPr>
    </w:p>
    <w:p w14:paraId="7881FC1A" w14:textId="77777777" w:rsidR="0079074B" w:rsidRDefault="0079074B" w:rsidP="0079074B">
      <w:pPr>
        <w:jc w:val="center"/>
        <w:rPr>
          <w:rFonts w:ascii="Georgia" w:hAnsi="Georgia" w:cs="Arial"/>
          <w:b/>
          <w:lang w:val="es-CO"/>
        </w:rPr>
      </w:pPr>
    </w:p>
    <w:p w14:paraId="2DB15ADF" w14:textId="77777777" w:rsidR="0079074B" w:rsidRDefault="0079074B" w:rsidP="0079074B">
      <w:pPr>
        <w:jc w:val="center"/>
        <w:rPr>
          <w:rFonts w:ascii="Georgia" w:hAnsi="Georgia" w:cs="Arial"/>
          <w:b/>
          <w:lang w:val="es-CO"/>
        </w:rPr>
      </w:pPr>
    </w:p>
    <w:p w14:paraId="07F7E65F" w14:textId="77777777" w:rsidR="0079074B" w:rsidRDefault="0079074B" w:rsidP="0079074B">
      <w:pPr>
        <w:jc w:val="center"/>
        <w:rPr>
          <w:rFonts w:ascii="Georgia" w:hAnsi="Georgia" w:cs="Arial"/>
          <w:b/>
          <w:lang w:val="es-CO"/>
        </w:rPr>
      </w:pPr>
    </w:p>
    <w:p w14:paraId="4C4D7752" w14:textId="77777777" w:rsidR="0079074B" w:rsidRDefault="0079074B" w:rsidP="0079074B">
      <w:pPr>
        <w:jc w:val="center"/>
        <w:rPr>
          <w:rFonts w:ascii="Georgia" w:hAnsi="Georgia" w:cs="Arial"/>
          <w:b/>
          <w:lang w:val="es-CO"/>
        </w:rPr>
      </w:pPr>
      <w:r>
        <w:rPr>
          <w:rFonts w:ascii="Georgia" w:hAnsi="Georgia" w:cs="Arial"/>
          <w:b/>
          <w:lang w:val="es-CO"/>
        </w:rPr>
        <w:t>Director</w:t>
      </w:r>
    </w:p>
    <w:p w14:paraId="52E75017" w14:textId="77777777" w:rsidR="0079074B" w:rsidRDefault="0079074B" w:rsidP="0079074B">
      <w:pPr>
        <w:jc w:val="center"/>
        <w:rPr>
          <w:rFonts w:ascii="Georgia" w:hAnsi="Georgia" w:cs="Arial"/>
          <w:b/>
          <w:lang w:val="es-CO"/>
        </w:rPr>
      </w:pPr>
      <w:r>
        <w:rPr>
          <w:rFonts w:ascii="Georgia" w:hAnsi="Georgia" w:cs="Arial"/>
          <w:b/>
          <w:lang w:val="es-CO"/>
        </w:rPr>
        <w:t xml:space="preserve"> </w:t>
      </w:r>
      <w:proofErr w:type="spellStart"/>
      <w:r>
        <w:rPr>
          <w:rFonts w:ascii="Georgia" w:hAnsi="Georgia" w:cs="Arial"/>
          <w:b/>
          <w:lang w:val="es-CO"/>
        </w:rPr>
        <w:t>Jhon</w:t>
      </w:r>
      <w:proofErr w:type="spellEnd"/>
      <w:r>
        <w:rPr>
          <w:rFonts w:ascii="Georgia" w:hAnsi="Georgia" w:cs="Arial"/>
          <w:b/>
          <w:lang w:val="es-CO"/>
        </w:rPr>
        <w:t xml:space="preserve"> Jairo Valencia</w:t>
      </w:r>
    </w:p>
    <w:p w14:paraId="0EF87141" w14:textId="77777777" w:rsidR="0079074B" w:rsidRDefault="0079074B" w:rsidP="0079074B">
      <w:pPr>
        <w:jc w:val="center"/>
        <w:rPr>
          <w:rFonts w:ascii="Georgia" w:hAnsi="Georgia" w:cs="Arial"/>
          <w:b/>
          <w:lang w:val="es-CO"/>
        </w:rPr>
      </w:pPr>
      <w:r>
        <w:rPr>
          <w:rFonts w:ascii="Georgia" w:hAnsi="Georgia" w:cs="Arial"/>
          <w:b/>
          <w:lang w:val="es-CO"/>
        </w:rPr>
        <w:t>Ingeniero Electrónico</w:t>
      </w:r>
    </w:p>
    <w:p w14:paraId="6C1D777E" w14:textId="77777777" w:rsidR="0079074B" w:rsidRDefault="0079074B" w:rsidP="0079074B">
      <w:pPr>
        <w:jc w:val="center"/>
        <w:rPr>
          <w:rFonts w:ascii="Georgia" w:hAnsi="Georgia" w:cs="Arial"/>
          <w:b/>
          <w:lang w:val="es-CO"/>
        </w:rPr>
      </w:pPr>
    </w:p>
    <w:p w14:paraId="417E1569" w14:textId="77777777" w:rsidR="0079074B" w:rsidRDefault="0079074B" w:rsidP="0079074B">
      <w:pPr>
        <w:jc w:val="center"/>
        <w:rPr>
          <w:rFonts w:ascii="Georgia" w:hAnsi="Georgia" w:cs="Arial"/>
          <w:b/>
          <w:lang w:val="es-CO"/>
        </w:rPr>
      </w:pPr>
    </w:p>
    <w:p w14:paraId="1D0821B5" w14:textId="77777777" w:rsidR="0079074B" w:rsidRDefault="0079074B" w:rsidP="0079074B">
      <w:pPr>
        <w:jc w:val="center"/>
        <w:rPr>
          <w:rFonts w:ascii="Georgia" w:hAnsi="Georgia" w:cs="Arial"/>
          <w:b/>
          <w:lang w:val="es-CO"/>
        </w:rPr>
      </w:pPr>
    </w:p>
    <w:p w14:paraId="5C01D7F2" w14:textId="77777777" w:rsidR="0079074B" w:rsidRDefault="0079074B" w:rsidP="0079074B">
      <w:pPr>
        <w:jc w:val="center"/>
        <w:rPr>
          <w:rFonts w:ascii="Georgia" w:hAnsi="Georgia" w:cs="Arial"/>
          <w:b/>
          <w:lang w:val="es-CO"/>
        </w:rPr>
      </w:pPr>
    </w:p>
    <w:p w14:paraId="4DC64BC9" w14:textId="77777777" w:rsidR="0079074B" w:rsidRDefault="0079074B" w:rsidP="0079074B">
      <w:pPr>
        <w:rPr>
          <w:rFonts w:ascii="Georgia" w:hAnsi="Georgia" w:cs="Arial"/>
          <w:b/>
          <w:lang w:val="es-CO"/>
        </w:rPr>
      </w:pPr>
    </w:p>
    <w:p w14:paraId="4B5634F0" w14:textId="77777777" w:rsidR="0079074B" w:rsidRDefault="0079074B" w:rsidP="0079074B">
      <w:pPr>
        <w:jc w:val="center"/>
        <w:rPr>
          <w:rFonts w:ascii="Georgia" w:hAnsi="Georgia" w:cs="Arial"/>
          <w:b/>
          <w:lang w:val="es-CO"/>
        </w:rPr>
      </w:pPr>
    </w:p>
    <w:p w14:paraId="4539A9A3" w14:textId="77777777" w:rsidR="0079074B" w:rsidRDefault="0079074B" w:rsidP="0079074B">
      <w:pPr>
        <w:jc w:val="center"/>
        <w:rPr>
          <w:rFonts w:ascii="Georgia" w:hAnsi="Georgia" w:cs="Arial"/>
          <w:b/>
          <w:lang w:val="es-CO"/>
        </w:rPr>
      </w:pPr>
      <w:r>
        <w:rPr>
          <w:rFonts w:ascii="Georgia" w:hAnsi="Georgia" w:cs="Arial"/>
          <w:b/>
          <w:lang w:val="es-CO"/>
        </w:rPr>
        <w:t>UNIDAD CENTRAL DEL VALLE</w:t>
      </w:r>
    </w:p>
    <w:p w14:paraId="502DB2DF" w14:textId="77777777" w:rsidR="0079074B" w:rsidRDefault="0079074B" w:rsidP="0079074B">
      <w:pPr>
        <w:jc w:val="center"/>
        <w:rPr>
          <w:rFonts w:ascii="Georgia" w:hAnsi="Georgia" w:cs="Arial"/>
          <w:b/>
          <w:lang w:val="es-CO"/>
        </w:rPr>
      </w:pPr>
      <w:r>
        <w:rPr>
          <w:rFonts w:ascii="Georgia" w:hAnsi="Georgia" w:cs="Arial"/>
          <w:b/>
          <w:lang w:val="es-CO"/>
        </w:rPr>
        <w:t xml:space="preserve">FACULTAD DE INGENIERIAS </w:t>
      </w:r>
    </w:p>
    <w:p w14:paraId="0433FAFE" w14:textId="77777777" w:rsidR="0079074B" w:rsidRDefault="0079074B" w:rsidP="0079074B">
      <w:pPr>
        <w:jc w:val="center"/>
        <w:rPr>
          <w:rFonts w:ascii="Georgia" w:hAnsi="Georgia" w:cs="Arial"/>
          <w:b/>
          <w:lang w:val="es-CO"/>
        </w:rPr>
      </w:pPr>
      <w:r>
        <w:rPr>
          <w:rFonts w:ascii="Georgia" w:hAnsi="Georgia" w:cs="Arial"/>
          <w:b/>
          <w:lang w:val="es-CO"/>
        </w:rPr>
        <w:t xml:space="preserve">PROGRAMA DE INGENIERIA ELECTRÓNICA </w:t>
      </w:r>
    </w:p>
    <w:p w14:paraId="59309DEA" w14:textId="77777777" w:rsidR="0079074B" w:rsidRDefault="0079074B" w:rsidP="0079074B">
      <w:pPr>
        <w:jc w:val="center"/>
        <w:rPr>
          <w:rFonts w:ascii="Georgia" w:hAnsi="Georgia" w:cs="Arial"/>
          <w:b/>
          <w:lang w:val="es-CO"/>
        </w:rPr>
      </w:pPr>
      <w:r>
        <w:rPr>
          <w:rFonts w:ascii="Georgia" w:hAnsi="Georgia" w:cs="Arial"/>
          <w:b/>
          <w:lang w:val="es-CO"/>
        </w:rPr>
        <w:t>TULUA, VALLE</w:t>
      </w:r>
    </w:p>
    <w:p w14:paraId="39270A53" w14:textId="77777777" w:rsidR="0079074B" w:rsidRDefault="0079074B" w:rsidP="0079074B">
      <w:pPr>
        <w:jc w:val="center"/>
        <w:rPr>
          <w:rFonts w:ascii="Georgia" w:hAnsi="Georgia" w:cs="Arial"/>
          <w:b/>
          <w:lang w:val="es-CO"/>
        </w:rPr>
      </w:pPr>
      <w:r>
        <w:rPr>
          <w:rFonts w:ascii="Georgia" w:hAnsi="Georgia" w:cs="Arial"/>
          <w:b/>
          <w:lang w:val="es-CO"/>
        </w:rPr>
        <w:t xml:space="preserve">2015 </w:t>
      </w:r>
    </w:p>
    <w:p w14:paraId="29C3F6B5" w14:textId="77777777" w:rsidR="0079074B" w:rsidRDefault="0079074B" w:rsidP="0079074B">
      <w:pPr>
        <w:jc w:val="both"/>
        <w:rPr>
          <w:rFonts w:ascii="Georgia" w:hAnsi="Georgia"/>
        </w:rPr>
      </w:pPr>
      <w:r>
        <w:rPr>
          <w:rFonts w:ascii="Georgia" w:hAnsi="Georgia" w:cs="Arial"/>
          <w:lang w:val="es-CO"/>
        </w:rPr>
        <w:br w:type="page"/>
      </w:r>
    </w:p>
    <w:p w14:paraId="5DDC4E73" w14:textId="77777777" w:rsidR="0079074B" w:rsidRPr="00792B2A" w:rsidRDefault="0079074B" w:rsidP="0079074B">
      <w:pPr>
        <w:pStyle w:val="Prrafodelista"/>
        <w:numPr>
          <w:ilvl w:val="0"/>
          <w:numId w:val="7"/>
        </w:numPr>
        <w:jc w:val="both"/>
        <w:rPr>
          <w:rFonts w:ascii="Georgia" w:hAnsi="Georgia" w:cs="Arial"/>
          <w:b/>
          <w:bCs/>
        </w:rPr>
      </w:pPr>
      <w:commentRangeStart w:id="0"/>
      <w:r>
        <w:rPr>
          <w:rFonts w:ascii="Georgia" w:hAnsi="Georgia" w:cs="Arial"/>
          <w:b/>
          <w:bCs/>
        </w:rPr>
        <w:lastRenderedPageBreak/>
        <w:t>TEMA</w:t>
      </w:r>
    </w:p>
    <w:p w14:paraId="67BA83AB" w14:textId="77777777" w:rsidR="0079074B" w:rsidRPr="00792B2A" w:rsidRDefault="0079074B" w:rsidP="0079074B">
      <w:pPr>
        <w:jc w:val="both"/>
        <w:rPr>
          <w:rFonts w:ascii="Georgia" w:hAnsi="Georgia" w:cs="Arial"/>
          <w:bCs/>
          <w:lang w:val="es-CO"/>
        </w:rPr>
      </w:pPr>
    </w:p>
    <w:p w14:paraId="795A148E" w14:textId="77777777" w:rsidR="0079074B" w:rsidRPr="00792B2A" w:rsidRDefault="0079074B" w:rsidP="0079074B">
      <w:pPr>
        <w:jc w:val="both"/>
        <w:rPr>
          <w:rFonts w:ascii="Georgia" w:hAnsi="Georgia" w:cs="Arial"/>
          <w:bCs/>
          <w:lang w:val="es-CO"/>
        </w:rPr>
      </w:pPr>
      <w:r>
        <w:rPr>
          <w:rFonts w:ascii="Georgia" w:hAnsi="Georgia" w:cs="Arial"/>
          <w:bCs/>
          <w:lang w:val="es-CO"/>
        </w:rPr>
        <w:t xml:space="preserve">El proyecto consistirá en la implementación de un filtro digital en hardware usando una FPGA (Field </w:t>
      </w:r>
      <w:proofErr w:type="spellStart"/>
      <w:r>
        <w:rPr>
          <w:rFonts w:ascii="Georgia" w:hAnsi="Georgia" w:cs="Arial"/>
          <w:bCs/>
          <w:lang w:val="es-CO"/>
        </w:rPr>
        <w:t>Programmable</w:t>
      </w:r>
      <w:proofErr w:type="spellEnd"/>
      <w:r>
        <w:rPr>
          <w:rFonts w:ascii="Georgia" w:hAnsi="Georgia" w:cs="Arial"/>
          <w:bCs/>
          <w:lang w:val="es-CO"/>
        </w:rPr>
        <w:t xml:space="preserve"> </w:t>
      </w:r>
      <w:proofErr w:type="spellStart"/>
      <w:r>
        <w:rPr>
          <w:rFonts w:ascii="Georgia" w:hAnsi="Georgia" w:cs="Arial"/>
          <w:bCs/>
          <w:lang w:val="es-CO"/>
        </w:rPr>
        <w:t>Gate</w:t>
      </w:r>
      <w:proofErr w:type="spellEnd"/>
      <w:r>
        <w:rPr>
          <w:rFonts w:ascii="Georgia" w:hAnsi="Georgia" w:cs="Arial"/>
          <w:bCs/>
          <w:lang w:val="es-CO"/>
        </w:rPr>
        <w:t xml:space="preserve"> </w:t>
      </w:r>
      <w:proofErr w:type="spellStart"/>
      <w:r>
        <w:rPr>
          <w:rFonts w:ascii="Georgia" w:hAnsi="Georgia" w:cs="Arial"/>
          <w:bCs/>
          <w:lang w:val="es-CO"/>
        </w:rPr>
        <w:t>Array</w:t>
      </w:r>
      <w:proofErr w:type="spellEnd"/>
      <w:r>
        <w:rPr>
          <w:rFonts w:ascii="Georgia" w:hAnsi="Georgia" w:cs="Arial"/>
          <w:bCs/>
          <w:lang w:val="es-CO"/>
        </w:rPr>
        <w:t>) y un lenguaje de descripción de hardware, la señal a filtrar será una señal de electrocardiografía (ECG), se usaran electrodos de superficie, amplificadores operacionales de instrumentación y un conversor A/D para medir correctamente la señal en la FPGA y así proceder al filtrado en la misma. Se creara un sistema de visualización y así poder comprobar los resultados, así mismo se podrán detectar patologías y ayudar a un diagnostico parcial.</w:t>
      </w:r>
    </w:p>
    <w:p w14:paraId="0FD378D6" w14:textId="77777777" w:rsidR="0079074B" w:rsidRPr="00792B2A" w:rsidRDefault="0079074B" w:rsidP="0079074B">
      <w:pPr>
        <w:jc w:val="both"/>
        <w:rPr>
          <w:rFonts w:ascii="Georgia" w:hAnsi="Georgia" w:cs="Arial"/>
          <w:bCs/>
          <w:lang w:val="es-CO"/>
        </w:rPr>
      </w:pPr>
    </w:p>
    <w:p w14:paraId="3ECF56ED" w14:textId="77777777" w:rsidR="0079074B" w:rsidRPr="00792B2A" w:rsidRDefault="0079074B" w:rsidP="0079074B">
      <w:pPr>
        <w:jc w:val="both"/>
        <w:rPr>
          <w:rFonts w:ascii="Georgia" w:hAnsi="Georgia" w:cs="Arial"/>
          <w:bCs/>
          <w:lang w:val="es-CO"/>
        </w:rPr>
      </w:pPr>
    </w:p>
    <w:p w14:paraId="334689E1" w14:textId="77777777" w:rsidR="0079074B" w:rsidRPr="00792B2A" w:rsidRDefault="0079074B" w:rsidP="0079074B">
      <w:pPr>
        <w:jc w:val="both"/>
        <w:rPr>
          <w:rFonts w:ascii="Georgia" w:hAnsi="Georgia" w:cs="Arial"/>
          <w:bCs/>
          <w:lang w:val="es-CO"/>
        </w:rPr>
      </w:pPr>
    </w:p>
    <w:p w14:paraId="34245707" w14:textId="77777777" w:rsidR="0079074B" w:rsidRPr="00792B2A" w:rsidRDefault="0079074B" w:rsidP="0079074B">
      <w:pPr>
        <w:pStyle w:val="Prrafodelista"/>
        <w:numPr>
          <w:ilvl w:val="1"/>
          <w:numId w:val="7"/>
        </w:numPr>
        <w:jc w:val="both"/>
        <w:rPr>
          <w:rFonts w:ascii="Georgia" w:hAnsi="Georgia" w:cs="Arial"/>
          <w:b/>
          <w:bCs/>
        </w:rPr>
      </w:pPr>
      <w:r w:rsidRPr="00792B2A">
        <w:rPr>
          <w:rFonts w:ascii="Georgia" w:hAnsi="Georgia" w:cs="Arial"/>
          <w:b/>
          <w:bCs/>
        </w:rPr>
        <w:t>TITULO PROVISIONAL</w:t>
      </w:r>
    </w:p>
    <w:p w14:paraId="712B7CA9" w14:textId="77777777" w:rsidR="0079074B" w:rsidRPr="00792B2A" w:rsidRDefault="0079074B" w:rsidP="0079074B">
      <w:pPr>
        <w:jc w:val="both"/>
        <w:rPr>
          <w:rFonts w:ascii="Georgia" w:hAnsi="Georgia" w:cs="Arial"/>
          <w:bCs/>
          <w:lang w:val="es-CO"/>
        </w:rPr>
      </w:pPr>
    </w:p>
    <w:p w14:paraId="2C5A466C" w14:textId="77777777" w:rsidR="0079074B" w:rsidRPr="00792B2A" w:rsidRDefault="0079074B" w:rsidP="0079074B">
      <w:pPr>
        <w:jc w:val="both"/>
        <w:rPr>
          <w:rFonts w:ascii="Georgia" w:hAnsi="Georgia" w:cs="Arial"/>
          <w:bCs/>
          <w:lang w:val="es-CO"/>
        </w:rPr>
      </w:pPr>
      <w:r w:rsidRPr="003312CD">
        <w:rPr>
          <w:rFonts w:ascii="Georgia" w:hAnsi="Georgia" w:cs="Arial"/>
          <w:bCs/>
          <w:lang w:val="es-CO"/>
        </w:rPr>
        <w:t>DISEÑO E IMPLEMENTACIÓN DE UN SISTEMA DIGITAL DE MEDIDA PARA UNA SEÑAL DE ELECTROCARDIOGRAFIA USANDO UN LENGUAJE DE DESCRIPCION DE HARDWARE</w:t>
      </w:r>
      <w:r>
        <w:rPr>
          <w:rFonts w:ascii="Georgia" w:hAnsi="Georgia" w:cs="Arial"/>
          <w:bCs/>
          <w:lang w:val="es-CO"/>
        </w:rPr>
        <w:t>.</w:t>
      </w:r>
    </w:p>
    <w:p w14:paraId="1E4C6DC9" w14:textId="77777777" w:rsidR="0079074B" w:rsidRPr="00792B2A" w:rsidRDefault="0079074B" w:rsidP="0079074B">
      <w:pPr>
        <w:jc w:val="both"/>
        <w:rPr>
          <w:rFonts w:ascii="Georgia" w:hAnsi="Georgia" w:cs="Arial"/>
          <w:bCs/>
          <w:lang w:val="es-CO"/>
        </w:rPr>
      </w:pPr>
    </w:p>
    <w:commentRangeEnd w:id="0"/>
    <w:p w14:paraId="751C759C" w14:textId="77777777" w:rsidR="0079074B" w:rsidRPr="00792B2A" w:rsidRDefault="00755806" w:rsidP="0079074B">
      <w:pPr>
        <w:jc w:val="both"/>
        <w:rPr>
          <w:rFonts w:ascii="Georgia" w:hAnsi="Georgia" w:cs="Arial"/>
          <w:bCs/>
          <w:lang w:val="es-CO"/>
        </w:rPr>
      </w:pPr>
      <w:r>
        <w:rPr>
          <w:rStyle w:val="Refdecomentario"/>
        </w:rPr>
        <w:commentReference w:id="0"/>
      </w:r>
    </w:p>
    <w:p w14:paraId="5FD8C759" w14:textId="77777777" w:rsidR="0079074B" w:rsidRPr="00792B2A" w:rsidRDefault="0079074B" w:rsidP="0079074B">
      <w:pPr>
        <w:jc w:val="both"/>
        <w:rPr>
          <w:rFonts w:ascii="Georgia" w:hAnsi="Georgia" w:cs="Arial"/>
          <w:bCs/>
          <w:lang w:val="es-CO"/>
        </w:rPr>
      </w:pPr>
    </w:p>
    <w:p w14:paraId="1A648DE8" w14:textId="77777777" w:rsidR="0079074B" w:rsidRPr="00792B2A" w:rsidRDefault="0079074B" w:rsidP="0079074B">
      <w:pPr>
        <w:jc w:val="both"/>
        <w:rPr>
          <w:rFonts w:ascii="Georgia" w:hAnsi="Georgia" w:cs="Arial"/>
          <w:bCs/>
          <w:lang w:val="es-CO"/>
        </w:rPr>
      </w:pPr>
    </w:p>
    <w:p w14:paraId="1EA4B854" w14:textId="77777777" w:rsidR="0079074B" w:rsidRPr="00792B2A" w:rsidRDefault="0079074B" w:rsidP="0079074B">
      <w:pPr>
        <w:jc w:val="both"/>
        <w:rPr>
          <w:rFonts w:ascii="Georgia" w:hAnsi="Georgia" w:cs="Arial"/>
          <w:bCs/>
          <w:lang w:val="es-CO"/>
        </w:rPr>
      </w:pPr>
    </w:p>
    <w:p w14:paraId="30402716" w14:textId="77777777" w:rsidR="00DD6DF8" w:rsidRPr="00792B2A" w:rsidRDefault="00DD6DF8" w:rsidP="0079074B">
      <w:pPr>
        <w:jc w:val="both"/>
        <w:rPr>
          <w:rFonts w:ascii="Georgia" w:hAnsi="Georgia" w:cs="Arial"/>
          <w:bCs/>
          <w:lang w:val="es-CO"/>
        </w:rPr>
      </w:pPr>
    </w:p>
    <w:p w14:paraId="28285627" w14:textId="77777777" w:rsidR="0079074B" w:rsidRPr="00792B2A" w:rsidRDefault="0079074B" w:rsidP="0079074B">
      <w:pPr>
        <w:jc w:val="both"/>
        <w:rPr>
          <w:rFonts w:ascii="Georgia" w:hAnsi="Georgia" w:cs="Arial"/>
          <w:bCs/>
          <w:lang w:val="es-CO"/>
        </w:rPr>
      </w:pPr>
    </w:p>
    <w:p w14:paraId="2E7DE3DF" w14:textId="77777777" w:rsidR="0079074B" w:rsidRPr="00792B2A" w:rsidRDefault="0079074B" w:rsidP="0079074B">
      <w:pPr>
        <w:jc w:val="both"/>
        <w:rPr>
          <w:rFonts w:ascii="Georgia" w:hAnsi="Georgia" w:cs="Arial"/>
          <w:bCs/>
          <w:lang w:val="es-CO"/>
        </w:rPr>
      </w:pPr>
    </w:p>
    <w:p w14:paraId="2E9BA35A" w14:textId="77777777" w:rsidR="0079074B" w:rsidRDefault="0079074B" w:rsidP="0079074B">
      <w:pPr>
        <w:rPr>
          <w:rFonts w:ascii="Georgia" w:hAnsi="Georgia" w:cs="Arial"/>
          <w:b/>
          <w:bCs/>
        </w:rPr>
      </w:pPr>
      <w:r>
        <w:rPr>
          <w:rFonts w:ascii="Georgia" w:hAnsi="Georgia" w:cs="Arial"/>
          <w:b/>
          <w:bCs/>
        </w:rPr>
        <w:br w:type="page"/>
      </w:r>
    </w:p>
    <w:p w14:paraId="23D67629" w14:textId="77777777" w:rsidR="00DD6DF8" w:rsidRPr="008E4D1A" w:rsidRDefault="00DD6DF8" w:rsidP="00DD6DF8">
      <w:pPr>
        <w:jc w:val="both"/>
        <w:rPr>
          <w:rFonts w:ascii="Arial" w:hAnsi="Arial" w:cs="Arial"/>
          <w:b/>
          <w:bCs/>
          <w:lang w:val="es-CO"/>
        </w:rPr>
      </w:pPr>
      <w:commentRangeStart w:id="1"/>
      <w:r w:rsidRPr="008E4D1A">
        <w:rPr>
          <w:rFonts w:ascii="Arial" w:hAnsi="Arial" w:cs="Arial"/>
          <w:b/>
          <w:bCs/>
          <w:lang w:val="es-CO"/>
        </w:rPr>
        <w:lastRenderedPageBreak/>
        <w:t>GLOSARIO</w:t>
      </w:r>
    </w:p>
    <w:p w14:paraId="757FBACA" w14:textId="77777777" w:rsidR="00DD6DF8" w:rsidRDefault="00DD6DF8" w:rsidP="00DD6DF8">
      <w:pPr>
        <w:jc w:val="both"/>
        <w:rPr>
          <w:rFonts w:ascii="Arial" w:hAnsi="Arial" w:cs="Arial"/>
          <w:color w:val="000000"/>
          <w:spacing w:val="-1"/>
        </w:rPr>
      </w:pPr>
    </w:p>
    <w:p w14:paraId="402DC48E" w14:textId="77777777" w:rsidR="00DD6DF8" w:rsidRDefault="00DD6DF8" w:rsidP="00DD6DF8">
      <w:pPr>
        <w:jc w:val="both"/>
        <w:rPr>
          <w:rFonts w:ascii="Arial" w:hAnsi="Arial" w:cs="Arial"/>
          <w:color w:val="000000"/>
        </w:rPr>
      </w:pPr>
      <w:r>
        <w:rPr>
          <w:rFonts w:ascii="Arial" w:hAnsi="Arial" w:cs="Arial"/>
          <w:color w:val="000000"/>
          <w:spacing w:val="-1"/>
        </w:rPr>
        <w:t>ADC</w:t>
      </w:r>
      <w:r>
        <w:rPr>
          <w:rFonts w:ascii="Arial" w:hAnsi="Arial" w:cs="Arial"/>
          <w:color w:val="000000"/>
        </w:rPr>
        <w:t>,</w:t>
      </w:r>
      <w:r>
        <w:rPr>
          <w:rFonts w:ascii="Arial" w:hAnsi="Arial" w:cs="Arial"/>
          <w:color w:val="000000"/>
          <w:spacing w:val="4"/>
        </w:rPr>
        <w:t xml:space="preserve"> </w:t>
      </w:r>
      <w:r>
        <w:rPr>
          <w:rFonts w:ascii="Arial" w:hAnsi="Arial" w:cs="Arial"/>
          <w:color w:val="000000"/>
          <w:spacing w:val="-1"/>
        </w:rPr>
        <w:t>C</w:t>
      </w:r>
      <w:r>
        <w:rPr>
          <w:rFonts w:ascii="Arial" w:hAnsi="Arial" w:cs="Arial"/>
          <w:color w:val="000000"/>
        </w:rPr>
        <w:t>o</w:t>
      </w:r>
      <w:r>
        <w:rPr>
          <w:rFonts w:ascii="Arial" w:hAnsi="Arial" w:cs="Arial"/>
          <w:color w:val="000000"/>
          <w:spacing w:val="-1"/>
        </w:rPr>
        <w:t>n</w:t>
      </w:r>
      <w:r>
        <w:rPr>
          <w:rFonts w:ascii="Arial" w:hAnsi="Arial" w:cs="Arial"/>
          <w:color w:val="000000"/>
          <w:spacing w:val="-2"/>
        </w:rPr>
        <w:t>v</w:t>
      </w:r>
      <w:r>
        <w:rPr>
          <w:rFonts w:ascii="Arial" w:hAnsi="Arial" w:cs="Arial"/>
          <w:color w:val="000000"/>
        </w:rPr>
        <w:t>er</w:t>
      </w:r>
      <w:r>
        <w:rPr>
          <w:rFonts w:ascii="Arial" w:hAnsi="Arial" w:cs="Arial"/>
          <w:color w:val="000000"/>
          <w:spacing w:val="1"/>
        </w:rPr>
        <w:t>t</w:t>
      </w:r>
      <w:r>
        <w:rPr>
          <w:rFonts w:ascii="Arial" w:hAnsi="Arial" w:cs="Arial"/>
          <w:color w:val="000000"/>
          <w:spacing w:val="-1"/>
        </w:rPr>
        <w:t>i</w:t>
      </w:r>
      <w:r>
        <w:rPr>
          <w:rFonts w:ascii="Arial" w:hAnsi="Arial" w:cs="Arial"/>
          <w:color w:val="000000"/>
        </w:rPr>
        <w:t>d</w:t>
      </w:r>
      <w:r>
        <w:rPr>
          <w:rFonts w:ascii="Arial" w:hAnsi="Arial" w:cs="Arial"/>
          <w:color w:val="000000"/>
          <w:spacing w:val="-1"/>
        </w:rPr>
        <w:t>o</w:t>
      </w:r>
      <w:r>
        <w:rPr>
          <w:rFonts w:ascii="Arial" w:hAnsi="Arial" w:cs="Arial"/>
          <w:color w:val="000000"/>
        </w:rPr>
        <w:t>r</w:t>
      </w:r>
      <w:r>
        <w:rPr>
          <w:rFonts w:ascii="Arial" w:hAnsi="Arial" w:cs="Arial"/>
          <w:color w:val="000000"/>
          <w:spacing w:val="5"/>
        </w:rPr>
        <w:t xml:space="preserve"> </w:t>
      </w:r>
      <w:r>
        <w:rPr>
          <w:rFonts w:ascii="Arial" w:hAnsi="Arial" w:cs="Arial"/>
          <w:color w:val="000000"/>
        </w:rPr>
        <w:t>a</w:t>
      </w:r>
      <w:r>
        <w:rPr>
          <w:rFonts w:ascii="Arial" w:hAnsi="Arial" w:cs="Arial"/>
          <w:color w:val="000000"/>
          <w:spacing w:val="-1"/>
        </w:rPr>
        <w:t>n</w:t>
      </w:r>
      <w:r>
        <w:rPr>
          <w:rFonts w:ascii="Arial" w:hAnsi="Arial" w:cs="Arial"/>
          <w:color w:val="000000"/>
        </w:rPr>
        <w:t>á</w:t>
      </w:r>
      <w:r>
        <w:rPr>
          <w:rFonts w:ascii="Arial" w:hAnsi="Arial" w:cs="Arial"/>
          <w:color w:val="000000"/>
          <w:spacing w:val="-1"/>
        </w:rPr>
        <w:t>l</w:t>
      </w:r>
      <w:r>
        <w:rPr>
          <w:rFonts w:ascii="Arial" w:hAnsi="Arial" w:cs="Arial"/>
          <w:color w:val="000000"/>
        </w:rPr>
        <w:t>o</w:t>
      </w:r>
      <w:r>
        <w:rPr>
          <w:rFonts w:ascii="Arial" w:hAnsi="Arial" w:cs="Arial"/>
          <w:color w:val="000000"/>
          <w:spacing w:val="2"/>
        </w:rPr>
        <w:t>g</w:t>
      </w:r>
      <w:r>
        <w:rPr>
          <w:rFonts w:ascii="Arial" w:hAnsi="Arial" w:cs="Arial"/>
          <w:color w:val="000000"/>
          <w:spacing w:val="-3"/>
        </w:rPr>
        <w:t>o</w:t>
      </w:r>
      <w:r>
        <w:rPr>
          <w:rFonts w:ascii="Arial" w:hAnsi="Arial" w:cs="Arial"/>
          <w:color w:val="000000"/>
        </w:rPr>
        <w:t>-</w:t>
      </w:r>
      <w:r>
        <w:rPr>
          <w:rFonts w:ascii="Arial" w:hAnsi="Arial" w:cs="Arial"/>
          <w:color w:val="000000"/>
          <w:spacing w:val="4"/>
        </w:rPr>
        <w:t xml:space="preserve"> </w:t>
      </w:r>
      <w:r>
        <w:rPr>
          <w:rFonts w:ascii="Arial" w:hAnsi="Arial" w:cs="Arial"/>
          <w:color w:val="000000"/>
        </w:rPr>
        <w:t>d</w:t>
      </w:r>
      <w:r>
        <w:rPr>
          <w:rFonts w:ascii="Arial" w:hAnsi="Arial" w:cs="Arial"/>
          <w:color w:val="000000"/>
          <w:spacing w:val="-1"/>
        </w:rPr>
        <w:t>i</w:t>
      </w:r>
      <w:r>
        <w:rPr>
          <w:rFonts w:ascii="Arial" w:hAnsi="Arial" w:cs="Arial"/>
          <w:color w:val="000000"/>
          <w:spacing w:val="2"/>
        </w:rPr>
        <w:t>g</w:t>
      </w:r>
      <w:r>
        <w:rPr>
          <w:rFonts w:ascii="Arial" w:hAnsi="Arial" w:cs="Arial"/>
          <w:color w:val="000000"/>
          <w:spacing w:val="-3"/>
        </w:rPr>
        <w:t>i</w:t>
      </w:r>
      <w:r>
        <w:rPr>
          <w:rFonts w:ascii="Arial" w:hAnsi="Arial" w:cs="Arial"/>
          <w:color w:val="000000"/>
          <w:spacing w:val="1"/>
        </w:rPr>
        <w:t>t</w:t>
      </w:r>
      <w:r>
        <w:rPr>
          <w:rFonts w:ascii="Arial" w:hAnsi="Arial" w:cs="Arial"/>
          <w:color w:val="000000"/>
        </w:rPr>
        <w:t>a</w:t>
      </w:r>
      <w:r>
        <w:rPr>
          <w:rFonts w:ascii="Arial" w:hAnsi="Arial" w:cs="Arial"/>
          <w:color w:val="000000"/>
          <w:spacing w:val="-1"/>
        </w:rPr>
        <w:t>l</w:t>
      </w:r>
      <w:r>
        <w:rPr>
          <w:rFonts w:ascii="Arial" w:hAnsi="Arial" w:cs="Arial"/>
          <w:color w:val="000000"/>
        </w:rPr>
        <w:t>:</w:t>
      </w:r>
      <w:r>
        <w:rPr>
          <w:rFonts w:ascii="Arial" w:hAnsi="Arial" w:cs="Arial"/>
          <w:color w:val="000000"/>
          <w:spacing w:val="4"/>
        </w:rPr>
        <w:t xml:space="preserve"> </w:t>
      </w:r>
      <w:r>
        <w:rPr>
          <w:rFonts w:ascii="Arial" w:hAnsi="Arial" w:cs="Arial"/>
          <w:color w:val="000000"/>
          <w:spacing w:val="-1"/>
        </w:rPr>
        <w:t>E</w:t>
      </w:r>
      <w:r>
        <w:rPr>
          <w:rFonts w:ascii="Arial" w:hAnsi="Arial" w:cs="Arial"/>
          <w:color w:val="000000"/>
        </w:rPr>
        <w:t>s</w:t>
      </w:r>
      <w:r>
        <w:rPr>
          <w:rFonts w:ascii="Arial" w:hAnsi="Arial" w:cs="Arial"/>
          <w:color w:val="000000"/>
          <w:spacing w:val="4"/>
        </w:rPr>
        <w:t xml:space="preserve"> </w:t>
      </w:r>
      <w:r>
        <w:rPr>
          <w:rFonts w:ascii="Arial" w:hAnsi="Arial" w:cs="Arial"/>
          <w:color w:val="000000"/>
        </w:rPr>
        <w:t>un d</w:t>
      </w:r>
      <w:r>
        <w:rPr>
          <w:rFonts w:ascii="Arial" w:hAnsi="Arial" w:cs="Arial"/>
          <w:color w:val="000000"/>
          <w:spacing w:val="-1"/>
        </w:rPr>
        <w:t>i</w:t>
      </w:r>
      <w:r>
        <w:rPr>
          <w:rFonts w:ascii="Arial" w:hAnsi="Arial" w:cs="Arial"/>
          <w:color w:val="000000"/>
        </w:rPr>
        <w:t>sp</w:t>
      </w:r>
      <w:r>
        <w:rPr>
          <w:rFonts w:ascii="Arial" w:hAnsi="Arial" w:cs="Arial"/>
          <w:color w:val="000000"/>
          <w:spacing w:val="-3"/>
        </w:rPr>
        <w:t>o</w:t>
      </w:r>
      <w:r>
        <w:rPr>
          <w:rFonts w:ascii="Arial" w:hAnsi="Arial" w:cs="Arial"/>
          <w:color w:val="000000"/>
        </w:rPr>
        <w:t>s</w:t>
      </w:r>
      <w:r>
        <w:rPr>
          <w:rFonts w:ascii="Arial" w:hAnsi="Arial" w:cs="Arial"/>
          <w:color w:val="000000"/>
          <w:spacing w:val="-1"/>
        </w:rPr>
        <w:t>i</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v</w:t>
      </w:r>
      <w:r>
        <w:rPr>
          <w:rFonts w:ascii="Arial" w:hAnsi="Arial" w:cs="Arial"/>
          <w:color w:val="000000"/>
        </w:rPr>
        <w:t>o</w:t>
      </w:r>
      <w:r>
        <w:rPr>
          <w:rFonts w:ascii="Arial" w:hAnsi="Arial" w:cs="Arial"/>
          <w:color w:val="000000"/>
          <w:spacing w:val="3"/>
        </w:rPr>
        <w:t xml:space="preserve"> </w:t>
      </w:r>
      <w:r>
        <w:rPr>
          <w:rFonts w:ascii="Arial" w:hAnsi="Arial" w:cs="Arial"/>
          <w:color w:val="000000"/>
        </w:rPr>
        <w:t>e</w:t>
      </w:r>
      <w:r>
        <w:rPr>
          <w:rFonts w:ascii="Arial" w:hAnsi="Arial" w:cs="Arial"/>
          <w:color w:val="000000"/>
          <w:spacing w:val="-1"/>
        </w:rPr>
        <w:t>l</w:t>
      </w:r>
      <w:r>
        <w:rPr>
          <w:rFonts w:ascii="Arial" w:hAnsi="Arial" w:cs="Arial"/>
          <w:color w:val="000000"/>
        </w:rPr>
        <w:t>ect</w:t>
      </w:r>
      <w:r>
        <w:rPr>
          <w:rFonts w:ascii="Arial" w:hAnsi="Arial" w:cs="Arial"/>
          <w:color w:val="000000"/>
          <w:spacing w:val="1"/>
        </w:rPr>
        <w:t>r</w:t>
      </w:r>
      <w:r>
        <w:rPr>
          <w:rFonts w:ascii="Arial" w:hAnsi="Arial" w:cs="Arial"/>
          <w:color w:val="000000"/>
        </w:rPr>
        <w:t>ó</w:t>
      </w:r>
      <w:r>
        <w:rPr>
          <w:rFonts w:ascii="Arial" w:hAnsi="Arial" w:cs="Arial"/>
          <w:color w:val="000000"/>
          <w:spacing w:val="-1"/>
        </w:rPr>
        <w:t>ni</w:t>
      </w:r>
      <w:r>
        <w:rPr>
          <w:rFonts w:ascii="Arial" w:hAnsi="Arial" w:cs="Arial"/>
          <w:color w:val="000000"/>
        </w:rPr>
        <w:t>co</w:t>
      </w:r>
      <w:r>
        <w:rPr>
          <w:rFonts w:ascii="Arial" w:hAnsi="Arial" w:cs="Arial"/>
          <w:color w:val="000000"/>
          <w:spacing w:val="4"/>
        </w:rPr>
        <w:t xml:space="preserve"> </w:t>
      </w:r>
      <w:r>
        <w:rPr>
          <w:rFonts w:ascii="Arial" w:hAnsi="Arial" w:cs="Arial"/>
          <w:color w:val="000000"/>
        </w:rPr>
        <w:t>ca</w:t>
      </w:r>
      <w:r>
        <w:rPr>
          <w:rFonts w:ascii="Arial" w:hAnsi="Arial" w:cs="Arial"/>
          <w:color w:val="000000"/>
          <w:spacing w:val="-1"/>
        </w:rPr>
        <w:t>p</w:t>
      </w:r>
      <w:r>
        <w:rPr>
          <w:rFonts w:ascii="Arial" w:hAnsi="Arial" w:cs="Arial"/>
          <w:color w:val="000000"/>
        </w:rPr>
        <w:t>az de</w:t>
      </w:r>
      <w:r>
        <w:rPr>
          <w:rFonts w:ascii="Arial" w:hAnsi="Arial" w:cs="Arial"/>
          <w:color w:val="000000"/>
          <w:spacing w:val="3"/>
        </w:rPr>
        <w:t xml:space="preserve"> </w:t>
      </w:r>
      <w:r>
        <w:rPr>
          <w:rFonts w:ascii="Arial" w:hAnsi="Arial" w:cs="Arial"/>
          <w:color w:val="000000"/>
        </w:rPr>
        <w:t>co</w:t>
      </w:r>
      <w:r>
        <w:rPr>
          <w:rFonts w:ascii="Arial" w:hAnsi="Arial" w:cs="Arial"/>
          <w:color w:val="000000"/>
          <w:spacing w:val="-1"/>
        </w:rPr>
        <w:t>n</w:t>
      </w:r>
      <w:r>
        <w:rPr>
          <w:rFonts w:ascii="Arial" w:hAnsi="Arial" w:cs="Arial"/>
          <w:color w:val="000000"/>
          <w:spacing w:val="-2"/>
        </w:rPr>
        <w:t>v</w:t>
      </w:r>
      <w:r>
        <w:rPr>
          <w:rFonts w:ascii="Arial" w:hAnsi="Arial" w:cs="Arial"/>
          <w:color w:val="000000"/>
        </w:rPr>
        <w:t>er</w:t>
      </w:r>
      <w:r>
        <w:rPr>
          <w:rFonts w:ascii="Arial" w:hAnsi="Arial" w:cs="Arial"/>
          <w:color w:val="000000"/>
          <w:spacing w:val="1"/>
        </w:rPr>
        <w:t>t</w:t>
      </w:r>
      <w:r>
        <w:rPr>
          <w:rFonts w:ascii="Arial" w:hAnsi="Arial" w:cs="Arial"/>
          <w:color w:val="000000"/>
          <w:spacing w:val="-1"/>
        </w:rPr>
        <w:t>i</w:t>
      </w:r>
      <w:r>
        <w:rPr>
          <w:rFonts w:ascii="Arial" w:hAnsi="Arial" w:cs="Arial"/>
          <w:color w:val="000000"/>
        </w:rPr>
        <w:t>r</w:t>
      </w:r>
      <w:r>
        <w:rPr>
          <w:rFonts w:ascii="Arial" w:hAnsi="Arial" w:cs="Arial"/>
          <w:color w:val="000000"/>
          <w:spacing w:val="5"/>
        </w:rPr>
        <w:t xml:space="preserve"> </w:t>
      </w:r>
      <w:r>
        <w:rPr>
          <w:rFonts w:ascii="Arial" w:hAnsi="Arial" w:cs="Arial"/>
          <w:color w:val="000000"/>
        </w:rPr>
        <w:t>u</w:t>
      </w:r>
      <w:r>
        <w:rPr>
          <w:rFonts w:ascii="Arial" w:hAnsi="Arial" w:cs="Arial"/>
          <w:color w:val="000000"/>
          <w:spacing w:val="-3"/>
        </w:rPr>
        <w:t>n</w:t>
      </w:r>
      <w:r>
        <w:rPr>
          <w:rFonts w:ascii="Arial" w:hAnsi="Arial" w:cs="Arial"/>
          <w:color w:val="000000"/>
        </w:rPr>
        <w:t>a e</w:t>
      </w:r>
      <w:r>
        <w:rPr>
          <w:rFonts w:ascii="Arial" w:hAnsi="Arial" w:cs="Arial"/>
          <w:color w:val="000000"/>
          <w:spacing w:val="-1"/>
        </w:rPr>
        <w:t>n</w:t>
      </w:r>
      <w:r>
        <w:rPr>
          <w:rFonts w:ascii="Arial" w:hAnsi="Arial" w:cs="Arial"/>
          <w:color w:val="000000"/>
          <w:spacing w:val="1"/>
        </w:rPr>
        <w:t>tr</w:t>
      </w:r>
      <w:r>
        <w:rPr>
          <w:rFonts w:ascii="Arial" w:hAnsi="Arial" w:cs="Arial"/>
          <w:color w:val="000000"/>
        </w:rPr>
        <w:t>a</w:t>
      </w:r>
      <w:r>
        <w:rPr>
          <w:rFonts w:ascii="Arial" w:hAnsi="Arial" w:cs="Arial"/>
          <w:color w:val="000000"/>
          <w:spacing w:val="-1"/>
        </w:rPr>
        <w:t>d</w:t>
      </w:r>
      <w:r>
        <w:rPr>
          <w:rFonts w:ascii="Arial" w:hAnsi="Arial" w:cs="Arial"/>
          <w:color w:val="000000"/>
        </w:rPr>
        <w:t>a</w:t>
      </w:r>
      <w:r>
        <w:rPr>
          <w:rFonts w:ascii="Arial" w:hAnsi="Arial" w:cs="Arial"/>
          <w:color w:val="000000"/>
          <w:spacing w:val="-1"/>
        </w:rPr>
        <w:t xml:space="preserve"> </w:t>
      </w:r>
      <w:r>
        <w:rPr>
          <w:rFonts w:ascii="Arial" w:hAnsi="Arial" w:cs="Arial"/>
          <w:color w:val="000000"/>
        </w:rPr>
        <w:t>a</w:t>
      </w:r>
      <w:r>
        <w:rPr>
          <w:rFonts w:ascii="Arial" w:hAnsi="Arial" w:cs="Arial"/>
          <w:color w:val="000000"/>
          <w:spacing w:val="-1"/>
        </w:rPr>
        <w:t>n</w:t>
      </w:r>
      <w:r>
        <w:rPr>
          <w:rFonts w:ascii="Arial" w:hAnsi="Arial" w:cs="Arial"/>
          <w:color w:val="000000"/>
        </w:rPr>
        <w:t>a</w:t>
      </w:r>
      <w:r>
        <w:rPr>
          <w:rFonts w:ascii="Arial" w:hAnsi="Arial" w:cs="Arial"/>
          <w:color w:val="000000"/>
          <w:spacing w:val="-1"/>
        </w:rPr>
        <w:t>l</w:t>
      </w:r>
      <w:r>
        <w:rPr>
          <w:rFonts w:ascii="Arial" w:hAnsi="Arial" w:cs="Arial"/>
          <w:color w:val="000000"/>
        </w:rPr>
        <w:t>ó</w:t>
      </w:r>
      <w:r>
        <w:rPr>
          <w:rFonts w:ascii="Arial" w:hAnsi="Arial" w:cs="Arial"/>
          <w:color w:val="000000"/>
          <w:spacing w:val="2"/>
        </w:rPr>
        <w:t>g</w:t>
      </w:r>
      <w:r>
        <w:rPr>
          <w:rFonts w:ascii="Arial" w:hAnsi="Arial" w:cs="Arial"/>
          <w:color w:val="000000"/>
          <w:spacing w:val="-1"/>
        </w:rPr>
        <w:t>i</w:t>
      </w:r>
      <w:r>
        <w:rPr>
          <w:rFonts w:ascii="Arial" w:hAnsi="Arial" w:cs="Arial"/>
          <w:color w:val="000000"/>
        </w:rPr>
        <w:t>ca</w:t>
      </w:r>
      <w:r>
        <w:rPr>
          <w:rFonts w:ascii="Arial" w:hAnsi="Arial" w:cs="Arial"/>
          <w:color w:val="000000"/>
          <w:spacing w:val="-1"/>
        </w:rPr>
        <w:t xml:space="preserve"> </w:t>
      </w:r>
      <w:r>
        <w:rPr>
          <w:rFonts w:ascii="Arial" w:hAnsi="Arial" w:cs="Arial"/>
          <w:color w:val="000000"/>
        </w:rPr>
        <w:t>de</w:t>
      </w:r>
      <w:r>
        <w:rPr>
          <w:rFonts w:ascii="Arial" w:hAnsi="Arial" w:cs="Arial"/>
          <w:color w:val="000000"/>
          <w:spacing w:val="1"/>
        </w:rPr>
        <w:t xml:space="preserve"> </w:t>
      </w:r>
      <w:r>
        <w:rPr>
          <w:rFonts w:ascii="Arial" w:hAnsi="Arial" w:cs="Arial"/>
          <w:color w:val="000000"/>
          <w:spacing w:val="-2"/>
        </w:rPr>
        <w:t>v</w:t>
      </w:r>
      <w:r>
        <w:rPr>
          <w:rFonts w:ascii="Arial" w:hAnsi="Arial" w:cs="Arial"/>
          <w:color w:val="000000"/>
        </w:rPr>
        <w:t>o</w:t>
      </w:r>
      <w:r>
        <w:rPr>
          <w:rFonts w:ascii="Arial" w:hAnsi="Arial" w:cs="Arial"/>
          <w:color w:val="000000"/>
          <w:spacing w:val="-1"/>
        </w:rPr>
        <w:t>l</w:t>
      </w:r>
      <w:r>
        <w:rPr>
          <w:rFonts w:ascii="Arial" w:hAnsi="Arial" w:cs="Arial"/>
          <w:color w:val="000000"/>
          <w:spacing w:val="1"/>
        </w:rPr>
        <w:t>t</w:t>
      </w:r>
      <w:r>
        <w:rPr>
          <w:rFonts w:ascii="Arial" w:hAnsi="Arial" w:cs="Arial"/>
          <w:color w:val="000000"/>
        </w:rPr>
        <w:t>a</w:t>
      </w:r>
      <w:r>
        <w:rPr>
          <w:rFonts w:ascii="Arial" w:hAnsi="Arial" w:cs="Arial"/>
          <w:color w:val="000000"/>
          <w:spacing w:val="1"/>
        </w:rPr>
        <w:t>j</w:t>
      </w:r>
      <w:r>
        <w:rPr>
          <w:rFonts w:ascii="Arial" w:hAnsi="Arial" w:cs="Arial"/>
          <w:color w:val="000000"/>
        </w:rPr>
        <w:t>e</w:t>
      </w:r>
      <w:r>
        <w:rPr>
          <w:rFonts w:ascii="Arial" w:hAnsi="Arial" w:cs="Arial"/>
          <w:color w:val="000000"/>
          <w:spacing w:val="-1"/>
        </w:rPr>
        <w:t xml:space="preserve"> </w:t>
      </w:r>
      <w:r>
        <w:rPr>
          <w:rFonts w:ascii="Arial" w:hAnsi="Arial" w:cs="Arial"/>
          <w:color w:val="000000"/>
        </w:rPr>
        <w:t>en</w:t>
      </w:r>
      <w:r>
        <w:rPr>
          <w:rFonts w:ascii="Arial" w:hAnsi="Arial" w:cs="Arial"/>
          <w:color w:val="000000"/>
          <w:spacing w:val="1"/>
        </w:rPr>
        <w:t xml:space="preserve"> </w:t>
      </w:r>
      <w:r>
        <w:rPr>
          <w:rFonts w:ascii="Arial" w:hAnsi="Arial" w:cs="Arial"/>
          <w:color w:val="000000"/>
        </w:rPr>
        <w:t>un</w:t>
      </w:r>
      <w:r>
        <w:rPr>
          <w:rFonts w:ascii="Arial" w:hAnsi="Arial" w:cs="Arial"/>
          <w:color w:val="000000"/>
          <w:spacing w:val="-1"/>
        </w:rPr>
        <w:t xml:space="preserve"> </w:t>
      </w:r>
      <w:r>
        <w:rPr>
          <w:rFonts w:ascii="Arial" w:hAnsi="Arial" w:cs="Arial"/>
          <w:color w:val="000000"/>
          <w:spacing w:val="-2"/>
        </w:rPr>
        <w:t>v</w:t>
      </w:r>
      <w:r>
        <w:rPr>
          <w:rFonts w:ascii="Arial" w:hAnsi="Arial" w:cs="Arial"/>
          <w:color w:val="000000"/>
        </w:rPr>
        <w:t>a</w:t>
      </w:r>
      <w:r>
        <w:rPr>
          <w:rFonts w:ascii="Arial" w:hAnsi="Arial" w:cs="Arial"/>
          <w:color w:val="000000"/>
          <w:spacing w:val="-1"/>
        </w:rPr>
        <w:t>l</w:t>
      </w:r>
      <w:r>
        <w:rPr>
          <w:rFonts w:ascii="Arial" w:hAnsi="Arial" w:cs="Arial"/>
          <w:color w:val="000000"/>
        </w:rPr>
        <w:t>or</w:t>
      </w:r>
      <w:r>
        <w:rPr>
          <w:rFonts w:ascii="Arial" w:hAnsi="Arial" w:cs="Arial"/>
          <w:color w:val="000000"/>
          <w:spacing w:val="2"/>
        </w:rPr>
        <w:t xml:space="preserve"> </w:t>
      </w:r>
      <w:r>
        <w:rPr>
          <w:rFonts w:ascii="Arial" w:hAnsi="Arial" w:cs="Arial"/>
          <w:color w:val="000000"/>
        </w:rPr>
        <w:t>b</w:t>
      </w:r>
      <w:r>
        <w:rPr>
          <w:rFonts w:ascii="Arial" w:hAnsi="Arial" w:cs="Arial"/>
          <w:color w:val="000000"/>
          <w:spacing w:val="-1"/>
        </w:rPr>
        <w:t>i</w:t>
      </w:r>
      <w:r>
        <w:rPr>
          <w:rFonts w:ascii="Arial" w:hAnsi="Arial" w:cs="Arial"/>
          <w:color w:val="000000"/>
        </w:rPr>
        <w:t>n</w:t>
      </w:r>
      <w:r>
        <w:rPr>
          <w:rFonts w:ascii="Arial" w:hAnsi="Arial" w:cs="Arial"/>
          <w:color w:val="000000"/>
          <w:spacing w:val="-1"/>
        </w:rPr>
        <w:t>a</w:t>
      </w:r>
      <w:r>
        <w:rPr>
          <w:rFonts w:ascii="Arial" w:hAnsi="Arial" w:cs="Arial"/>
          <w:color w:val="000000"/>
          <w:spacing w:val="1"/>
        </w:rPr>
        <w:t>r</w:t>
      </w:r>
      <w:r>
        <w:rPr>
          <w:rFonts w:ascii="Arial" w:hAnsi="Arial" w:cs="Arial"/>
          <w:color w:val="000000"/>
          <w:spacing w:val="-1"/>
        </w:rPr>
        <w:t>i</w:t>
      </w:r>
      <w:r>
        <w:rPr>
          <w:rFonts w:ascii="Arial" w:hAnsi="Arial" w:cs="Arial"/>
          <w:color w:val="000000"/>
        </w:rPr>
        <w:t>o</w:t>
      </w:r>
      <w:r>
        <w:rPr>
          <w:rFonts w:ascii="Arial" w:hAnsi="Arial" w:cs="Arial"/>
          <w:color w:val="000000"/>
          <w:spacing w:val="1"/>
        </w:rPr>
        <w:t xml:space="preserve"> </w:t>
      </w:r>
      <w:r>
        <w:rPr>
          <w:rFonts w:ascii="Arial" w:hAnsi="Arial" w:cs="Arial"/>
          <w:color w:val="000000"/>
          <w:spacing w:val="-3"/>
        </w:rPr>
        <w:t>p</w:t>
      </w:r>
      <w:r>
        <w:rPr>
          <w:rFonts w:ascii="Arial" w:hAnsi="Arial" w:cs="Arial"/>
          <w:color w:val="000000"/>
        </w:rPr>
        <w:t>ara</w:t>
      </w:r>
      <w:r>
        <w:rPr>
          <w:rFonts w:ascii="Arial" w:hAnsi="Arial" w:cs="Arial"/>
          <w:color w:val="000000"/>
          <w:spacing w:val="-1"/>
        </w:rPr>
        <w:t xml:space="preserve"> </w:t>
      </w:r>
      <w:r>
        <w:rPr>
          <w:rFonts w:ascii="Arial" w:hAnsi="Arial" w:cs="Arial"/>
          <w:color w:val="000000"/>
          <w:spacing w:val="1"/>
        </w:rPr>
        <w:t>tr</w:t>
      </w:r>
      <w:r>
        <w:rPr>
          <w:rFonts w:ascii="Arial" w:hAnsi="Arial" w:cs="Arial"/>
          <w:color w:val="000000"/>
        </w:rPr>
        <w:t>a</w:t>
      </w:r>
      <w:r>
        <w:rPr>
          <w:rFonts w:ascii="Arial" w:hAnsi="Arial" w:cs="Arial"/>
          <w:color w:val="000000"/>
          <w:spacing w:val="-1"/>
        </w:rPr>
        <w:t>n</w:t>
      </w:r>
      <w:r>
        <w:rPr>
          <w:rFonts w:ascii="Arial" w:hAnsi="Arial" w:cs="Arial"/>
          <w:color w:val="000000"/>
          <w:spacing w:val="-2"/>
        </w:rPr>
        <w:t>s</w:t>
      </w:r>
      <w:r>
        <w:rPr>
          <w:rFonts w:ascii="Arial" w:hAnsi="Arial" w:cs="Arial"/>
          <w:color w:val="000000"/>
          <w:spacing w:val="1"/>
        </w:rPr>
        <w:t>m</w:t>
      </w:r>
      <w:r>
        <w:rPr>
          <w:rFonts w:ascii="Arial" w:hAnsi="Arial" w:cs="Arial"/>
          <w:color w:val="000000"/>
          <w:spacing w:val="-1"/>
        </w:rPr>
        <w:t>i</w:t>
      </w:r>
      <w:r>
        <w:rPr>
          <w:rFonts w:ascii="Arial" w:hAnsi="Arial" w:cs="Arial"/>
          <w:color w:val="000000"/>
        </w:rPr>
        <w:t>s</w:t>
      </w:r>
      <w:r>
        <w:rPr>
          <w:rFonts w:ascii="Arial" w:hAnsi="Arial" w:cs="Arial"/>
          <w:color w:val="000000"/>
          <w:spacing w:val="-1"/>
        </w:rPr>
        <w:t>i</w:t>
      </w:r>
      <w:r>
        <w:rPr>
          <w:rFonts w:ascii="Arial" w:hAnsi="Arial" w:cs="Arial"/>
          <w:color w:val="000000"/>
        </w:rPr>
        <w:t>ón</w:t>
      </w:r>
      <w:r>
        <w:rPr>
          <w:rFonts w:ascii="Arial" w:hAnsi="Arial" w:cs="Arial"/>
          <w:color w:val="000000"/>
          <w:spacing w:val="2"/>
        </w:rPr>
        <w:t xml:space="preserve"> </w:t>
      </w:r>
      <w:r>
        <w:rPr>
          <w:rFonts w:ascii="Arial" w:hAnsi="Arial" w:cs="Arial"/>
          <w:color w:val="000000"/>
        </w:rPr>
        <w:t>de</w:t>
      </w:r>
      <w:r>
        <w:rPr>
          <w:rFonts w:ascii="Arial" w:hAnsi="Arial" w:cs="Arial"/>
          <w:color w:val="000000"/>
          <w:spacing w:val="-1"/>
        </w:rPr>
        <w:t xml:space="preserve"> </w:t>
      </w:r>
      <w:r>
        <w:rPr>
          <w:rFonts w:ascii="Arial" w:hAnsi="Arial" w:cs="Arial"/>
          <w:color w:val="000000"/>
        </w:rPr>
        <w:t>se</w:t>
      </w:r>
      <w:r>
        <w:rPr>
          <w:rFonts w:ascii="Arial" w:hAnsi="Arial" w:cs="Arial"/>
          <w:color w:val="000000"/>
          <w:spacing w:val="-1"/>
        </w:rPr>
        <w:t>ñ</w:t>
      </w:r>
      <w:r>
        <w:rPr>
          <w:rFonts w:ascii="Arial" w:hAnsi="Arial" w:cs="Arial"/>
          <w:color w:val="000000"/>
        </w:rPr>
        <w:t>a</w:t>
      </w:r>
      <w:r>
        <w:rPr>
          <w:rFonts w:ascii="Arial" w:hAnsi="Arial" w:cs="Arial"/>
          <w:color w:val="000000"/>
          <w:spacing w:val="-1"/>
        </w:rPr>
        <w:t>l</w:t>
      </w:r>
      <w:r>
        <w:rPr>
          <w:rFonts w:ascii="Arial" w:hAnsi="Arial" w:cs="Arial"/>
          <w:color w:val="000000"/>
        </w:rPr>
        <w:t>es.</w:t>
      </w:r>
    </w:p>
    <w:p w14:paraId="36DA4817" w14:textId="77777777" w:rsidR="00DD6DF8" w:rsidRDefault="00DD6DF8" w:rsidP="00DD6DF8">
      <w:pPr>
        <w:jc w:val="both"/>
        <w:rPr>
          <w:rFonts w:ascii="Arial" w:hAnsi="Arial" w:cs="Arial"/>
          <w:bCs/>
        </w:rPr>
      </w:pPr>
    </w:p>
    <w:p w14:paraId="6F0C5F49" w14:textId="77777777" w:rsidR="00DD6DF8" w:rsidRDefault="00DD6DF8" w:rsidP="00DD6DF8">
      <w:pPr>
        <w:widowControl w:val="0"/>
        <w:autoSpaceDE w:val="0"/>
        <w:autoSpaceDN w:val="0"/>
        <w:adjustRightInd w:val="0"/>
        <w:spacing w:line="252" w:lineRule="exact"/>
        <w:ind w:right="72"/>
        <w:jc w:val="both"/>
        <w:rPr>
          <w:rFonts w:ascii="Arial" w:hAnsi="Arial" w:cs="Arial"/>
          <w:color w:val="000000"/>
        </w:rPr>
      </w:pPr>
      <w:r>
        <w:rPr>
          <w:rFonts w:ascii="Arial" w:hAnsi="Arial" w:cs="Arial"/>
          <w:color w:val="000000"/>
          <w:spacing w:val="-1"/>
        </w:rPr>
        <w:t>EC</w:t>
      </w:r>
      <w:r>
        <w:rPr>
          <w:rFonts w:ascii="Arial" w:hAnsi="Arial" w:cs="Arial"/>
          <w:color w:val="000000"/>
          <w:spacing w:val="1"/>
        </w:rPr>
        <w:t>G</w:t>
      </w:r>
      <w:r>
        <w:rPr>
          <w:rFonts w:ascii="Arial" w:hAnsi="Arial" w:cs="Arial"/>
          <w:color w:val="000000"/>
        </w:rPr>
        <w:t xml:space="preserve">: </w:t>
      </w:r>
      <w:r>
        <w:rPr>
          <w:rFonts w:ascii="Arial" w:hAnsi="Arial" w:cs="Arial"/>
          <w:color w:val="000000"/>
          <w:spacing w:val="4"/>
        </w:rPr>
        <w:t xml:space="preserve"> </w:t>
      </w:r>
      <w:r>
        <w:rPr>
          <w:rFonts w:ascii="Arial" w:hAnsi="Arial" w:cs="Arial"/>
          <w:color w:val="000000"/>
          <w:spacing w:val="-1"/>
        </w:rPr>
        <w:t>El</w:t>
      </w:r>
      <w:r>
        <w:rPr>
          <w:rFonts w:ascii="Arial" w:hAnsi="Arial" w:cs="Arial"/>
          <w:color w:val="000000"/>
        </w:rPr>
        <w:t>ec</w:t>
      </w:r>
      <w:r>
        <w:rPr>
          <w:rFonts w:ascii="Arial" w:hAnsi="Arial" w:cs="Arial"/>
          <w:color w:val="000000"/>
          <w:spacing w:val="-2"/>
        </w:rPr>
        <w:t>t</w:t>
      </w:r>
      <w:r>
        <w:rPr>
          <w:rFonts w:ascii="Arial" w:hAnsi="Arial" w:cs="Arial"/>
          <w:color w:val="000000"/>
          <w:spacing w:val="1"/>
        </w:rPr>
        <w:t>r</w:t>
      </w:r>
      <w:r>
        <w:rPr>
          <w:rFonts w:ascii="Arial" w:hAnsi="Arial" w:cs="Arial"/>
          <w:color w:val="000000"/>
        </w:rPr>
        <w:t>oc</w:t>
      </w:r>
      <w:r>
        <w:rPr>
          <w:rFonts w:ascii="Arial" w:hAnsi="Arial" w:cs="Arial"/>
          <w:color w:val="000000"/>
          <w:spacing w:val="-1"/>
        </w:rPr>
        <w:t>a</w:t>
      </w:r>
      <w:r>
        <w:rPr>
          <w:rFonts w:ascii="Arial" w:hAnsi="Arial" w:cs="Arial"/>
          <w:color w:val="000000"/>
          <w:spacing w:val="1"/>
        </w:rPr>
        <w:t>r</w:t>
      </w:r>
      <w:r>
        <w:rPr>
          <w:rFonts w:ascii="Arial" w:hAnsi="Arial" w:cs="Arial"/>
          <w:color w:val="000000"/>
        </w:rPr>
        <w:t>d</w:t>
      </w:r>
      <w:r>
        <w:rPr>
          <w:rFonts w:ascii="Arial" w:hAnsi="Arial" w:cs="Arial"/>
          <w:color w:val="000000"/>
          <w:spacing w:val="-1"/>
        </w:rPr>
        <w:t>i</w:t>
      </w:r>
      <w:r>
        <w:rPr>
          <w:rFonts w:ascii="Arial" w:hAnsi="Arial" w:cs="Arial"/>
          <w:color w:val="000000"/>
          <w:spacing w:val="-3"/>
        </w:rPr>
        <w:t>o</w:t>
      </w:r>
      <w:r>
        <w:rPr>
          <w:rFonts w:ascii="Arial" w:hAnsi="Arial" w:cs="Arial"/>
          <w:color w:val="000000"/>
          <w:spacing w:val="2"/>
        </w:rPr>
        <w:t>g</w:t>
      </w:r>
      <w:r>
        <w:rPr>
          <w:rFonts w:ascii="Arial" w:hAnsi="Arial" w:cs="Arial"/>
          <w:color w:val="000000"/>
          <w:spacing w:val="1"/>
        </w:rPr>
        <w:t>r</w:t>
      </w:r>
      <w:r>
        <w:rPr>
          <w:rFonts w:ascii="Arial" w:hAnsi="Arial" w:cs="Arial"/>
          <w:color w:val="000000"/>
          <w:spacing w:val="-3"/>
        </w:rPr>
        <w:t>a</w:t>
      </w:r>
      <w:r>
        <w:rPr>
          <w:rFonts w:ascii="Arial" w:hAnsi="Arial" w:cs="Arial"/>
          <w:color w:val="000000"/>
          <w:spacing w:val="1"/>
        </w:rPr>
        <w:t>m</w:t>
      </w:r>
      <w:r>
        <w:rPr>
          <w:rFonts w:ascii="Arial" w:hAnsi="Arial" w:cs="Arial"/>
          <w:color w:val="000000"/>
        </w:rPr>
        <w:t xml:space="preserve">a, </w:t>
      </w:r>
      <w:r>
        <w:rPr>
          <w:rFonts w:ascii="Arial" w:hAnsi="Arial" w:cs="Arial"/>
          <w:color w:val="000000"/>
          <w:spacing w:val="5"/>
        </w:rPr>
        <w:t xml:space="preserve"> </w:t>
      </w:r>
      <w:r>
        <w:rPr>
          <w:rFonts w:ascii="Arial" w:hAnsi="Arial" w:cs="Arial"/>
          <w:color w:val="000000"/>
        </w:rPr>
        <w:t xml:space="preserve">es </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rPr>
        <w:t xml:space="preserve">a  </w:t>
      </w:r>
      <w:r>
        <w:rPr>
          <w:rFonts w:ascii="Arial" w:hAnsi="Arial" w:cs="Arial"/>
          <w:color w:val="000000"/>
          <w:spacing w:val="1"/>
        </w:rPr>
        <w:t>r</w:t>
      </w:r>
      <w:r>
        <w:rPr>
          <w:rFonts w:ascii="Arial" w:hAnsi="Arial" w:cs="Arial"/>
          <w:color w:val="000000"/>
        </w:rPr>
        <w:t>e</w:t>
      </w:r>
      <w:r>
        <w:rPr>
          <w:rFonts w:ascii="Arial" w:hAnsi="Arial" w:cs="Arial"/>
          <w:color w:val="000000"/>
          <w:spacing w:val="-1"/>
        </w:rPr>
        <w:t>p</w:t>
      </w:r>
      <w:r>
        <w:rPr>
          <w:rFonts w:ascii="Arial" w:hAnsi="Arial" w:cs="Arial"/>
          <w:color w:val="000000"/>
          <w:spacing w:val="1"/>
        </w:rPr>
        <w:t>r</w:t>
      </w:r>
      <w:r>
        <w:rPr>
          <w:rFonts w:ascii="Arial" w:hAnsi="Arial" w:cs="Arial"/>
          <w:color w:val="000000"/>
        </w:rPr>
        <w:t>es</w:t>
      </w:r>
      <w:r>
        <w:rPr>
          <w:rFonts w:ascii="Arial" w:hAnsi="Arial" w:cs="Arial"/>
          <w:color w:val="000000"/>
          <w:spacing w:val="-1"/>
        </w:rPr>
        <w:t>e</w:t>
      </w:r>
      <w:r>
        <w:rPr>
          <w:rFonts w:ascii="Arial" w:hAnsi="Arial" w:cs="Arial"/>
          <w:color w:val="000000"/>
          <w:spacing w:val="-3"/>
        </w:rPr>
        <w:t>n</w:t>
      </w:r>
      <w:r>
        <w:rPr>
          <w:rFonts w:ascii="Arial" w:hAnsi="Arial" w:cs="Arial"/>
          <w:color w:val="000000"/>
          <w:spacing w:val="1"/>
        </w:rPr>
        <w:t>t</w:t>
      </w:r>
      <w:r>
        <w:rPr>
          <w:rFonts w:ascii="Arial" w:hAnsi="Arial" w:cs="Arial"/>
          <w:color w:val="000000"/>
        </w:rPr>
        <w:t>ac</w:t>
      </w:r>
      <w:r>
        <w:rPr>
          <w:rFonts w:ascii="Arial" w:hAnsi="Arial" w:cs="Arial"/>
          <w:color w:val="000000"/>
          <w:spacing w:val="-4"/>
        </w:rPr>
        <w:t>i</w:t>
      </w:r>
      <w:r>
        <w:rPr>
          <w:rFonts w:ascii="Arial" w:hAnsi="Arial" w:cs="Arial"/>
          <w:color w:val="000000"/>
        </w:rPr>
        <w:t xml:space="preserve">ón </w:t>
      </w:r>
      <w:r>
        <w:rPr>
          <w:rFonts w:ascii="Arial" w:hAnsi="Arial" w:cs="Arial"/>
          <w:color w:val="000000"/>
          <w:spacing w:val="3"/>
        </w:rPr>
        <w:t xml:space="preserve"> </w:t>
      </w:r>
      <w:r>
        <w:rPr>
          <w:rFonts w:ascii="Arial" w:hAnsi="Arial" w:cs="Arial"/>
          <w:color w:val="000000"/>
        </w:rPr>
        <w:t>gr</w:t>
      </w:r>
      <w:r>
        <w:rPr>
          <w:rFonts w:ascii="Arial" w:hAnsi="Arial" w:cs="Arial"/>
          <w:color w:val="000000"/>
          <w:spacing w:val="-2"/>
        </w:rPr>
        <w:t>á</w:t>
      </w:r>
      <w:r>
        <w:rPr>
          <w:rFonts w:ascii="Arial" w:hAnsi="Arial" w:cs="Arial"/>
          <w:color w:val="000000"/>
          <w:spacing w:val="3"/>
        </w:rPr>
        <w:t>f</w:t>
      </w:r>
      <w:r>
        <w:rPr>
          <w:rFonts w:ascii="Arial" w:hAnsi="Arial" w:cs="Arial"/>
          <w:color w:val="000000"/>
          <w:spacing w:val="-1"/>
        </w:rPr>
        <w:t>i</w:t>
      </w:r>
      <w:r>
        <w:rPr>
          <w:rFonts w:ascii="Arial" w:hAnsi="Arial" w:cs="Arial"/>
          <w:color w:val="000000"/>
        </w:rPr>
        <w:t xml:space="preserve">ca </w:t>
      </w:r>
      <w:r>
        <w:rPr>
          <w:rFonts w:ascii="Arial" w:hAnsi="Arial" w:cs="Arial"/>
          <w:color w:val="000000"/>
          <w:spacing w:val="3"/>
        </w:rPr>
        <w:t xml:space="preserve"> </w:t>
      </w:r>
      <w:r>
        <w:rPr>
          <w:rFonts w:ascii="Arial" w:hAnsi="Arial" w:cs="Arial"/>
          <w:color w:val="000000"/>
        </w:rPr>
        <w:t xml:space="preserve">de </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rPr>
        <w:t xml:space="preserve">a </w:t>
      </w:r>
      <w:r>
        <w:rPr>
          <w:rFonts w:ascii="Arial" w:hAnsi="Arial" w:cs="Arial"/>
          <w:color w:val="000000"/>
          <w:spacing w:val="2"/>
        </w:rPr>
        <w:t xml:space="preserve"> </w:t>
      </w:r>
      <w:r>
        <w:rPr>
          <w:rFonts w:ascii="Arial" w:hAnsi="Arial" w:cs="Arial"/>
          <w:color w:val="000000"/>
        </w:rPr>
        <w:t>acti</w:t>
      </w:r>
      <w:r>
        <w:rPr>
          <w:rFonts w:ascii="Arial" w:hAnsi="Arial" w:cs="Arial"/>
          <w:color w:val="000000"/>
          <w:spacing w:val="-3"/>
        </w:rPr>
        <w:t>v</w:t>
      </w:r>
      <w:r>
        <w:rPr>
          <w:rFonts w:ascii="Arial" w:hAnsi="Arial" w:cs="Arial"/>
          <w:color w:val="000000"/>
          <w:spacing w:val="-1"/>
        </w:rPr>
        <w:t>i</w:t>
      </w:r>
      <w:r>
        <w:rPr>
          <w:rFonts w:ascii="Arial" w:hAnsi="Arial" w:cs="Arial"/>
          <w:color w:val="000000"/>
        </w:rPr>
        <w:t>d</w:t>
      </w:r>
      <w:r>
        <w:rPr>
          <w:rFonts w:ascii="Arial" w:hAnsi="Arial" w:cs="Arial"/>
          <w:color w:val="000000"/>
          <w:spacing w:val="-1"/>
        </w:rPr>
        <w:t>a</w:t>
      </w:r>
      <w:r>
        <w:rPr>
          <w:rFonts w:ascii="Arial" w:hAnsi="Arial" w:cs="Arial"/>
          <w:color w:val="000000"/>
        </w:rPr>
        <w:t xml:space="preserve">d </w:t>
      </w:r>
      <w:r>
        <w:rPr>
          <w:rFonts w:ascii="Arial" w:hAnsi="Arial" w:cs="Arial"/>
          <w:color w:val="000000"/>
          <w:spacing w:val="5"/>
        </w:rPr>
        <w:t xml:space="preserve"> </w:t>
      </w:r>
      <w:r>
        <w:rPr>
          <w:rFonts w:ascii="Arial" w:hAnsi="Arial" w:cs="Arial"/>
          <w:color w:val="000000"/>
        </w:rPr>
        <w:t>e</w:t>
      </w:r>
      <w:r>
        <w:rPr>
          <w:rFonts w:ascii="Arial" w:hAnsi="Arial" w:cs="Arial"/>
          <w:color w:val="000000"/>
          <w:spacing w:val="-1"/>
        </w:rPr>
        <w:t>l</w:t>
      </w:r>
      <w:r>
        <w:rPr>
          <w:rFonts w:ascii="Arial" w:hAnsi="Arial" w:cs="Arial"/>
          <w:color w:val="000000"/>
        </w:rPr>
        <w:t>éc</w:t>
      </w:r>
      <w:r>
        <w:rPr>
          <w:rFonts w:ascii="Arial" w:hAnsi="Arial" w:cs="Arial"/>
          <w:color w:val="000000"/>
          <w:spacing w:val="-2"/>
        </w:rPr>
        <w:t>t</w:t>
      </w:r>
      <w:r>
        <w:rPr>
          <w:rFonts w:ascii="Arial" w:hAnsi="Arial" w:cs="Arial"/>
          <w:color w:val="000000"/>
          <w:spacing w:val="1"/>
        </w:rPr>
        <w:t>r</w:t>
      </w:r>
      <w:r>
        <w:rPr>
          <w:rFonts w:ascii="Arial" w:hAnsi="Arial" w:cs="Arial"/>
          <w:color w:val="000000"/>
          <w:spacing w:val="-1"/>
        </w:rPr>
        <w:t>i</w:t>
      </w:r>
      <w:r>
        <w:rPr>
          <w:rFonts w:ascii="Arial" w:hAnsi="Arial" w:cs="Arial"/>
          <w:color w:val="000000"/>
        </w:rPr>
        <w:t xml:space="preserve">ca </w:t>
      </w:r>
      <w:r>
        <w:rPr>
          <w:rFonts w:ascii="Arial" w:hAnsi="Arial" w:cs="Arial"/>
          <w:color w:val="000000"/>
          <w:spacing w:val="3"/>
        </w:rPr>
        <w:t xml:space="preserve"> </w:t>
      </w:r>
      <w:r>
        <w:rPr>
          <w:rFonts w:ascii="Arial" w:hAnsi="Arial" w:cs="Arial"/>
          <w:color w:val="000000"/>
        </w:rPr>
        <w:t>del cora</w:t>
      </w:r>
      <w:r>
        <w:rPr>
          <w:rFonts w:ascii="Arial" w:hAnsi="Arial" w:cs="Arial"/>
          <w:color w:val="000000"/>
          <w:spacing w:val="-2"/>
        </w:rPr>
        <w:t>z</w:t>
      </w:r>
      <w:r>
        <w:rPr>
          <w:rFonts w:ascii="Arial" w:hAnsi="Arial" w:cs="Arial"/>
          <w:color w:val="000000"/>
        </w:rPr>
        <w:t>ó</w:t>
      </w:r>
      <w:r>
        <w:rPr>
          <w:rFonts w:ascii="Arial" w:hAnsi="Arial" w:cs="Arial"/>
          <w:color w:val="000000"/>
          <w:spacing w:val="-1"/>
        </w:rPr>
        <w:t>n</w:t>
      </w:r>
      <w:r>
        <w:rPr>
          <w:rFonts w:ascii="Arial" w:hAnsi="Arial" w:cs="Arial"/>
          <w:color w:val="000000"/>
        </w:rPr>
        <w:t xml:space="preserve">, </w:t>
      </w:r>
      <w:r>
        <w:rPr>
          <w:rFonts w:ascii="Arial" w:hAnsi="Arial" w:cs="Arial"/>
          <w:color w:val="000000"/>
          <w:spacing w:val="2"/>
        </w:rPr>
        <w:t>q</w:t>
      </w:r>
      <w:r>
        <w:rPr>
          <w:rFonts w:ascii="Arial" w:hAnsi="Arial" w:cs="Arial"/>
          <w:color w:val="000000"/>
        </w:rPr>
        <w:t>ue</w:t>
      </w:r>
      <w:r>
        <w:rPr>
          <w:rFonts w:ascii="Arial" w:hAnsi="Arial" w:cs="Arial"/>
          <w:color w:val="000000"/>
          <w:spacing w:val="-1"/>
        </w:rPr>
        <w:t xml:space="preserve"> </w:t>
      </w:r>
      <w:r>
        <w:rPr>
          <w:rFonts w:ascii="Arial" w:hAnsi="Arial" w:cs="Arial"/>
          <w:color w:val="000000"/>
        </w:rPr>
        <w:t>se</w:t>
      </w:r>
      <w:r>
        <w:rPr>
          <w:rFonts w:ascii="Arial" w:hAnsi="Arial" w:cs="Arial"/>
          <w:color w:val="000000"/>
          <w:spacing w:val="1"/>
        </w:rPr>
        <w:t xml:space="preserve"> </w:t>
      </w:r>
      <w:r>
        <w:rPr>
          <w:rFonts w:ascii="Arial" w:hAnsi="Arial" w:cs="Arial"/>
          <w:color w:val="000000"/>
        </w:rPr>
        <w:t>o</w:t>
      </w:r>
      <w:r>
        <w:rPr>
          <w:rFonts w:ascii="Arial" w:hAnsi="Arial" w:cs="Arial"/>
          <w:color w:val="000000"/>
          <w:spacing w:val="-3"/>
        </w:rPr>
        <w:t>b</w:t>
      </w:r>
      <w:r>
        <w:rPr>
          <w:rFonts w:ascii="Arial" w:hAnsi="Arial" w:cs="Arial"/>
          <w:color w:val="000000"/>
          <w:spacing w:val="1"/>
        </w:rPr>
        <w:t>t</w:t>
      </w:r>
      <w:r>
        <w:rPr>
          <w:rFonts w:ascii="Arial" w:hAnsi="Arial" w:cs="Arial"/>
          <w:color w:val="000000"/>
          <w:spacing w:val="-1"/>
        </w:rPr>
        <w:t>i</w:t>
      </w:r>
      <w:r>
        <w:rPr>
          <w:rFonts w:ascii="Arial" w:hAnsi="Arial" w:cs="Arial"/>
          <w:color w:val="000000"/>
        </w:rPr>
        <w:t>e</w:t>
      </w:r>
      <w:r>
        <w:rPr>
          <w:rFonts w:ascii="Arial" w:hAnsi="Arial" w:cs="Arial"/>
          <w:color w:val="000000"/>
          <w:spacing w:val="-1"/>
        </w:rPr>
        <w:t>n</w:t>
      </w:r>
      <w:r>
        <w:rPr>
          <w:rFonts w:ascii="Arial" w:hAnsi="Arial" w:cs="Arial"/>
          <w:color w:val="000000"/>
        </w:rPr>
        <w:t>e</w:t>
      </w:r>
      <w:r>
        <w:rPr>
          <w:rFonts w:ascii="Arial" w:hAnsi="Arial" w:cs="Arial"/>
          <w:color w:val="000000"/>
          <w:spacing w:val="-1"/>
        </w:rPr>
        <w:t xml:space="preserve"> </w:t>
      </w:r>
      <w:r>
        <w:rPr>
          <w:rFonts w:ascii="Arial" w:hAnsi="Arial" w:cs="Arial"/>
          <w:color w:val="000000"/>
        </w:rPr>
        <w:t>con</w:t>
      </w:r>
      <w:r>
        <w:rPr>
          <w:rFonts w:ascii="Arial" w:hAnsi="Arial" w:cs="Arial"/>
          <w:color w:val="000000"/>
          <w:spacing w:val="1"/>
        </w:rPr>
        <w:t xml:space="preserve"> </w:t>
      </w:r>
      <w:r>
        <w:rPr>
          <w:rFonts w:ascii="Arial" w:hAnsi="Arial" w:cs="Arial"/>
          <w:color w:val="000000"/>
        </w:rPr>
        <w:t>un</w:t>
      </w:r>
      <w:r>
        <w:rPr>
          <w:rFonts w:ascii="Arial" w:hAnsi="Arial" w:cs="Arial"/>
          <w:color w:val="000000"/>
          <w:spacing w:val="1"/>
        </w:rPr>
        <w:t xml:space="preserve"> </w:t>
      </w:r>
      <w:r>
        <w:rPr>
          <w:rFonts w:ascii="Arial" w:hAnsi="Arial" w:cs="Arial"/>
          <w:color w:val="000000"/>
        </w:rPr>
        <w:t>e</w:t>
      </w:r>
      <w:r>
        <w:rPr>
          <w:rFonts w:ascii="Arial" w:hAnsi="Arial" w:cs="Arial"/>
          <w:color w:val="000000"/>
          <w:spacing w:val="-1"/>
        </w:rPr>
        <w:t>l</w:t>
      </w:r>
      <w:r>
        <w:rPr>
          <w:rFonts w:ascii="Arial" w:hAnsi="Arial" w:cs="Arial"/>
          <w:color w:val="000000"/>
        </w:rPr>
        <w:t>e</w:t>
      </w:r>
      <w:r>
        <w:rPr>
          <w:rFonts w:ascii="Arial" w:hAnsi="Arial" w:cs="Arial"/>
          <w:color w:val="000000"/>
          <w:spacing w:val="-3"/>
        </w:rPr>
        <w:t>c</w:t>
      </w:r>
      <w:r>
        <w:rPr>
          <w:rFonts w:ascii="Arial" w:hAnsi="Arial" w:cs="Arial"/>
          <w:color w:val="000000"/>
          <w:spacing w:val="1"/>
        </w:rPr>
        <w:t>tr</w:t>
      </w:r>
      <w:r>
        <w:rPr>
          <w:rFonts w:ascii="Arial" w:hAnsi="Arial" w:cs="Arial"/>
          <w:color w:val="000000"/>
        </w:rPr>
        <w:t>oc</w:t>
      </w:r>
      <w:r>
        <w:rPr>
          <w:rFonts w:ascii="Arial" w:hAnsi="Arial" w:cs="Arial"/>
          <w:color w:val="000000"/>
          <w:spacing w:val="-3"/>
        </w:rPr>
        <w:t>a</w:t>
      </w:r>
      <w:r>
        <w:rPr>
          <w:rFonts w:ascii="Arial" w:hAnsi="Arial" w:cs="Arial"/>
          <w:color w:val="000000"/>
          <w:spacing w:val="1"/>
        </w:rPr>
        <w:t>r</w:t>
      </w:r>
      <w:r>
        <w:rPr>
          <w:rFonts w:ascii="Arial" w:hAnsi="Arial" w:cs="Arial"/>
          <w:color w:val="000000"/>
        </w:rPr>
        <w:t>d</w:t>
      </w:r>
      <w:r>
        <w:rPr>
          <w:rFonts w:ascii="Arial" w:hAnsi="Arial" w:cs="Arial"/>
          <w:color w:val="000000"/>
          <w:spacing w:val="-1"/>
        </w:rPr>
        <w:t>i</w:t>
      </w:r>
      <w:r>
        <w:rPr>
          <w:rFonts w:ascii="Arial" w:hAnsi="Arial" w:cs="Arial"/>
          <w:color w:val="000000"/>
        </w:rPr>
        <w:t>ó</w:t>
      </w:r>
      <w:r>
        <w:rPr>
          <w:rFonts w:ascii="Arial" w:hAnsi="Arial" w:cs="Arial"/>
          <w:color w:val="000000"/>
          <w:spacing w:val="-1"/>
        </w:rPr>
        <w:t>g</w:t>
      </w:r>
      <w:r>
        <w:rPr>
          <w:rFonts w:ascii="Arial" w:hAnsi="Arial" w:cs="Arial"/>
          <w:color w:val="000000"/>
          <w:spacing w:val="1"/>
        </w:rPr>
        <w:t>r</w:t>
      </w:r>
      <w:r>
        <w:rPr>
          <w:rFonts w:ascii="Arial" w:hAnsi="Arial" w:cs="Arial"/>
          <w:color w:val="000000"/>
          <w:spacing w:val="-3"/>
        </w:rPr>
        <w:t>a</w:t>
      </w:r>
      <w:r>
        <w:rPr>
          <w:rFonts w:ascii="Arial" w:hAnsi="Arial" w:cs="Arial"/>
          <w:color w:val="000000"/>
          <w:spacing w:val="1"/>
        </w:rPr>
        <w:t>f</w:t>
      </w:r>
      <w:r>
        <w:rPr>
          <w:rFonts w:ascii="Arial" w:hAnsi="Arial" w:cs="Arial"/>
          <w:color w:val="000000"/>
        </w:rPr>
        <w:t>o</w:t>
      </w:r>
      <w:r>
        <w:rPr>
          <w:rFonts w:ascii="Arial" w:hAnsi="Arial" w:cs="Arial"/>
          <w:color w:val="000000"/>
          <w:spacing w:val="2"/>
        </w:rPr>
        <w:t xml:space="preserve"> </w:t>
      </w:r>
      <w:r>
        <w:rPr>
          <w:rFonts w:ascii="Arial" w:hAnsi="Arial" w:cs="Arial"/>
          <w:color w:val="000000"/>
        </w:rPr>
        <w:t>en</w:t>
      </w:r>
      <w:r>
        <w:rPr>
          <w:rFonts w:ascii="Arial" w:hAnsi="Arial" w:cs="Arial"/>
          <w:color w:val="000000"/>
          <w:spacing w:val="-1"/>
        </w:rPr>
        <w:t xml:space="preserve"> </w:t>
      </w:r>
      <w:r>
        <w:rPr>
          <w:rFonts w:ascii="Arial" w:hAnsi="Arial" w:cs="Arial"/>
          <w:color w:val="000000"/>
          <w:spacing w:val="1"/>
        </w:rPr>
        <w:t>f</w:t>
      </w:r>
      <w:r>
        <w:rPr>
          <w:rFonts w:ascii="Arial" w:hAnsi="Arial" w:cs="Arial"/>
          <w:color w:val="000000"/>
        </w:rPr>
        <w:t>o</w:t>
      </w:r>
      <w:r>
        <w:rPr>
          <w:rFonts w:ascii="Arial" w:hAnsi="Arial" w:cs="Arial"/>
          <w:color w:val="000000"/>
          <w:spacing w:val="-2"/>
        </w:rPr>
        <w:t>r</w:t>
      </w:r>
      <w:r>
        <w:rPr>
          <w:rFonts w:ascii="Arial" w:hAnsi="Arial" w:cs="Arial"/>
          <w:color w:val="000000"/>
          <w:spacing w:val="1"/>
        </w:rPr>
        <w:t>m</w:t>
      </w:r>
      <w:r>
        <w:rPr>
          <w:rFonts w:ascii="Arial" w:hAnsi="Arial" w:cs="Arial"/>
          <w:color w:val="000000"/>
        </w:rPr>
        <w:t>a</w:t>
      </w:r>
      <w:r>
        <w:rPr>
          <w:rFonts w:ascii="Arial" w:hAnsi="Arial" w:cs="Arial"/>
          <w:color w:val="000000"/>
          <w:spacing w:val="2"/>
        </w:rPr>
        <w:t xml:space="preserve"> </w:t>
      </w:r>
      <w:r>
        <w:rPr>
          <w:rFonts w:ascii="Arial" w:hAnsi="Arial" w:cs="Arial"/>
          <w:color w:val="000000"/>
        </w:rPr>
        <w:t>de</w:t>
      </w:r>
      <w:r>
        <w:rPr>
          <w:rFonts w:ascii="Arial" w:hAnsi="Arial" w:cs="Arial"/>
          <w:color w:val="000000"/>
          <w:spacing w:val="-1"/>
        </w:rPr>
        <w:t xml:space="preserve"> </w:t>
      </w:r>
      <w:r>
        <w:rPr>
          <w:rFonts w:ascii="Arial" w:hAnsi="Arial" w:cs="Arial"/>
          <w:color w:val="000000"/>
        </w:rPr>
        <w:t>c</w:t>
      </w:r>
      <w:r>
        <w:rPr>
          <w:rFonts w:ascii="Arial" w:hAnsi="Arial" w:cs="Arial"/>
          <w:color w:val="000000"/>
          <w:spacing w:val="-1"/>
        </w:rPr>
        <w:t>i</w:t>
      </w:r>
      <w:r>
        <w:rPr>
          <w:rFonts w:ascii="Arial" w:hAnsi="Arial" w:cs="Arial"/>
          <w:color w:val="000000"/>
        </w:rPr>
        <w:t>nta co</w:t>
      </w:r>
      <w:r>
        <w:rPr>
          <w:rFonts w:ascii="Arial" w:hAnsi="Arial" w:cs="Arial"/>
          <w:color w:val="000000"/>
          <w:spacing w:val="-1"/>
        </w:rPr>
        <w:t>n</w:t>
      </w:r>
      <w:r>
        <w:rPr>
          <w:rFonts w:ascii="Arial" w:hAnsi="Arial" w:cs="Arial"/>
          <w:color w:val="000000"/>
          <w:spacing w:val="1"/>
        </w:rPr>
        <w:t>t</w:t>
      </w:r>
      <w:r>
        <w:rPr>
          <w:rFonts w:ascii="Arial" w:hAnsi="Arial" w:cs="Arial"/>
          <w:color w:val="000000"/>
          <w:spacing w:val="-3"/>
        </w:rPr>
        <w:t>i</w:t>
      </w:r>
      <w:r>
        <w:rPr>
          <w:rFonts w:ascii="Arial" w:hAnsi="Arial" w:cs="Arial"/>
          <w:color w:val="000000"/>
        </w:rPr>
        <w:t>n</w:t>
      </w:r>
      <w:r>
        <w:rPr>
          <w:rFonts w:ascii="Arial" w:hAnsi="Arial" w:cs="Arial"/>
          <w:color w:val="000000"/>
          <w:spacing w:val="-1"/>
        </w:rPr>
        <w:t>u</w:t>
      </w:r>
      <w:r>
        <w:rPr>
          <w:rFonts w:ascii="Arial" w:hAnsi="Arial" w:cs="Arial"/>
          <w:color w:val="000000"/>
        </w:rPr>
        <w:t>a.</w:t>
      </w:r>
    </w:p>
    <w:p w14:paraId="48B077EB" w14:textId="77777777" w:rsidR="00DD6DF8" w:rsidRDefault="00DD6DF8" w:rsidP="00DD6DF8">
      <w:pPr>
        <w:jc w:val="both"/>
        <w:rPr>
          <w:rFonts w:ascii="Arial" w:hAnsi="Arial" w:cs="Arial"/>
          <w:bCs/>
        </w:rPr>
      </w:pPr>
    </w:p>
    <w:p w14:paraId="34F54AB6" w14:textId="77777777" w:rsidR="00DD6DF8" w:rsidRDefault="00DD6DF8" w:rsidP="00DD6DF8">
      <w:pPr>
        <w:widowControl w:val="0"/>
        <w:autoSpaceDE w:val="0"/>
        <w:autoSpaceDN w:val="0"/>
        <w:adjustRightInd w:val="0"/>
        <w:spacing w:line="252" w:lineRule="exact"/>
        <w:ind w:right="73"/>
        <w:jc w:val="both"/>
        <w:rPr>
          <w:rFonts w:ascii="Arial" w:hAnsi="Arial" w:cs="Arial"/>
          <w:color w:val="000000"/>
        </w:rPr>
      </w:pPr>
      <w:r>
        <w:rPr>
          <w:rFonts w:ascii="Arial" w:hAnsi="Arial" w:cs="Arial"/>
          <w:color w:val="000000"/>
        </w:rPr>
        <w:t>J</w:t>
      </w:r>
      <w:r>
        <w:rPr>
          <w:rFonts w:ascii="Arial" w:hAnsi="Arial" w:cs="Arial"/>
          <w:color w:val="000000"/>
          <w:spacing w:val="-18"/>
        </w:rPr>
        <w:t>AV</w:t>
      </w:r>
      <w:r>
        <w:rPr>
          <w:rFonts w:ascii="Arial" w:hAnsi="Arial" w:cs="Arial"/>
          <w:color w:val="000000"/>
          <w:spacing w:val="-1"/>
        </w:rPr>
        <w:t>A</w:t>
      </w:r>
      <w:r>
        <w:rPr>
          <w:rFonts w:ascii="Arial" w:hAnsi="Arial" w:cs="Arial"/>
          <w:color w:val="000000"/>
        </w:rPr>
        <w:t>:</w:t>
      </w:r>
      <w:r>
        <w:rPr>
          <w:rFonts w:ascii="Arial" w:hAnsi="Arial" w:cs="Arial"/>
          <w:color w:val="000000"/>
          <w:spacing w:val="7"/>
        </w:rPr>
        <w:t xml:space="preserve"> </w:t>
      </w:r>
      <w:r>
        <w:rPr>
          <w:rFonts w:ascii="Arial" w:hAnsi="Arial" w:cs="Arial"/>
          <w:color w:val="000000"/>
        </w:rPr>
        <w:t>L</w:t>
      </w:r>
      <w:r>
        <w:rPr>
          <w:rFonts w:ascii="Arial" w:hAnsi="Arial" w:cs="Arial"/>
          <w:color w:val="000000"/>
          <w:spacing w:val="-1"/>
        </w:rPr>
        <w:t>e</w:t>
      </w:r>
      <w:r>
        <w:rPr>
          <w:rFonts w:ascii="Arial" w:hAnsi="Arial" w:cs="Arial"/>
          <w:color w:val="000000"/>
          <w:spacing w:val="-3"/>
        </w:rPr>
        <w:t>n</w:t>
      </w:r>
      <w:r>
        <w:rPr>
          <w:rFonts w:ascii="Arial" w:hAnsi="Arial" w:cs="Arial"/>
          <w:color w:val="000000"/>
          <w:spacing w:val="2"/>
        </w:rPr>
        <w:t>g</w:t>
      </w:r>
      <w:r>
        <w:rPr>
          <w:rFonts w:ascii="Arial" w:hAnsi="Arial" w:cs="Arial"/>
          <w:color w:val="000000"/>
        </w:rPr>
        <w:t>u</w:t>
      </w:r>
      <w:r>
        <w:rPr>
          <w:rFonts w:ascii="Arial" w:hAnsi="Arial" w:cs="Arial"/>
          <w:color w:val="000000"/>
          <w:spacing w:val="-3"/>
        </w:rPr>
        <w:t>a</w:t>
      </w:r>
      <w:r>
        <w:rPr>
          <w:rFonts w:ascii="Arial" w:hAnsi="Arial" w:cs="Arial"/>
          <w:color w:val="000000"/>
          <w:spacing w:val="1"/>
        </w:rPr>
        <w:t>j</w:t>
      </w:r>
      <w:r>
        <w:rPr>
          <w:rFonts w:ascii="Arial" w:hAnsi="Arial" w:cs="Arial"/>
          <w:color w:val="000000"/>
        </w:rPr>
        <w:t>e</w:t>
      </w:r>
      <w:r>
        <w:rPr>
          <w:rFonts w:ascii="Arial" w:hAnsi="Arial" w:cs="Arial"/>
          <w:color w:val="000000"/>
          <w:spacing w:val="5"/>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rPr>
        <w:t>pr</w:t>
      </w:r>
      <w:r>
        <w:rPr>
          <w:rFonts w:ascii="Arial" w:hAnsi="Arial" w:cs="Arial"/>
          <w:color w:val="000000"/>
          <w:spacing w:val="-2"/>
        </w:rPr>
        <w:t>o</w:t>
      </w:r>
      <w:r>
        <w:rPr>
          <w:rFonts w:ascii="Arial" w:hAnsi="Arial" w:cs="Arial"/>
          <w:color w:val="000000"/>
          <w:spacing w:val="2"/>
        </w:rPr>
        <w:t>g</w:t>
      </w:r>
      <w:r>
        <w:rPr>
          <w:rFonts w:ascii="Arial" w:hAnsi="Arial" w:cs="Arial"/>
          <w:color w:val="000000"/>
          <w:spacing w:val="-2"/>
        </w:rPr>
        <w:t>r</w:t>
      </w:r>
      <w:r>
        <w:rPr>
          <w:rFonts w:ascii="Arial" w:hAnsi="Arial" w:cs="Arial"/>
          <w:color w:val="000000"/>
        </w:rPr>
        <w:t>amac</w:t>
      </w:r>
      <w:r>
        <w:rPr>
          <w:rFonts w:ascii="Arial" w:hAnsi="Arial" w:cs="Arial"/>
          <w:color w:val="000000"/>
          <w:spacing w:val="-1"/>
        </w:rPr>
        <w:t>i</w:t>
      </w:r>
      <w:r>
        <w:rPr>
          <w:rFonts w:ascii="Arial" w:hAnsi="Arial" w:cs="Arial"/>
          <w:color w:val="000000"/>
        </w:rPr>
        <w:t>ón</w:t>
      </w:r>
      <w:r>
        <w:rPr>
          <w:rFonts w:ascii="Arial" w:hAnsi="Arial" w:cs="Arial"/>
          <w:color w:val="000000"/>
          <w:spacing w:val="3"/>
        </w:rPr>
        <w:t xml:space="preserve"> </w:t>
      </w:r>
      <w:r>
        <w:rPr>
          <w:rFonts w:ascii="Arial" w:hAnsi="Arial" w:cs="Arial"/>
          <w:color w:val="000000"/>
        </w:rPr>
        <w:t>ori</w:t>
      </w:r>
      <w:r>
        <w:rPr>
          <w:rFonts w:ascii="Arial" w:hAnsi="Arial" w:cs="Arial"/>
          <w:color w:val="000000"/>
          <w:spacing w:val="-1"/>
        </w:rPr>
        <w:t>e</w:t>
      </w:r>
      <w:r>
        <w:rPr>
          <w:rFonts w:ascii="Arial" w:hAnsi="Arial" w:cs="Arial"/>
          <w:color w:val="000000"/>
          <w:spacing w:val="-3"/>
        </w:rPr>
        <w:t>n</w:t>
      </w:r>
      <w:r>
        <w:rPr>
          <w:rFonts w:ascii="Arial" w:hAnsi="Arial" w:cs="Arial"/>
          <w:color w:val="000000"/>
          <w:spacing w:val="1"/>
        </w:rPr>
        <w:t>t</w:t>
      </w:r>
      <w:r>
        <w:rPr>
          <w:rFonts w:ascii="Arial" w:hAnsi="Arial" w:cs="Arial"/>
          <w:color w:val="000000"/>
        </w:rPr>
        <w:t>a</w:t>
      </w:r>
      <w:r>
        <w:rPr>
          <w:rFonts w:ascii="Arial" w:hAnsi="Arial" w:cs="Arial"/>
          <w:color w:val="000000"/>
          <w:spacing w:val="-1"/>
        </w:rPr>
        <w:t>d</w:t>
      </w:r>
      <w:r>
        <w:rPr>
          <w:rFonts w:ascii="Arial" w:hAnsi="Arial" w:cs="Arial"/>
          <w:color w:val="000000"/>
        </w:rPr>
        <w:t>os</w:t>
      </w:r>
      <w:r>
        <w:rPr>
          <w:rFonts w:ascii="Arial" w:hAnsi="Arial" w:cs="Arial"/>
          <w:color w:val="000000"/>
          <w:spacing w:val="4"/>
        </w:rPr>
        <w:t xml:space="preserve"> </w:t>
      </w:r>
      <w:r>
        <w:rPr>
          <w:rFonts w:ascii="Arial" w:hAnsi="Arial" w:cs="Arial"/>
          <w:color w:val="000000"/>
        </w:rPr>
        <w:t>a</w:t>
      </w:r>
      <w:r>
        <w:rPr>
          <w:rFonts w:ascii="Arial" w:hAnsi="Arial" w:cs="Arial"/>
          <w:color w:val="000000"/>
          <w:spacing w:val="3"/>
        </w:rPr>
        <w:t xml:space="preserve"> </w:t>
      </w:r>
      <w:r>
        <w:rPr>
          <w:rFonts w:ascii="Arial" w:hAnsi="Arial" w:cs="Arial"/>
          <w:color w:val="000000"/>
        </w:rPr>
        <w:t>o</w:t>
      </w:r>
      <w:r>
        <w:rPr>
          <w:rFonts w:ascii="Arial" w:hAnsi="Arial" w:cs="Arial"/>
          <w:color w:val="000000"/>
          <w:spacing w:val="-3"/>
        </w:rPr>
        <w:t>b</w:t>
      </w:r>
      <w:r>
        <w:rPr>
          <w:rFonts w:ascii="Arial" w:hAnsi="Arial" w:cs="Arial"/>
          <w:color w:val="000000"/>
          <w:spacing w:val="1"/>
        </w:rPr>
        <w:t>j</w:t>
      </w:r>
      <w:r>
        <w:rPr>
          <w:rFonts w:ascii="Arial" w:hAnsi="Arial" w:cs="Arial"/>
          <w:color w:val="000000"/>
        </w:rPr>
        <w:t>etos</w:t>
      </w:r>
      <w:r>
        <w:rPr>
          <w:rFonts w:ascii="Arial" w:hAnsi="Arial" w:cs="Arial"/>
          <w:color w:val="000000"/>
          <w:spacing w:val="2"/>
        </w:rPr>
        <w:t xml:space="preserve"> </w:t>
      </w:r>
      <w:r>
        <w:rPr>
          <w:rFonts w:ascii="Arial" w:hAnsi="Arial" w:cs="Arial"/>
          <w:color w:val="000000"/>
        </w:rPr>
        <w:t>so</w:t>
      </w:r>
      <w:r>
        <w:rPr>
          <w:rFonts w:ascii="Arial" w:hAnsi="Arial" w:cs="Arial"/>
          <w:color w:val="000000"/>
          <w:spacing w:val="-1"/>
        </w:rPr>
        <w:t>b</w:t>
      </w:r>
      <w:r>
        <w:rPr>
          <w:rFonts w:ascii="Arial" w:hAnsi="Arial" w:cs="Arial"/>
          <w:color w:val="000000"/>
          <w:spacing w:val="1"/>
        </w:rPr>
        <w:t>r</w:t>
      </w:r>
      <w:r>
        <w:rPr>
          <w:rFonts w:ascii="Arial" w:hAnsi="Arial" w:cs="Arial"/>
          <w:color w:val="000000"/>
        </w:rPr>
        <w:t>e</w:t>
      </w:r>
      <w:r>
        <w:rPr>
          <w:rFonts w:ascii="Arial" w:hAnsi="Arial" w:cs="Arial"/>
          <w:color w:val="000000"/>
          <w:spacing w:val="4"/>
        </w:rPr>
        <w:t xml:space="preserve"> </w:t>
      </w:r>
      <w:r>
        <w:rPr>
          <w:rFonts w:ascii="Arial" w:hAnsi="Arial" w:cs="Arial"/>
          <w:color w:val="000000"/>
        </w:rPr>
        <w:t>el</w:t>
      </w:r>
      <w:r>
        <w:rPr>
          <w:rFonts w:ascii="Arial" w:hAnsi="Arial" w:cs="Arial"/>
          <w:color w:val="000000"/>
          <w:spacing w:val="3"/>
        </w:rPr>
        <w:t xml:space="preserve"> </w:t>
      </w:r>
      <w:r>
        <w:rPr>
          <w:rFonts w:ascii="Arial" w:hAnsi="Arial" w:cs="Arial"/>
          <w:color w:val="000000"/>
        </w:rPr>
        <w:t>cu</w:t>
      </w:r>
      <w:r>
        <w:rPr>
          <w:rFonts w:ascii="Arial" w:hAnsi="Arial" w:cs="Arial"/>
          <w:color w:val="000000"/>
          <w:spacing w:val="-1"/>
        </w:rPr>
        <w:t>a</w:t>
      </w:r>
      <w:r>
        <w:rPr>
          <w:rFonts w:ascii="Arial" w:hAnsi="Arial" w:cs="Arial"/>
          <w:color w:val="000000"/>
        </w:rPr>
        <w:t>l se</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1"/>
        </w:rPr>
        <w:t>e</w:t>
      </w:r>
      <w:r>
        <w:rPr>
          <w:rFonts w:ascii="Arial" w:hAnsi="Arial" w:cs="Arial"/>
          <w:color w:val="000000"/>
        </w:rPr>
        <w:t>sar</w:t>
      </w:r>
      <w:r>
        <w:rPr>
          <w:rFonts w:ascii="Arial" w:hAnsi="Arial" w:cs="Arial"/>
          <w:color w:val="000000"/>
          <w:spacing w:val="1"/>
        </w:rPr>
        <w:t>r</w:t>
      </w:r>
      <w:r>
        <w:rPr>
          <w:rFonts w:ascii="Arial" w:hAnsi="Arial" w:cs="Arial"/>
          <w:color w:val="000000"/>
        </w:rPr>
        <w:t>o</w:t>
      </w:r>
      <w:r>
        <w:rPr>
          <w:rFonts w:ascii="Arial" w:hAnsi="Arial" w:cs="Arial"/>
          <w:color w:val="000000"/>
          <w:spacing w:val="-1"/>
        </w:rPr>
        <w:t>ll</w:t>
      </w:r>
      <w:r>
        <w:rPr>
          <w:rFonts w:ascii="Arial" w:hAnsi="Arial" w:cs="Arial"/>
          <w:color w:val="000000"/>
        </w:rPr>
        <w:t>a</w:t>
      </w:r>
      <w:r>
        <w:rPr>
          <w:rFonts w:ascii="Arial" w:hAnsi="Arial" w:cs="Arial"/>
          <w:color w:val="000000"/>
          <w:spacing w:val="4"/>
        </w:rPr>
        <w:t xml:space="preserve"> </w:t>
      </w:r>
      <w:r>
        <w:rPr>
          <w:rFonts w:ascii="Arial" w:hAnsi="Arial" w:cs="Arial"/>
          <w:color w:val="000000"/>
          <w:spacing w:val="-1"/>
        </w:rPr>
        <w:t xml:space="preserve">la </w:t>
      </w:r>
      <w:r>
        <w:rPr>
          <w:rFonts w:ascii="Arial" w:hAnsi="Arial" w:cs="Arial"/>
          <w:color w:val="000000"/>
        </w:rPr>
        <w:t>a</w:t>
      </w:r>
      <w:r>
        <w:rPr>
          <w:rFonts w:ascii="Arial" w:hAnsi="Arial" w:cs="Arial"/>
          <w:color w:val="000000"/>
          <w:spacing w:val="-1"/>
        </w:rPr>
        <w:t>pli</w:t>
      </w:r>
      <w:r>
        <w:rPr>
          <w:rFonts w:ascii="Arial" w:hAnsi="Arial" w:cs="Arial"/>
          <w:color w:val="000000"/>
        </w:rPr>
        <w:t>cac</w:t>
      </w:r>
      <w:r>
        <w:rPr>
          <w:rFonts w:ascii="Arial" w:hAnsi="Arial" w:cs="Arial"/>
          <w:color w:val="000000"/>
          <w:spacing w:val="-1"/>
        </w:rPr>
        <w:t>i</w:t>
      </w:r>
      <w:r>
        <w:rPr>
          <w:rFonts w:ascii="Arial" w:hAnsi="Arial" w:cs="Arial"/>
          <w:color w:val="000000"/>
        </w:rPr>
        <w:t>ón</w:t>
      </w:r>
      <w:r>
        <w:rPr>
          <w:rFonts w:ascii="Arial" w:hAnsi="Arial" w:cs="Arial"/>
          <w:color w:val="000000"/>
          <w:spacing w:val="1"/>
        </w:rPr>
        <w:t xml:space="preserve"> </w:t>
      </w:r>
      <w:r>
        <w:rPr>
          <w:rFonts w:ascii="Arial" w:hAnsi="Arial" w:cs="Arial"/>
          <w:color w:val="000000"/>
        </w:rPr>
        <w:t>del</w:t>
      </w:r>
      <w:r>
        <w:rPr>
          <w:rFonts w:ascii="Arial" w:hAnsi="Arial" w:cs="Arial"/>
          <w:color w:val="000000"/>
          <w:spacing w:val="1"/>
        </w:rPr>
        <w:t xml:space="preserve"> </w:t>
      </w:r>
      <w:r>
        <w:rPr>
          <w:rFonts w:ascii="Arial" w:hAnsi="Arial" w:cs="Arial"/>
          <w:color w:val="000000"/>
        </w:rPr>
        <w:t>pro</w:t>
      </w:r>
      <w:r>
        <w:rPr>
          <w:rFonts w:ascii="Arial" w:hAnsi="Arial" w:cs="Arial"/>
          <w:color w:val="000000"/>
          <w:spacing w:val="-2"/>
        </w:rPr>
        <w:t>y</w:t>
      </w:r>
      <w:r>
        <w:rPr>
          <w:rFonts w:ascii="Arial" w:hAnsi="Arial" w:cs="Arial"/>
          <w:color w:val="000000"/>
        </w:rPr>
        <w:t>ecto.</w:t>
      </w:r>
    </w:p>
    <w:p w14:paraId="414007E0" w14:textId="77777777" w:rsidR="00DD6DF8" w:rsidRDefault="00DD6DF8" w:rsidP="00DD6DF8">
      <w:pPr>
        <w:jc w:val="both"/>
        <w:rPr>
          <w:rFonts w:ascii="Arial" w:hAnsi="Arial" w:cs="Arial"/>
          <w:bCs/>
        </w:rPr>
      </w:pPr>
    </w:p>
    <w:p w14:paraId="507AFB75" w14:textId="77777777" w:rsidR="00DD6DF8" w:rsidRDefault="00DD6DF8" w:rsidP="00DD6DF8">
      <w:pPr>
        <w:widowControl w:val="0"/>
        <w:autoSpaceDE w:val="0"/>
        <w:autoSpaceDN w:val="0"/>
        <w:adjustRightInd w:val="0"/>
        <w:spacing w:before="37" w:line="252" w:lineRule="exact"/>
        <w:ind w:right="77"/>
        <w:jc w:val="both"/>
        <w:rPr>
          <w:rFonts w:ascii="Arial" w:hAnsi="Arial" w:cs="Arial"/>
          <w:color w:val="000000"/>
        </w:rPr>
      </w:pPr>
      <w:r>
        <w:rPr>
          <w:rFonts w:ascii="Arial" w:hAnsi="Arial" w:cs="Arial"/>
          <w:color w:val="000000"/>
          <w:spacing w:val="1"/>
        </w:rPr>
        <w:t>Q</w:t>
      </w:r>
      <w:r>
        <w:rPr>
          <w:rFonts w:ascii="Arial" w:hAnsi="Arial" w:cs="Arial"/>
          <w:color w:val="000000"/>
          <w:spacing w:val="-1"/>
        </w:rPr>
        <w:t>RS</w:t>
      </w:r>
      <w:r>
        <w:rPr>
          <w:rFonts w:ascii="Arial" w:hAnsi="Arial" w:cs="Arial"/>
          <w:color w:val="000000"/>
        </w:rPr>
        <w:t>:</w:t>
      </w:r>
      <w:r>
        <w:rPr>
          <w:rFonts w:ascii="Arial" w:hAnsi="Arial" w:cs="Arial"/>
          <w:color w:val="000000"/>
          <w:spacing w:val="4"/>
        </w:rPr>
        <w:t xml:space="preserve"> </w:t>
      </w:r>
      <w:r>
        <w:rPr>
          <w:rFonts w:ascii="Arial" w:hAnsi="Arial" w:cs="Arial"/>
          <w:color w:val="000000"/>
          <w:spacing w:val="-1"/>
        </w:rPr>
        <w:t>E</w:t>
      </w:r>
      <w:r>
        <w:rPr>
          <w:rFonts w:ascii="Arial" w:hAnsi="Arial" w:cs="Arial"/>
          <w:color w:val="000000"/>
        </w:rPr>
        <w:t>l</w:t>
      </w:r>
      <w:r>
        <w:rPr>
          <w:rFonts w:ascii="Arial" w:hAnsi="Arial" w:cs="Arial"/>
          <w:color w:val="000000"/>
          <w:spacing w:val="4"/>
        </w:rPr>
        <w:t xml:space="preserve"> </w:t>
      </w:r>
      <w:r>
        <w:rPr>
          <w:rFonts w:ascii="Arial" w:hAnsi="Arial" w:cs="Arial"/>
          <w:color w:val="000000"/>
        </w:rPr>
        <w:t>c</w:t>
      </w:r>
      <w:r>
        <w:rPr>
          <w:rFonts w:ascii="Arial" w:hAnsi="Arial" w:cs="Arial"/>
          <w:color w:val="000000"/>
          <w:spacing w:val="-3"/>
        </w:rPr>
        <w:t>o</w:t>
      </w:r>
      <w:r>
        <w:rPr>
          <w:rFonts w:ascii="Arial" w:hAnsi="Arial" w:cs="Arial"/>
          <w:color w:val="000000"/>
          <w:spacing w:val="1"/>
        </w:rPr>
        <w:t>m</w:t>
      </w:r>
      <w:r>
        <w:rPr>
          <w:rFonts w:ascii="Arial" w:hAnsi="Arial" w:cs="Arial"/>
          <w:color w:val="000000"/>
        </w:rPr>
        <w:t>p</w:t>
      </w:r>
      <w:r>
        <w:rPr>
          <w:rFonts w:ascii="Arial" w:hAnsi="Arial" w:cs="Arial"/>
          <w:color w:val="000000"/>
          <w:spacing w:val="-1"/>
        </w:rPr>
        <w:t>l</w:t>
      </w:r>
      <w:r>
        <w:rPr>
          <w:rFonts w:ascii="Arial" w:hAnsi="Arial" w:cs="Arial"/>
          <w:color w:val="000000"/>
        </w:rPr>
        <w:t>e</w:t>
      </w:r>
      <w:r>
        <w:rPr>
          <w:rFonts w:ascii="Arial" w:hAnsi="Arial" w:cs="Arial"/>
          <w:color w:val="000000"/>
          <w:spacing w:val="1"/>
        </w:rPr>
        <w:t>j</w:t>
      </w:r>
      <w:r>
        <w:rPr>
          <w:rFonts w:ascii="Arial" w:hAnsi="Arial" w:cs="Arial"/>
          <w:color w:val="000000"/>
        </w:rPr>
        <w:t>o</w:t>
      </w:r>
      <w:r>
        <w:rPr>
          <w:rFonts w:ascii="Arial" w:hAnsi="Arial" w:cs="Arial"/>
          <w:color w:val="000000"/>
          <w:spacing w:val="1"/>
        </w:rPr>
        <w:t xml:space="preserve"> Q</w:t>
      </w:r>
      <w:r>
        <w:rPr>
          <w:rFonts w:ascii="Arial" w:hAnsi="Arial" w:cs="Arial"/>
          <w:color w:val="000000"/>
          <w:spacing w:val="-1"/>
        </w:rPr>
        <w:t>RS</w:t>
      </w:r>
      <w:r>
        <w:rPr>
          <w:rFonts w:ascii="Arial" w:hAnsi="Arial" w:cs="Arial"/>
          <w:color w:val="000000"/>
        </w:rPr>
        <w:t>,</w:t>
      </w:r>
      <w:r>
        <w:rPr>
          <w:rFonts w:ascii="Arial" w:hAnsi="Arial" w:cs="Arial"/>
          <w:color w:val="000000"/>
          <w:spacing w:val="2"/>
        </w:rPr>
        <w:t xml:space="preserve"> </w:t>
      </w:r>
      <w:r>
        <w:rPr>
          <w:rFonts w:ascii="Arial" w:hAnsi="Arial" w:cs="Arial"/>
          <w:color w:val="000000"/>
        </w:rPr>
        <w:t>es</w:t>
      </w:r>
      <w:r>
        <w:rPr>
          <w:rFonts w:ascii="Arial" w:hAnsi="Arial" w:cs="Arial"/>
          <w:color w:val="000000"/>
          <w:spacing w:val="5"/>
        </w:rPr>
        <w:t xml:space="preserve"> </w:t>
      </w:r>
      <w:r>
        <w:rPr>
          <w:rFonts w:ascii="Arial" w:hAnsi="Arial" w:cs="Arial"/>
          <w:color w:val="000000"/>
        </w:rPr>
        <w:t>un</w:t>
      </w:r>
      <w:r>
        <w:rPr>
          <w:rFonts w:ascii="Arial" w:hAnsi="Arial" w:cs="Arial"/>
          <w:color w:val="000000"/>
          <w:spacing w:val="2"/>
        </w:rPr>
        <w:t xml:space="preserve"> </w:t>
      </w:r>
      <w:r>
        <w:rPr>
          <w:rFonts w:ascii="Arial" w:hAnsi="Arial" w:cs="Arial"/>
          <w:color w:val="000000"/>
        </w:rPr>
        <w:t>co</w:t>
      </w:r>
      <w:r>
        <w:rPr>
          <w:rFonts w:ascii="Arial" w:hAnsi="Arial" w:cs="Arial"/>
          <w:color w:val="000000"/>
          <w:spacing w:val="-3"/>
        </w:rPr>
        <w:t>n</w:t>
      </w:r>
      <w:r>
        <w:rPr>
          <w:rFonts w:ascii="Arial" w:hAnsi="Arial" w:cs="Arial"/>
          <w:color w:val="000000"/>
          <w:spacing w:val="1"/>
        </w:rPr>
        <w:t>j</w:t>
      </w:r>
      <w:r>
        <w:rPr>
          <w:rFonts w:ascii="Arial" w:hAnsi="Arial" w:cs="Arial"/>
          <w:color w:val="000000"/>
        </w:rPr>
        <w:t>u</w:t>
      </w:r>
      <w:r>
        <w:rPr>
          <w:rFonts w:ascii="Arial" w:hAnsi="Arial" w:cs="Arial"/>
          <w:color w:val="000000"/>
          <w:spacing w:val="-3"/>
        </w:rPr>
        <w:t>n</w:t>
      </w:r>
      <w:r>
        <w:rPr>
          <w:rFonts w:ascii="Arial" w:hAnsi="Arial" w:cs="Arial"/>
          <w:color w:val="000000"/>
          <w:spacing w:val="1"/>
        </w:rPr>
        <w:t>t</w:t>
      </w:r>
      <w:r>
        <w:rPr>
          <w:rFonts w:ascii="Arial" w:hAnsi="Arial" w:cs="Arial"/>
          <w:color w:val="000000"/>
        </w:rPr>
        <w:t>o</w:t>
      </w:r>
      <w:r>
        <w:rPr>
          <w:rFonts w:ascii="Arial" w:hAnsi="Arial" w:cs="Arial"/>
          <w:color w:val="000000"/>
          <w:spacing w:val="3"/>
        </w:rPr>
        <w:t xml:space="preserve"> </w:t>
      </w:r>
      <w:r>
        <w:rPr>
          <w:rFonts w:ascii="Arial" w:hAnsi="Arial" w:cs="Arial"/>
          <w:color w:val="000000"/>
        </w:rPr>
        <w:t>de</w:t>
      </w:r>
      <w:r>
        <w:rPr>
          <w:rFonts w:ascii="Arial" w:hAnsi="Arial" w:cs="Arial"/>
          <w:color w:val="000000"/>
          <w:spacing w:val="2"/>
        </w:rPr>
        <w:t xml:space="preserve"> </w:t>
      </w:r>
      <w:r>
        <w:rPr>
          <w:rFonts w:ascii="Arial" w:hAnsi="Arial" w:cs="Arial"/>
          <w:color w:val="000000"/>
        </w:rPr>
        <w:t>d</w:t>
      </w:r>
      <w:r>
        <w:rPr>
          <w:rFonts w:ascii="Arial" w:hAnsi="Arial" w:cs="Arial"/>
          <w:color w:val="000000"/>
          <w:spacing w:val="-3"/>
        </w:rPr>
        <w:t>e</w:t>
      </w:r>
      <w:r>
        <w:rPr>
          <w:rFonts w:ascii="Arial" w:hAnsi="Arial" w:cs="Arial"/>
          <w:color w:val="000000"/>
          <w:spacing w:val="3"/>
        </w:rPr>
        <w:t>f</w:t>
      </w:r>
      <w:r>
        <w:rPr>
          <w:rFonts w:ascii="Arial" w:hAnsi="Arial" w:cs="Arial"/>
          <w:color w:val="000000"/>
          <w:spacing w:val="-1"/>
        </w:rPr>
        <w:t>l</w:t>
      </w:r>
      <w:r>
        <w:rPr>
          <w:rFonts w:ascii="Arial" w:hAnsi="Arial" w:cs="Arial"/>
          <w:color w:val="000000"/>
        </w:rPr>
        <w:t>e</w:t>
      </w:r>
      <w:r>
        <w:rPr>
          <w:rFonts w:ascii="Arial" w:hAnsi="Arial" w:cs="Arial"/>
          <w:color w:val="000000"/>
          <w:spacing w:val="-3"/>
        </w:rPr>
        <w:t>x</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es</w:t>
      </w:r>
      <w:r>
        <w:rPr>
          <w:rFonts w:ascii="Arial" w:hAnsi="Arial" w:cs="Arial"/>
          <w:color w:val="000000"/>
          <w:spacing w:val="3"/>
        </w:rPr>
        <w:t xml:space="preserve"> </w:t>
      </w:r>
      <w:r>
        <w:rPr>
          <w:rFonts w:ascii="Arial" w:hAnsi="Arial" w:cs="Arial"/>
          <w:color w:val="000000"/>
          <w:spacing w:val="2"/>
        </w:rPr>
        <w:t>q</w:t>
      </w:r>
      <w:r>
        <w:rPr>
          <w:rFonts w:ascii="Arial" w:hAnsi="Arial" w:cs="Arial"/>
          <w:color w:val="000000"/>
        </w:rPr>
        <w:t xml:space="preserve">ue </w:t>
      </w:r>
      <w:r>
        <w:rPr>
          <w:rFonts w:ascii="Arial" w:hAnsi="Arial" w:cs="Arial"/>
          <w:color w:val="000000"/>
          <w:spacing w:val="1"/>
        </w:rPr>
        <w:t>r</w:t>
      </w:r>
      <w:r>
        <w:rPr>
          <w:rFonts w:ascii="Arial" w:hAnsi="Arial" w:cs="Arial"/>
          <w:color w:val="000000"/>
        </w:rPr>
        <w:t>e</w:t>
      </w:r>
      <w:r>
        <w:rPr>
          <w:rFonts w:ascii="Arial" w:hAnsi="Arial" w:cs="Arial"/>
          <w:color w:val="000000"/>
          <w:spacing w:val="-1"/>
        </w:rPr>
        <w:t>p</w:t>
      </w:r>
      <w:r>
        <w:rPr>
          <w:rFonts w:ascii="Arial" w:hAnsi="Arial" w:cs="Arial"/>
          <w:color w:val="000000"/>
          <w:spacing w:val="1"/>
        </w:rPr>
        <w:t>r</w:t>
      </w:r>
      <w:r>
        <w:rPr>
          <w:rFonts w:ascii="Arial" w:hAnsi="Arial" w:cs="Arial"/>
          <w:color w:val="000000"/>
        </w:rPr>
        <w:t>es</w:t>
      </w:r>
      <w:r>
        <w:rPr>
          <w:rFonts w:ascii="Arial" w:hAnsi="Arial" w:cs="Arial"/>
          <w:color w:val="000000"/>
          <w:spacing w:val="-1"/>
        </w:rPr>
        <w:t>e</w:t>
      </w:r>
      <w:r>
        <w:rPr>
          <w:rFonts w:ascii="Arial" w:hAnsi="Arial" w:cs="Arial"/>
          <w:color w:val="000000"/>
          <w:spacing w:val="-3"/>
        </w:rPr>
        <w:t>n</w:t>
      </w:r>
      <w:r>
        <w:rPr>
          <w:rFonts w:ascii="Arial" w:hAnsi="Arial" w:cs="Arial"/>
          <w:color w:val="000000"/>
          <w:spacing w:val="1"/>
        </w:rPr>
        <w:t>t</w:t>
      </w:r>
      <w:r>
        <w:rPr>
          <w:rFonts w:ascii="Arial" w:hAnsi="Arial" w:cs="Arial"/>
          <w:color w:val="000000"/>
        </w:rPr>
        <w:t>an</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rPr>
        <w:t>a d</w:t>
      </w:r>
      <w:r>
        <w:rPr>
          <w:rFonts w:ascii="Arial" w:hAnsi="Arial" w:cs="Arial"/>
          <w:color w:val="000000"/>
          <w:spacing w:val="-1"/>
        </w:rPr>
        <w:t>e</w:t>
      </w:r>
      <w:r>
        <w:rPr>
          <w:rFonts w:ascii="Arial" w:hAnsi="Arial" w:cs="Arial"/>
          <w:color w:val="000000"/>
        </w:rPr>
        <w:t>sp</w:t>
      </w:r>
      <w:r>
        <w:rPr>
          <w:rFonts w:ascii="Arial" w:hAnsi="Arial" w:cs="Arial"/>
          <w:color w:val="000000"/>
          <w:spacing w:val="-1"/>
        </w:rPr>
        <w:t>ol</w:t>
      </w:r>
      <w:r>
        <w:rPr>
          <w:rFonts w:ascii="Arial" w:hAnsi="Arial" w:cs="Arial"/>
          <w:color w:val="000000"/>
        </w:rPr>
        <w:t>ari</w:t>
      </w:r>
      <w:r>
        <w:rPr>
          <w:rFonts w:ascii="Arial" w:hAnsi="Arial" w:cs="Arial"/>
          <w:color w:val="000000"/>
          <w:spacing w:val="-3"/>
        </w:rPr>
        <w:t>z</w:t>
      </w:r>
      <w:r>
        <w:rPr>
          <w:rFonts w:ascii="Arial" w:hAnsi="Arial" w:cs="Arial"/>
          <w:color w:val="000000"/>
        </w:rPr>
        <w:t>ac</w:t>
      </w:r>
      <w:r>
        <w:rPr>
          <w:rFonts w:ascii="Arial" w:hAnsi="Arial" w:cs="Arial"/>
          <w:color w:val="000000"/>
          <w:spacing w:val="-1"/>
        </w:rPr>
        <w:t>i</w:t>
      </w:r>
      <w:r>
        <w:rPr>
          <w:rFonts w:ascii="Arial" w:hAnsi="Arial" w:cs="Arial"/>
          <w:color w:val="000000"/>
        </w:rPr>
        <w:t xml:space="preserve">ón </w:t>
      </w:r>
      <w:r>
        <w:rPr>
          <w:rFonts w:ascii="Arial" w:hAnsi="Arial" w:cs="Arial"/>
          <w:color w:val="000000"/>
          <w:spacing w:val="-2"/>
        </w:rPr>
        <w:t>v</w:t>
      </w:r>
      <w:r>
        <w:rPr>
          <w:rFonts w:ascii="Arial" w:hAnsi="Arial" w:cs="Arial"/>
          <w:color w:val="000000"/>
        </w:rPr>
        <w:t>e</w:t>
      </w:r>
      <w:r>
        <w:rPr>
          <w:rFonts w:ascii="Arial" w:hAnsi="Arial" w:cs="Arial"/>
          <w:color w:val="000000"/>
          <w:spacing w:val="-1"/>
        </w:rPr>
        <w:t>n</w:t>
      </w:r>
      <w:r>
        <w:rPr>
          <w:rFonts w:ascii="Arial" w:hAnsi="Arial" w:cs="Arial"/>
          <w:color w:val="000000"/>
          <w:spacing w:val="1"/>
        </w:rPr>
        <w:t>tr</w:t>
      </w:r>
      <w:r>
        <w:rPr>
          <w:rFonts w:ascii="Arial" w:hAnsi="Arial" w:cs="Arial"/>
          <w:color w:val="000000"/>
          <w:spacing w:val="-1"/>
        </w:rPr>
        <w:t>i</w:t>
      </w:r>
      <w:r>
        <w:rPr>
          <w:rFonts w:ascii="Arial" w:hAnsi="Arial" w:cs="Arial"/>
          <w:color w:val="000000"/>
        </w:rPr>
        <w:t>cu</w:t>
      </w:r>
      <w:r>
        <w:rPr>
          <w:rFonts w:ascii="Arial" w:hAnsi="Arial" w:cs="Arial"/>
          <w:color w:val="000000"/>
          <w:spacing w:val="-1"/>
        </w:rPr>
        <w:t>l</w:t>
      </w:r>
      <w:r>
        <w:rPr>
          <w:rFonts w:ascii="Arial" w:hAnsi="Arial" w:cs="Arial"/>
          <w:color w:val="000000"/>
        </w:rPr>
        <w:t>a</w:t>
      </w:r>
      <w:r>
        <w:rPr>
          <w:rFonts w:ascii="Arial" w:hAnsi="Arial" w:cs="Arial"/>
          <w:color w:val="000000"/>
          <w:spacing w:val="-11"/>
        </w:rPr>
        <w:t>r</w:t>
      </w:r>
      <w:r>
        <w:rPr>
          <w:rFonts w:ascii="Arial" w:hAnsi="Arial" w:cs="Arial"/>
          <w:color w:val="000000"/>
        </w:rPr>
        <w:t>.</w:t>
      </w:r>
    </w:p>
    <w:p w14:paraId="190DA49A" w14:textId="77777777" w:rsidR="00DD6DF8" w:rsidRDefault="00DD6DF8" w:rsidP="00DD6DF8">
      <w:pPr>
        <w:jc w:val="both"/>
        <w:rPr>
          <w:rFonts w:ascii="Arial" w:hAnsi="Arial" w:cs="Arial"/>
          <w:bCs/>
        </w:rPr>
      </w:pPr>
    </w:p>
    <w:p w14:paraId="3B706D68" w14:textId="77777777" w:rsidR="00DD6DF8" w:rsidRDefault="00DD6DF8" w:rsidP="00DD6DF8">
      <w:pPr>
        <w:widowControl w:val="0"/>
        <w:autoSpaceDE w:val="0"/>
        <w:autoSpaceDN w:val="0"/>
        <w:adjustRightInd w:val="0"/>
        <w:spacing w:line="241" w:lineRule="auto"/>
        <w:ind w:right="73"/>
        <w:jc w:val="both"/>
        <w:rPr>
          <w:rFonts w:ascii="Arial" w:hAnsi="Arial" w:cs="Arial"/>
          <w:color w:val="000000"/>
        </w:rPr>
      </w:pPr>
      <w:r>
        <w:rPr>
          <w:rFonts w:ascii="Arial" w:hAnsi="Arial" w:cs="Arial"/>
          <w:color w:val="000000"/>
          <w:spacing w:val="-1"/>
        </w:rPr>
        <w:t>R</w:t>
      </w:r>
      <w:r>
        <w:rPr>
          <w:rFonts w:ascii="Arial" w:hAnsi="Arial" w:cs="Arial"/>
          <w:color w:val="000000"/>
          <w:spacing w:val="1"/>
        </w:rPr>
        <w:t>A</w:t>
      </w:r>
      <w:r>
        <w:rPr>
          <w:rFonts w:ascii="Arial" w:hAnsi="Arial" w:cs="Arial"/>
          <w:color w:val="000000"/>
          <w:spacing w:val="-4"/>
        </w:rPr>
        <w:t>M</w:t>
      </w:r>
      <w:r>
        <w:rPr>
          <w:rFonts w:ascii="Arial" w:hAnsi="Arial" w:cs="Arial"/>
          <w:color w:val="000000"/>
        </w:rPr>
        <w:t>:</w:t>
      </w:r>
      <w:r>
        <w:rPr>
          <w:rFonts w:ascii="Arial" w:hAnsi="Arial" w:cs="Arial"/>
          <w:color w:val="000000"/>
          <w:spacing w:val="53"/>
        </w:rPr>
        <w:t xml:space="preserve"> </w:t>
      </w:r>
      <w:proofErr w:type="spellStart"/>
      <w:r>
        <w:rPr>
          <w:rFonts w:ascii="Arial" w:hAnsi="Arial" w:cs="Arial"/>
          <w:color w:val="000000"/>
          <w:spacing w:val="-1"/>
        </w:rPr>
        <w:t>R</w:t>
      </w:r>
      <w:r>
        <w:rPr>
          <w:rFonts w:ascii="Arial" w:hAnsi="Arial" w:cs="Arial"/>
          <w:color w:val="000000"/>
        </w:rPr>
        <w:t>a</w:t>
      </w:r>
      <w:r>
        <w:rPr>
          <w:rFonts w:ascii="Arial" w:hAnsi="Arial" w:cs="Arial"/>
          <w:color w:val="000000"/>
          <w:spacing w:val="-1"/>
        </w:rPr>
        <w:t>n</w:t>
      </w:r>
      <w:r>
        <w:rPr>
          <w:rFonts w:ascii="Arial" w:hAnsi="Arial" w:cs="Arial"/>
          <w:color w:val="000000"/>
        </w:rPr>
        <w:t>d</w:t>
      </w:r>
      <w:r>
        <w:rPr>
          <w:rFonts w:ascii="Arial" w:hAnsi="Arial" w:cs="Arial"/>
          <w:color w:val="000000"/>
          <w:spacing w:val="-1"/>
        </w:rPr>
        <w:t>o</w:t>
      </w:r>
      <w:r>
        <w:rPr>
          <w:rFonts w:ascii="Arial" w:hAnsi="Arial" w:cs="Arial"/>
          <w:color w:val="000000"/>
        </w:rPr>
        <w:t>m</w:t>
      </w:r>
      <w:proofErr w:type="spellEnd"/>
      <w:r>
        <w:rPr>
          <w:rFonts w:ascii="Arial" w:hAnsi="Arial" w:cs="Arial"/>
          <w:color w:val="000000"/>
          <w:spacing w:val="41"/>
        </w:rPr>
        <w:t xml:space="preserve"> </w:t>
      </w:r>
      <w:r>
        <w:rPr>
          <w:rFonts w:ascii="Arial" w:hAnsi="Arial" w:cs="Arial"/>
          <w:color w:val="000000"/>
          <w:spacing w:val="-1"/>
        </w:rPr>
        <w:t>A</w:t>
      </w:r>
      <w:r>
        <w:rPr>
          <w:rFonts w:ascii="Arial" w:hAnsi="Arial" w:cs="Arial"/>
          <w:color w:val="000000"/>
        </w:rPr>
        <w:t>cce</w:t>
      </w:r>
      <w:r>
        <w:rPr>
          <w:rFonts w:ascii="Arial" w:hAnsi="Arial" w:cs="Arial"/>
          <w:color w:val="000000"/>
          <w:spacing w:val="-3"/>
        </w:rPr>
        <w:t>s</w:t>
      </w:r>
      <w:r>
        <w:rPr>
          <w:rFonts w:ascii="Arial" w:hAnsi="Arial" w:cs="Arial"/>
          <w:color w:val="000000"/>
        </w:rPr>
        <w:t>s</w:t>
      </w:r>
      <w:r>
        <w:rPr>
          <w:rFonts w:ascii="Arial" w:hAnsi="Arial" w:cs="Arial"/>
          <w:color w:val="000000"/>
          <w:spacing w:val="50"/>
        </w:rPr>
        <w:t xml:space="preserve"> </w:t>
      </w:r>
      <w:proofErr w:type="spellStart"/>
      <w:r>
        <w:rPr>
          <w:rFonts w:ascii="Arial" w:hAnsi="Arial" w:cs="Arial"/>
          <w:color w:val="000000"/>
          <w:spacing w:val="1"/>
        </w:rPr>
        <w:t>m</w:t>
      </w:r>
      <w:r>
        <w:rPr>
          <w:rFonts w:ascii="Arial" w:hAnsi="Arial" w:cs="Arial"/>
          <w:color w:val="000000"/>
        </w:rPr>
        <w:t>em</w:t>
      </w:r>
      <w:r>
        <w:rPr>
          <w:rFonts w:ascii="Arial" w:hAnsi="Arial" w:cs="Arial"/>
          <w:color w:val="000000"/>
          <w:spacing w:val="-2"/>
        </w:rPr>
        <w:t>o</w:t>
      </w:r>
      <w:r>
        <w:rPr>
          <w:rFonts w:ascii="Arial" w:hAnsi="Arial" w:cs="Arial"/>
          <w:color w:val="000000"/>
          <w:spacing w:val="1"/>
        </w:rPr>
        <w:t>r</w:t>
      </w:r>
      <w:r>
        <w:rPr>
          <w:rFonts w:ascii="Arial" w:hAnsi="Arial" w:cs="Arial"/>
          <w:color w:val="000000"/>
        </w:rPr>
        <w:t>y</w:t>
      </w:r>
      <w:proofErr w:type="spellEnd"/>
      <w:r>
        <w:rPr>
          <w:rFonts w:ascii="Arial" w:hAnsi="Arial" w:cs="Arial"/>
          <w:color w:val="000000"/>
          <w:spacing w:val="50"/>
        </w:rPr>
        <w:t xml:space="preserve"> </w:t>
      </w:r>
      <w:r>
        <w:rPr>
          <w:rFonts w:ascii="Arial" w:hAnsi="Arial" w:cs="Arial"/>
          <w:color w:val="000000"/>
        </w:rPr>
        <w:t>o</w:t>
      </w:r>
      <w:r>
        <w:rPr>
          <w:rFonts w:ascii="Arial" w:hAnsi="Arial" w:cs="Arial"/>
          <w:color w:val="000000"/>
          <w:spacing w:val="52"/>
        </w:rPr>
        <w:t xml:space="preserve"> </w:t>
      </w:r>
      <w:r>
        <w:rPr>
          <w:rFonts w:ascii="Arial" w:hAnsi="Arial" w:cs="Arial"/>
          <w:color w:val="000000"/>
          <w:spacing w:val="1"/>
        </w:rPr>
        <w:t>m</w:t>
      </w:r>
      <w:r>
        <w:rPr>
          <w:rFonts w:ascii="Arial" w:hAnsi="Arial" w:cs="Arial"/>
          <w:color w:val="000000"/>
          <w:spacing w:val="-3"/>
        </w:rPr>
        <w:t>e</w:t>
      </w:r>
      <w:r>
        <w:rPr>
          <w:rFonts w:ascii="Arial" w:hAnsi="Arial" w:cs="Arial"/>
          <w:color w:val="000000"/>
          <w:spacing w:val="1"/>
        </w:rPr>
        <w:t>m</w:t>
      </w:r>
      <w:r>
        <w:rPr>
          <w:rFonts w:ascii="Arial" w:hAnsi="Arial" w:cs="Arial"/>
          <w:color w:val="000000"/>
        </w:rPr>
        <w:t>oria</w:t>
      </w:r>
      <w:r>
        <w:rPr>
          <w:rFonts w:ascii="Arial" w:hAnsi="Arial" w:cs="Arial"/>
          <w:color w:val="000000"/>
          <w:spacing w:val="50"/>
        </w:rPr>
        <w:t xml:space="preserve"> </w:t>
      </w:r>
      <w:r>
        <w:rPr>
          <w:rFonts w:ascii="Arial" w:hAnsi="Arial" w:cs="Arial"/>
          <w:color w:val="000000"/>
        </w:rPr>
        <w:t>de</w:t>
      </w:r>
      <w:r>
        <w:rPr>
          <w:rFonts w:ascii="Arial" w:hAnsi="Arial" w:cs="Arial"/>
          <w:color w:val="000000"/>
          <w:spacing w:val="49"/>
        </w:rPr>
        <w:t xml:space="preserve"> </w:t>
      </w:r>
      <w:r>
        <w:rPr>
          <w:rFonts w:ascii="Arial" w:hAnsi="Arial" w:cs="Arial"/>
          <w:color w:val="000000"/>
        </w:rPr>
        <w:t>acc</w:t>
      </w:r>
      <w:r>
        <w:rPr>
          <w:rFonts w:ascii="Arial" w:hAnsi="Arial" w:cs="Arial"/>
          <w:color w:val="000000"/>
          <w:spacing w:val="-1"/>
        </w:rPr>
        <w:t>e</w:t>
      </w:r>
      <w:r>
        <w:rPr>
          <w:rFonts w:ascii="Arial" w:hAnsi="Arial" w:cs="Arial"/>
          <w:color w:val="000000"/>
        </w:rPr>
        <w:t>so</w:t>
      </w:r>
      <w:r>
        <w:rPr>
          <w:rFonts w:ascii="Arial" w:hAnsi="Arial" w:cs="Arial"/>
          <w:color w:val="000000"/>
          <w:spacing w:val="51"/>
        </w:rPr>
        <w:t xml:space="preserve"> </w:t>
      </w:r>
      <w:r>
        <w:rPr>
          <w:rFonts w:ascii="Arial" w:hAnsi="Arial" w:cs="Arial"/>
          <w:color w:val="000000"/>
        </w:rPr>
        <w:t>a</w:t>
      </w:r>
      <w:r>
        <w:rPr>
          <w:rFonts w:ascii="Arial" w:hAnsi="Arial" w:cs="Arial"/>
          <w:color w:val="000000"/>
          <w:spacing w:val="-1"/>
        </w:rPr>
        <w:t>l</w:t>
      </w:r>
      <w:r>
        <w:rPr>
          <w:rFonts w:ascii="Arial" w:hAnsi="Arial" w:cs="Arial"/>
          <w:color w:val="000000"/>
        </w:rPr>
        <w:t>e</w:t>
      </w:r>
      <w:r>
        <w:rPr>
          <w:rFonts w:ascii="Arial" w:hAnsi="Arial" w:cs="Arial"/>
          <w:color w:val="000000"/>
          <w:spacing w:val="-3"/>
        </w:rPr>
        <w:t>a</w:t>
      </w:r>
      <w:r>
        <w:rPr>
          <w:rFonts w:ascii="Arial" w:hAnsi="Arial" w:cs="Arial"/>
          <w:color w:val="000000"/>
          <w:spacing w:val="1"/>
        </w:rPr>
        <w:t>t</w:t>
      </w:r>
      <w:r>
        <w:rPr>
          <w:rFonts w:ascii="Arial" w:hAnsi="Arial" w:cs="Arial"/>
          <w:color w:val="000000"/>
        </w:rPr>
        <w:t>orio</w:t>
      </w:r>
      <w:r>
        <w:rPr>
          <w:rFonts w:ascii="Arial" w:hAnsi="Arial" w:cs="Arial"/>
          <w:color w:val="000000"/>
          <w:spacing w:val="52"/>
        </w:rPr>
        <w:t xml:space="preserve"> </w:t>
      </w:r>
      <w:r>
        <w:rPr>
          <w:rFonts w:ascii="Arial" w:hAnsi="Arial" w:cs="Arial"/>
          <w:color w:val="000000"/>
        </w:rPr>
        <w:t>es</w:t>
      </w:r>
      <w:r>
        <w:rPr>
          <w:rFonts w:ascii="Arial" w:hAnsi="Arial" w:cs="Arial"/>
          <w:color w:val="000000"/>
          <w:spacing w:val="50"/>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52"/>
        </w:rPr>
        <w:t xml:space="preserve"> </w:t>
      </w:r>
      <w:r>
        <w:rPr>
          <w:rFonts w:ascii="Arial" w:hAnsi="Arial" w:cs="Arial"/>
          <w:color w:val="000000"/>
          <w:spacing w:val="1"/>
        </w:rPr>
        <w:t>m</w:t>
      </w:r>
      <w:r>
        <w:rPr>
          <w:rFonts w:ascii="Arial" w:hAnsi="Arial" w:cs="Arial"/>
          <w:color w:val="000000"/>
          <w:spacing w:val="-3"/>
        </w:rPr>
        <w:t>e</w:t>
      </w:r>
      <w:r>
        <w:rPr>
          <w:rFonts w:ascii="Arial" w:hAnsi="Arial" w:cs="Arial"/>
          <w:color w:val="000000"/>
          <w:spacing w:val="1"/>
        </w:rPr>
        <w:t>m</w:t>
      </w:r>
      <w:r>
        <w:rPr>
          <w:rFonts w:ascii="Arial" w:hAnsi="Arial" w:cs="Arial"/>
          <w:color w:val="000000"/>
        </w:rPr>
        <w:t>oria</w:t>
      </w:r>
      <w:r>
        <w:rPr>
          <w:rFonts w:ascii="Arial" w:hAnsi="Arial" w:cs="Arial"/>
          <w:color w:val="000000"/>
          <w:spacing w:val="52"/>
        </w:rPr>
        <w:t xml:space="preserve"> </w:t>
      </w:r>
      <w:r>
        <w:rPr>
          <w:rFonts w:ascii="Arial" w:hAnsi="Arial" w:cs="Arial"/>
          <w:color w:val="000000"/>
        </w:rPr>
        <w:t>d</w:t>
      </w:r>
      <w:r>
        <w:rPr>
          <w:rFonts w:ascii="Arial" w:hAnsi="Arial" w:cs="Arial"/>
          <w:color w:val="000000"/>
          <w:spacing w:val="-1"/>
        </w:rPr>
        <w:t>e</w:t>
      </w:r>
      <w:r>
        <w:rPr>
          <w:rFonts w:ascii="Arial" w:hAnsi="Arial" w:cs="Arial"/>
          <w:color w:val="000000"/>
        </w:rPr>
        <w:t>s</w:t>
      </w:r>
      <w:r>
        <w:rPr>
          <w:rFonts w:ascii="Arial" w:hAnsi="Arial" w:cs="Arial"/>
          <w:color w:val="000000"/>
          <w:spacing w:val="-3"/>
        </w:rPr>
        <w:t>d</w:t>
      </w:r>
      <w:r>
        <w:rPr>
          <w:rFonts w:ascii="Arial" w:hAnsi="Arial" w:cs="Arial"/>
          <w:color w:val="000000"/>
        </w:rPr>
        <w:t>e donde</w:t>
      </w:r>
      <w:r>
        <w:rPr>
          <w:rFonts w:ascii="Arial" w:hAnsi="Arial" w:cs="Arial"/>
          <w:color w:val="000000"/>
          <w:spacing w:val="1"/>
        </w:rPr>
        <w:t xml:space="preserve"> </w:t>
      </w:r>
      <w:r>
        <w:rPr>
          <w:rFonts w:ascii="Arial" w:hAnsi="Arial" w:cs="Arial"/>
          <w:color w:val="000000"/>
        </w:rPr>
        <w:t>el proc</w:t>
      </w:r>
      <w:r>
        <w:rPr>
          <w:rFonts w:ascii="Arial" w:hAnsi="Arial" w:cs="Arial"/>
          <w:color w:val="000000"/>
          <w:spacing w:val="-3"/>
        </w:rPr>
        <w:t>e</w:t>
      </w:r>
      <w:r>
        <w:rPr>
          <w:rFonts w:ascii="Arial" w:hAnsi="Arial" w:cs="Arial"/>
          <w:color w:val="000000"/>
        </w:rPr>
        <w:t>sa</w:t>
      </w:r>
      <w:r>
        <w:rPr>
          <w:rFonts w:ascii="Arial" w:hAnsi="Arial" w:cs="Arial"/>
          <w:color w:val="000000"/>
          <w:spacing w:val="-1"/>
        </w:rPr>
        <w:t>d</w:t>
      </w:r>
      <w:r>
        <w:rPr>
          <w:rFonts w:ascii="Arial" w:hAnsi="Arial" w:cs="Arial"/>
          <w:color w:val="000000"/>
        </w:rPr>
        <w:t xml:space="preserve">or </w:t>
      </w:r>
      <w:r>
        <w:rPr>
          <w:rFonts w:ascii="Arial" w:hAnsi="Arial" w:cs="Arial"/>
          <w:color w:val="000000"/>
          <w:spacing w:val="1"/>
        </w:rPr>
        <w:t>r</w:t>
      </w:r>
      <w:r>
        <w:rPr>
          <w:rFonts w:ascii="Arial" w:hAnsi="Arial" w:cs="Arial"/>
          <w:color w:val="000000"/>
        </w:rPr>
        <w:t>ec</w:t>
      </w:r>
      <w:r>
        <w:rPr>
          <w:rFonts w:ascii="Arial" w:hAnsi="Arial" w:cs="Arial"/>
          <w:color w:val="000000"/>
          <w:spacing w:val="-4"/>
        </w:rPr>
        <w:t>i</w:t>
      </w:r>
      <w:r>
        <w:rPr>
          <w:rFonts w:ascii="Arial" w:hAnsi="Arial" w:cs="Arial"/>
          <w:color w:val="000000"/>
        </w:rPr>
        <w:t>be</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rPr>
        <w:t>as</w:t>
      </w:r>
      <w:r>
        <w:rPr>
          <w:rFonts w:ascii="Arial" w:hAnsi="Arial" w:cs="Arial"/>
          <w:color w:val="000000"/>
          <w:spacing w:val="1"/>
        </w:rPr>
        <w:t xml:space="preserve"> </w:t>
      </w:r>
      <w:r>
        <w:rPr>
          <w:rFonts w:ascii="Arial" w:hAnsi="Arial" w:cs="Arial"/>
          <w:color w:val="000000"/>
          <w:spacing w:val="-1"/>
        </w:rPr>
        <w:t>i</w:t>
      </w:r>
      <w:r>
        <w:rPr>
          <w:rFonts w:ascii="Arial" w:hAnsi="Arial" w:cs="Arial"/>
          <w:color w:val="000000"/>
        </w:rPr>
        <w:t>ns</w:t>
      </w:r>
      <w:r>
        <w:rPr>
          <w:rFonts w:ascii="Arial" w:hAnsi="Arial" w:cs="Arial"/>
          <w:color w:val="000000"/>
          <w:spacing w:val="-2"/>
        </w:rPr>
        <w:t>t</w:t>
      </w:r>
      <w:r>
        <w:rPr>
          <w:rFonts w:ascii="Arial" w:hAnsi="Arial" w:cs="Arial"/>
          <w:color w:val="000000"/>
          <w:spacing w:val="1"/>
        </w:rPr>
        <w:t>r</w:t>
      </w:r>
      <w:r>
        <w:rPr>
          <w:rFonts w:ascii="Arial" w:hAnsi="Arial" w:cs="Arial"/>
          <w:color w:val="000000"/>
        </w:rPr>
        <w:t>ucc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es</w:t>
      </w:r>
      <w:r>
        <w:rPr>
          <w:rFonts w:ascii="Arial" w:hAnsi="Arial" w:cs="Arial"/>
          <w:color w:val="000000"/>
          <w:spacing w:val="2"/>
        </w:rPr>
        <w:t xml:space="preserve"> </w:t>
      </w:r>
      <w:r>
        <w:rPr>
          <w:rFonts w:ascii="Arial" w:hAnsi="Arial" w:cs="Arial"/>
          <w:color w:val="000000"/>
        </w:rPr>
        <w:t>y</w:t>
      </w:r>
      <w:r>
        <w:rPr>
          <w:rFonts w:ascii="Arial" w:hAnsi="Arial" w:cs="Arial"/>
          <w:color w:val="000000"/>
          <w:spacing w:val="-3"/>
        </w:rPr>
        <w:t xml:space="preserve"> </w:t>
      </w:r>
      <w:r>
        <w:rPr>
          <w:rFonts w:ascii="Arial" w:hAnsi="Arial" w:cs="Arial"/>
          <w:color w:val="000000"/>
          <w:spacing w:val="2"/>
        </w:rPr>
        <w:t>g</w:t>
      </w:r>
      <w:r>
        <w:rPr>
          <w:rFonts w:ascii="Arial" w:hAnsi="Arial" w:cs="Arial"/>
          <w:color w:val="000000"/>
          <w:spacing w:val="-3"/>
        </w:rPr>
        <w:t>u</w:t>
      </w:r>
      <w:r>
        <w:rPr>
          <w:rFonts w:ascii="Arial" w:hAnsi="Arial" w:cs="Arial"/>
          <w:color w:val="000000"/>
        </w:rPr>
        <w:t>arda</w:t>
      </w:r>
      <w:r>
        <w:rPr>
          <w:rFonts w:ascii="Arial" w:hAnsi="Arial" w:cs="Arial"/>
          <w:color w:val="000000"/>
          <w:spacing w:val="2"/>
        </w:rPr>
        <w:t xml:space="preserve"> </w:t>
      </w:r>
      <w:r>
        <w:rPr>
          <w:rFonts w:ascii="Arial" w:hAnsi="Arial" w:cs="Arial"/>
          <w:color w:val="000000"/>
          <w:spacing w:val="-1"/>
        </w:rPr>
        <w:t>l</w:t>
      </w:r>
      <w:r>
        <w:rPr>
          <w:rFonts w:ascii="Arial" w:hAnsi="Arial" w:cs="Arial"/>
          <w:color w:val="000000"/>
        </w:rPr>
        <w:t>os</w:t>
      </w:r>
      <w:r>
        <w:rPr>
          <w:rFonts w:ascii="Arial" w:hAnsi="Arial" w:cs="Arial"/>
          <w:color w:val="000000"/>
          <w:spacing w:val="-1"/>
        </w:rPr>
        <w:t xml:space="preserve"> </w:t>
      </w:r>
      <w:r>
        <w:rPr>
          <w:rFonts w:ascii="Arial" w:hAnsi="Arial" w:cs="Arial"/>
          <w:color w:val="000000"/>
          <w:spacing w:val="1"/>
        </w:rPr>
        <w:t>r</w:t>
      </w:r>
      <w:r>
        <w:rPr>
          <w:rFonts w:ascii="Arial" w:hAnsi="Arial" w:cs="Arial"/>
          <w:color w:val="000000"/>
        </w:rPr>
        <w:t>es</w:t>
      </w:r>
      <w:r>
        <w:rPr>
          <w:rFonts w:ascii="Arial" w:hAnsi="Arial" w:cs="Arial"/>
          <w:color w:val="000000"/>
          <w:spacing w:val="-1"/>
        </w:rPr>
        <w:t>ul</w:t>
      </w:r>
      <w:r>
        <w:rPr>
          <w:rFonts w:ascii="Arial" w:hAnsi="Arial" w:cs="Arial"/>
          <w:color w:val="000000"/>
          <w:spacing w:val="1"/>
        </w:rPr>
        <w:t>t</w:t>
      </w:r>
      <w:r>
        <w:rPr>
          <w:rFonts w:ascii="Arial" w:hAnsi="Arial" w:cs="Arial"/>
          <w:color w:val="000000"/>
        </w:rPr>
        <w:t>a</w:t>
      </w:r>
      <w:r>
        <w:rPr>
          <w:rFonts w:ascii="Arial" w:hAnsi="Arial" w:cs="Arial"/>
          <w:color w:val="000000"/>
          <w:spacing w:val="-1"/>
        </w:rPr>
        <w:t>d</w:t>
      </w:r>
      <w:r>
        <w:rPr>
          <w:rFonts w:ascii="Arial" w:hAnsi="Arial" w:cs="Arial"/>
          <w:color w:val="000000"/>
        </w:rPr>
        <w:t>o</w:t>
      </w:r>
      <w:r>
        <w:rPr>
          <w:rFonts w:ascii="Arial" w:hAnsi="Arial" w:cs="Arial"/>
          <w:color w:val="000000"/>
          <w:spacing w:val="-3"/>
        </w:rPr>
        <w:t>s</w:t>
      </w:r>
      <w:r>
        <w:rPr>
          <w:rFonts w:ascii="Arial" w:hAnsi="Arial" w:cs="Arial"/>
          <w:color w:val="000000"/>
        </w:rPr>
        <w:t>.</w:t>
      </w:r>
    </w:p>
    <w:p w14:paraId="6321F0DE" w14:textId="77777777" w:rsidR="00DD6DF8" w:rsidRDefault="00DD6DF8" w:rsidP="00DD6DF8">
      <w:pPr>
        <w:jc w:val="both"/>
        <w:rPr>
          <w:rFonts w:ascii="Arial" w:hAnsi="Arial" w:cs="Arial"/>
          <w:bCs/>
        </w:rPr>
      </w:pPr>
    </w:p>
    <w:p w14:paraId="2822566E" w14:textId="77777777" w:rsidR="00DD6DF8" w:rsidRPr="008E4D1A" w:rsidRDefault="00DD6DF8" w:rsidP="00DD6DF8">
      <w:pPr>
        <w:jc w:val="both"/>
        <w:rPr>
          <w:rFonts w:ascii="Arial" w:hAnsi="Arial" w:cs="Arial"/>
          <w:bCs/>
        </w:rPr>
      </w:pPr>
      <w:r>
        <w:rPr>
          <w:rFonts w:ascii="Arial" w:hAnsi="Arial" w:cs="Arial"/>
          <w:bCs/>
        </w:rPr>
        <w:t xml:space="preserve">FPGA: Es un dispositivo semiconductor que puede ser programado por una lógica digital, ya sea, de manera </w:t>
      </w:r>
      <w:proofErr w:type="spellStart"/>
      <w:r>
        <w:rPr>
          <w:rFonts w:ascii="Arial" w:hAnsi="Arial" w:cs="Arial"/>
          <w:bCs/>
        </w:rPr>
        <w:t>combinacional</w:t>
      </w:r>
      <w:proofErr w:type="spellEnd"/>
      <w:r>
        <w:rPr>
          <w:rFonts w:ascii="Arial" w:hAnsi="Arial" w:cs="Arial"/>
          <w:bCs/>
        </w:rPr>
        <w:t>, secuencial o ambas.</w:t>
      </w:r>
    </w:p>
    <w:commentRangeEnd w:id="1"/>
    <w:p w14:paraId="485A9560" w14:textId="77777777" w:rsidR="00DD6DF8" w:rsidRDefault="00755806" w:rsidP="0079074B">
      <w:pPr>
        <w:jc w:val="both"/>
        <w:rPr>
          <w:rFonts w:ascii="Georgia" w:hAnsi="Georgia" w:cs="Arial"/>
          <w:b/>
          <w:bCs/>
        </w:rPr>
      </w:pPr>
      <w:r>
        <w:rPr>
          <w:rStyle w:val="Refdecomentario"/>
        </w:rPr>
        <w:commentReference w:id="1"/>
      </w:r>
    </w:p>
    <w:p w14:paraId="56214E6D" w14:textId="77777777" w:rsidR="00DD6DF8" w:rsidRDefault="00DD6DF8" w:rsidP="0079074B">
      <w:pPr>
        <w:jc w:val="both"/>
        <w:rPr>
          <w:rFonts w:ascii="Georgia" w:hAnsi="Georgia" w:cs="Arial"/>
          <w:b/>
          <w:bCs/>
        </w:rPr>
      </w:pPr>
    </w:p>
    <w:p w14:paraId="56CAA189" w14:textId="77777777" w:rsidR="00755806" w:rsidRDefault="00755806" w:rsidP="0079074B">
      <w:pPr>
        <w:jc w:val="both"/>
        <w:rPr>
          <w:rFonts w:ascii="Georgia" w:hAnsi="Georgia" w:cs="Arial"/>
          <w:b/>
          <w:bCs/>
        </w:rPr>
      </w:pPr>
    </w:p>
    <w:p w14:paraId="36A3DADD" w14:textId="77777777" w:rsidR="00755806" w:rsidRDefault="00755806" w:rsidP="0079074B">
      <w:pPr>
        <w:jc w:val="both"/>
        <w:rPr>
          <w:rFonts w:ascii="Georgia" w:hAnsi="Georgia" w:cs="Arial"/>
          <w:b/>
          <w:bCs/>
        </w:rPr>
      </w:pPr>
    </w:p>
    <w:p w14:paraId="47101ECF" w14:textId="77777777" w:rsidR="00755806" w:rsidRDefault="00755806" w:rsidP="0079074B">
      <w:pPr>
        <w:jc w:val="both"/>
        <w:rPr>
          <w:rFonts w:ascii="Georgia" w:hAnsi="Georgia" w:cs="Arial"/>
          <w:b/>
          <w:bCs/>
        </w:rPr>
      </w:pPr>
    </w:p>
    <w:p w14:paraId="507AD2D3" w14:textId="77777777" w:rsidR="00755806" w:rsidRDefault="00755806" w:rsidP="0079074B">
      <w:pPr>
        <w:jc w:val="both"/>
        <w:rPr>
          <w:rFonts w:ascii="Georgia" w:hAnsi="Georgia" w:cs="Arial"/>
          <w:b/>
          <w:bCs/>
        </w:rPr>
      </w:pPr>
    </w:p>
    <w:p w14:paraId="12F6CA83" w14:textId="77777777" w:rsidR="00755806" w:rsidRDefault="00755806" w:rsidP="0079074B">
      <w:pPr>
        <w:jc w:val="both"/>
        <w:rPr>
          <w:rFonts w:ascii="Georgia" w:hAnsi="Georgia" w:cs="Arial"/>
          <w:b/>
          <w:bCs/>
        </w:rPr>
      </w:pPr>
    </w:p>
    <w:p w14:paraId="20C3BF9C" w14:textId="77777777" w:rsidR="00755806" w:rsidRDefault="00755806" w:rsidP="0079074B">
      <w:pPr>
        <w:jc w:val="both"/>
        <w:rPr>
          <w:rFonts w:ascii="Georgia" w:hAnsi="Georgia" w:cs="Arial"/>
          <w:b/>
          <w:bCs/>
        </w:rPr>
      </w:pPr>
    </w:p>
    <w:p w14:paraId="109A8A1C" w14:textId="77777777" w:rsidR="00755806" w:rsidRDefault="00755806" w:rsidP="0079074B">
      <w:pPr>
        <w:jc w:val="both"/>
        <w:rPr>
          <w:rFonts w:ascii="Georgia" w:hAnsi="Georgia" w:cs="Arial"/>
          <w:b/>
          <w:bCs/>
        </w:rPr>
      </w:pPr>
    </w:p>
    <w:p w14:paraId="13B0FDC3" w14:textId="77777777" w:rsidR="00755806" w:rsidRDefault="00755806" w:rsidP="0079074B">
      <w:pPr>
        <w:jc w:val="both"/>
        <w:rPr>
          <w:rFonts w:ascii="Georgia" w:hAnsi="Georgia" w:cs="Arial"/>
          <w:b/>
          <w:bCs/>
        </w:rPr>
      </w:pPr>
    </w:p>
    <w:p w14:paraId="0803CE0D" w14:textId="77777777" w:rsidR="00755806" w:rsidRDefault="00755806" w:rsidP="0079074B">
      <w:pPr>
        <w:jc w:val="both"/>
        <w:rPr>
          <w:rFonts w:ascii="Georgia" w:hAnsi="Georgia" w:cs="Arial"/>
          <w:b/>
          <w:bCs/>
        </w:rPr>
      </w:pPr>
    </w:p>
    <w:p w14:paraId="150482A5" w14:textId="77777777" w:rsidR="00755806" w:rsidRDefault="00755806" w:rsidP="0079074B">
      <w:pPr>
        <w:jc w:val="both"/>
        <w:rPr>
          <w:rFonts w:ascii="Georgia" w:hAnsi="Georgia" w:cs="Arial"/>
          <w:b/>
          <w:bCs/>
        </w:rPr>
      </w:pPr>
    </w:p>
    <w:p w14:paraId="6914B713" w14:textId="77777777" w:rsidR="00755806" w:rsidRDefault="00755806" w:rsidP="0079074B">
      <w:pPr>
        <w:jc w:val="both"/>
        <w:rPr>
          <w:rFonts w:ascii="Georgia" w:hAnsi="Georgia" w:cs="Arial"/>
          <w:b/>
          <w:bCs/>
        </w:rPr>
      </w:pPr>
    </w:p>
    <w:p w14:paraId="5AC04A83" w14:textId="77777777" w:rsidR="00755806" w:rsidRDefault="00755806" w:rsidP="0079074B">
      <w:pPr>
        <w:jc w:val="both"/>
        <w:rPr>
          <w:rFonts w:ascii="Georgia" w:hAnsi="Georgia" w:cs="Arial"/>
          <w:b/>
          <w:bCs/>
        </w:rPr>
      </w:pPr>
    </w:p>
    <w:p w14:paraId="1DF77209" w14:textId="77777777" w:rsidR="00755806" w:rsidRDefault="00755806" w:rsidP="0079074B">
      <w:pPr>
        <w:jc w:val="both"/>
        <w:rPr>
          <w:rFonts w:ascii="Georgia" w:hAnsi="Georgia" w:cs="Arial"/>
          <w:b/>
          <w:bCs/>
        </w:rPr>
      </w:pPr>
    </w:p>
    <w:p w14:paraId="38DE9312" w14:textId="77777777" w:rsidR="00755806" w:rsidRDefault="00755806" w:rsidP="0079074B">
      <w:pPr>
        <w:jc w:val="both"/>
        <w:rPr>
          <w:rFonts w:ascii="Georgia" w:hAnsi="Georgia" w:cs="Arial"/>
          <w:b/>
          <w:bCs/>
        </w:rPr>
      </w:pPr>
    </w:p>
    <w:p w14:paraId="4DBCDE2C" w14:textId="77777777" w:rsidR="00DD6DF8" w:rsidRDefault="00DD6DF8" w:rsidP="0079074B">
      <w:pPr>
        <w:jc w:val="both"/>
        <w:rPr>
          <w:rFonts w:ascii="Georgia" w:hAnsi="Georgia" w:cs="Arial"/>
          <w:b/>
          <w:bCs/>
        </w:rPr>
      </w:pPr>
    </w:p>
    <w:p w14:paraId="61A42682" w14:textId="77777777" w:rsidR="00DD6DF8" w:rsidRDefault="00DD6DF8" w:rsidP="0079074B">
      <w:pPr>
        <w:jc w:val="both"/>
        <w:rPr>
          <w:rFonts w:ascii="Georgia" w:hAnsi="Georgia" w:cs="Arial"/>
          <w:b/>
          <w:bCs/>
        </w:rPr>
      </w:pPr>
    </w:p>
    <w:p w14:paraId="716631F9" w14:textId="77777777" w:rsidR="00DD6DF8" w:rsidRDefault="00DD6DF8" w:rsidP="0079074B">
      <w:pPr>
        <w:jc w:val="both"/>
        <w:rPr>
          <w:rFonts w:ascii="Georgia" w:hAnsi="Georgia" w:cs="Arial"/>
          <w:b/>
          <w:bCs/>
        </w:rPr>
      </w:pPr>
    </w:p>
    <w:p w14:paraId="78981B1C" w14:textId="77777777" w:rsidR="00DD6DF8" w:rsidRDefault="00DD6DF8" w:rsidP="0079074B">
      <w:pPr>
        <w:jc w:val="both"/>
        <w:rPr>
          <w:rFonts w:ascii="Georgia" w:hAnsi="Georgia" w:cs="Arial"/>
          <w:b/>
          <w:bCs/>
        </w:rPr>
      </w:pPr>
    </w:p>
    <w:p w14:paraId="7E54F289" w14:textId="77777777" w:rsidR="00DD6DF8" w:rsidRDefault="00DD6DF8" w:rsidP="0079074B">
      <w:pPr>
        <w:jc w:val="both"/>
        <w:rPr>
          <w:rFonts w:ascii="Georgia" w:hAnsi="Georgia" w:cs="Arial"/>
          <w:b/>
          <w:bCs/>
        </w:rPr>
      </w:pPr>
    </w:p>
    <w:p w14:paraId="1BE96B3B" w14:textId="77777777" w:rsidR="00DD6DF8" w:rsidRDefault="00DD6DF8" w:rsidP="0079074B">
      <w:pPr>
        <w:jc w:val="both"/>
        <w:rPr>
          <w:rFonts w:ascii="Georgia" w:hAnsi="Georgia" w:cs="Arial"/>
          <w:b/>
          <w:bCs/>
        </w:rPr>
      </w:pPr>
    </w:p>
    <w:p w14:paraId="64C37AD7" w14:textId="77777777" w:rsidR="00DD6DF8" w:rsidRDefault="00DD6DF8" w:rsidP="0079074B">
      <w:pPr>
        <w:jc w:val="both"/>
        <w:rPr>
          <w:rFonts w:ascii="Georgia" w:hAnsi="Georgia" w:cs="Arial"/>
          <w:b/>
          <w:bCs/>
        </w:rPr>
      </w:pPr>
    </w:p>
    <w:p w14:paraId="3A4C8417" w14:textId="77777777" w:rsidR="00DD6DF8" w:rsidRDefault="00DD6DF8" w:rsidP="0079074B">
      <w:pPr>
        <w:jc w:val="both"/>
        <w:rPr>
          <w:rFonts w:ascii="Georgia" w:hAnsi="Georgia" w:cs="Arial"/>
          <w:b/>
          <w:bCs/>
        </w:rPr>
      </w:pPr>
    </w:p>
    <w:p w14:paraId="2474351B" w14:textId="77777777" w:rsidR="00DD6DF8" w:rsidRDefault="00DD6DF8" w:rsidP="0079074B">
      <w:pPr>
        <w:jc w:val="both"/>
        <w:rPr>
          <w:rFonts w:ascii="Georgia" w:hAnsi="Georgia" w:cs="Arial"/>
          <w:b/>
          <w:bCs/>
        </w:rPr>
      </w:pPr>
    </w:p>
    <w:p w14:paraId="192622FB" w14:textId="77777777" w:rsidR="00DD6DF8" w:rsidRDefault="00DD6DF8" w:rsidP="0079074B">
      <w:pPr>
        <w:jc w:val="both"/>
        <w:rPr>
          <w:rFonts w:ascii="Georgia" w:hAnsi="Georgia" w:cs="Arial"/>
          <w:b/>
          <w:bCs/>
        </w:rPr>
      </w:pPr>
    </w:p>
    <w:p w14:paraId="6718A650" w14:textId="77777777" w:rsidR="00DD6DF8" w:rsidRDefault="00DD6DF8" w:rsidP="0079074B">
      <w:pPr>
        <w:jc w:val="both"/>
        <w:rPr>
          <w:rFonts w:ascii="Georgia" w:hAnsi="Georgia" w:cs="Arial"/>
          <w:b/>
          <w:bCs/>
        </w:rPr>
      </w:pPr>
    </w:p>
    <w:p w14:paraId="37B12E91" w14:textId="77777777" w:rsidR="00DD6DF8" w:rsidRDefault="00DD6DF8" w:rsidP="0079074B">
      <w:pPr>
        <w:jc w:val="both"/>
        <w:rPr>
          <w:rFonts w:ascii="Georgia" w:hAnsi="Georgia" w:cs="Arial"/>
          <w:b/>
          <w:bCs/>
        </w:rPr>
      </w:pPr>
    </w:p>
    <w:p w14:paraId="235452E9" w14:textId="77777777" w:rsidR="00DD6DF8" w:rsidRDefault="00DD6DF8" w:rsidP="0079074B">
      <w:pPr>
        <w:jc w:val="both"/>
        <w:rPr>
          <w:rFonts w:ascii="Georgia" w:hAnsi="Georgia" w:cs="Arial"/>
          <w:b/>
          <w:bCs/>
        </w:rPr>
      </w:pPr>
    </w:p>
    <w:p w14:paraId="74FD6D23" w14:textId="77777777" w:rsidR="00DD6DF8" w:rsidRDefault="00DD6DF8" w:rsidP="0079074B">
      <w:pPr>
        <w:jc w:val="both"/>
        <w:rPr>
          <w:rFonts w:ascii="Georgia" w:hAnsi="Georgia" w:cs="Arial"/>
          <w:b/>
          <w:bCs/>
        </w:rPr>
      </w:pPr>
    </w:p>
    <w:p w14:paraId="3950D645" w14:textId="77777777" w:rsidR="00DD6DF8" w:rsidRDefault="00DD6DF8" w:rsidP="0079074B">
      <w:pPr>
        <w:jc w:val="both"/>
        <w:rPr>
          <w:rFonts w:ascii="Georgia" w:hAnsi="Georgia" w:cs="Arial"/>
          <w:b/>
          <w:bCs/>
        </w:rPr>
      </w:pPr>
    </w:p>
    <w:p w14:paraId="6D38E6F6" w14:textId="77777777" w:rsidR="00DD6DF8" w:rsidRDefault="00DD6DF8" w:rsidP="0079074B">
      <w:pPr>
        <w:jc w:val="both"/>
        <w:rPr>
          <w:rFonts w:ascii="Georgia" w:hAnsi="Georgia" w:cs="Arial"/>
          <w:b/>
          <w:bCs/>
        </w:rPr>
      </w:pPr>
    </w:p>
    <w:p w14:paraId="3B0159AA" w14:textId="77777777" w:rsidR="0079074B" w:rsidRPr="00476A55" w:rsidRDefault="0079074B" w:rsidP="0079074B">
      <w:pPr>
        <w:jc w:val="both"/>
        <w:rPr>
          <w:rFonts w:ascii="Georgia" w:hAnsi="Georgia" w:cs="Arial"/>
          <w:b/>
          <w:bCs/>
          <w:lang w:val="es-CO"/>
        </w:rPr>
      </w:pPr>
      <w:r>
        <w:rPr>
          <w:rFonts w:ascii="Georgia" w:hAnsi="Georgia" w:cs="Arial"/>
          <w:b/>
          <w:bCs/>
          <w:lang w:val="es-CO"/>
        </w:rPr>
        <w:lastRenderedPageBreak/>
        <w:t>2</w:t>
      </w:r>
      <w:r w:rsidRPr="00476A55">
        <w:rPr>
          <w:rFonts w:ascii="Georgia" w:hAnsi="Georgia" w:cs="Arial"/>
          <w:b/>
          <w:bCs/>
          <w:lang w:val="es-CO"/>
        </w:rPr>
        <w:t xml:space="preserve">. </w:t>
      </w:r>
      <w:r>
        <w:rPr>
          <w:rFonts w:ascii="Georgia" w:hAnsi="Georgia" w:cs="Arial"/>
          <w:b/>
          <w:bCs/>
          <w:lang w:val="es-CO"/>
        </w:rPr>
        <w:t>PLANTEAMIENTO D</w:t>
      </w:r>
      <w:r w:rsidRPr="00476A55">
        <w:rPr>
          <w:rFonts w:ascii="Georgia" w:hAnsi="Georgia" w:cs="Arial"/>
          <w:b/>
          <w:bCs/>
          <w:lang w:val="es-CO"/>
        </w:rPr>
        <w:t>EL PROBLEMA</w:t>
      </w:r>
    </w:p>
    <w:p w14:paraId="3DD9909F" w14:textId="77777777" w:rsidR="0079074B" w:rsidRDefault="0079074B" w:rsidP="0079074B">
      <w:pPr>
        <w:jc w:val="both"/>
        <w:rPr>
          <w:lang w:val="es-CO"/>
        </w:rPr>
      </w:pPr>
    </w:p>
    <w:p w14:paraId="5E8DF0A3" w14:textId="77777777" w:rsidR="0079074B" w:rsidRDefault="0079074B" w:rsidP="0079074B">
      <w:pPr>
        <w:jc w:val="both"/>
        <w:rPr>
          <w:rFonts w:ascii="Georgia" w:hAnsi="Georgia"/>
          <w:lang w:val="es-CO"/>
        </w:rPr>
      </w:pPr>
    </w:p>
    <w:p w14:paraId="065584FF" w14:textId="77777777" w:rsidR="0079074B" w:rsidRPr="001C7C8F" w:rsidRDefault="0079074B" w:rsidP="0079074B">
      <w:pPr>
        <w:jc w:val="both"/>
        <w:rPr>
          <w:rFonts w:ascii="Georgia" w:hAnsi="Georgia"/>
          <w:lang w:val="es-CO"/>
        </w:rPr>
      </w:pPr>
      <w:r w:rsidRPr="001C7C8F">
        <w:rPr>
          <w:rFonts w:ascii="Georgia" w:hAnsi="Georgia"/>
          <w:lang w:val="es-CO"/>
        </w:rPr>
        <w:t>Una señal es una función de una o más variables, existen dos grupos de señales, analógicas y discretas, de las analógicas se tienen valores reales</w:t>
      </w:r>
      <w:r>
        <w:rPr>
          <w:rFonts w:ascii="Georgia" w:hAnsi="Georgia"/>
          <w:lang w:val="es-CO"/>
        </w:rPr>
        <w:t xml:space="preserve"> </w:t>
      </w:r>
      <w:r w:rsidRPr="001C7C8F">
        <w:rPr>
          <w:rFonts w:ascii="Georgia" w:hAnsi="Georgia"/>
          <w:lang w:val="es-CO"/>
        </w:rPr>
        <w:t>y las discretas únicamente son valores enteros. La frecuencia es una de las características principales de las señales que relaciona el periodo en el cual una señal se repite con respecto al tiempo.</w:t>
      </w:r>
      <w:r w:rsidRPr="001C7C8F">
        <w:rPr>
          <w:rStyle w:val="Refdenotaalpie"/>
          <w:rFonts w:ascii="Georgia" w:hAnsi="Georgia"/>
          <w:lang w:val="es-CO"/>
        </w:rPr>
        <w:footnoteReference w:id="1"/>
      </w:r>
    </w:p>
    <w:p w14:paraId="19DBCDB5" w14:textId="77777777" w:rsidR="0079074B" w:rsidRPr="001C7C8F" w:rsidRDefault="0079074B" w:rsidP="0079074B">
      <w:pPr>
        <w:jc w:val="both"/>
        <w:rPr>
          <w:rFonts w:ascii="Georgia" w:hAnsi="Georgia"/>
          <w:lang w:val="es-CO"/>
        </w:rPr>
      </w:pPr>
    </w:p>
    <w:p w14:paraId="206F4C88" w14:textId="77777777" w:rsidR="0079074B" w:rsidRPr="001C7C8F" w:rsidRDefault="0079074B" w:rsidP="0079074B">
      <w:pPr>
        <w:jc w:val="both"/>
        <w:rPr>
          <w:rFonts w:ascii="Georgia" w:hAnsi="Georgia"/>
          <w:lang w:val="es-CO"/>
        </w:rPr>
      </w:pPr>
      <w:r w:rsidRPr="001C7C8F">
        <w:rPr>
          <w:rFonts w:ascii="Georgia" w:hAnsi="Georgia"/>
          <w:lang w:val="es-CO"/>
        </w:rPr>
        <w:t>La mayor parte de las señales con interés practico, tales como señales de voz, biológicas, sísmicas, de radar, de sonar y las diversas señales de comunicación como las de audio y video, son analógicas. Para poder procesar señales analógicas a través de medios digitales, primero es necesario convertirlas a un formato digital, es decir, convertirlas en una secuencia de números con una precisión finita. Este procedimiento se denomina conversión analógica-digital, los dispositivos que la realizan son convertidores A/D (Análogo/Digital).</w:t>
      </w:r>
      <w:r w:rsidRPr="001C7C8F">
        <w:rPr>
          <w:rStyle w:val="Refdenotaalpie"/>
          <w:rFonts w:ascii="Georgia" w:hAnsi="Georgia"/>
          <w:lang w:val="es-CO"/>
        </w:rPr>
        <w:footnoteReference w:id="2"/>
      </w:r>
    </w:p>
    <w:p w14:paraId="68D7C496" w14:textId="77777777" w:rsidR="0079074B" w:rsidRPr="001C7C8F" w:rsidRDefault="0079074B" w:rsidP="0079074B">
      <w:pPr>
        <w:rPr>
          <w:rFonts w:ascii="Georgia" w:hAnsi="Georgia"/>
          <w:lang w:val="es-CO"/>
        </w:rPr>
      </w:pPr>
    </w:p>
    <w:p w14:paraId="389D9DC3" w14:textId="77777777" w:rsidR="0079074B" w:rsidRDefault="0079074B" w:rsidP="0079074B">
      <w:pPr>
        <w:jc w:val="both"/>
        <w:rPr>
          <w:rFonts w:ascii="Georgia" w:hAnsi="Georgia"/>
          <w:lang w:val="es-CO"/>
        </w:rPr>
      </w:pPr>
      <w:r w:rsidRPr="001C7C8F">
        <w:rPr>
          <w:rFonts w:ascii="Georgia" w:hAnsi="Georgia"/>
          <w:lang w:val="es-CO"/>
        </w:rPr>
        <w:t xml:space="preserve">Los </w:t>
      </w:r>
      <w:proofErr w:type="spellStart"/>
      <w:r w:rsidRPr="001C7C8F">
        <w:rPr>
          <w:rFonts w:ascii="Georgia" w:hAnsi="Georgia"/>
          <w:lang w:val="es-CO"/>
        </w:rPr>
        <w:t>biopotenciales</w:t>
      </w:r>
      <w:proofErr w:type="spellEnd"/>
      <w:r w:rsidRPr="001C7C8F">
        <w:rPr>
          <w:rFonts w:ascii="Georgia" w:hAnsi="Georgia"/>
          <w:lang w:val="es-CO"/>
        </w:rPr>
        <w:t xml:space="preserve"> son temas de estudio muy frecuentes,</w:t>
      </w:r>
      <w:r>
        <w:rPr>
          <w:rFonts w:ascii="Georgia" w:hAnsi="Georgia"/>
          <w:lang w:val="es-CO"/>
        </w:rPr>
        <w:t xml:space="preserve"> entre ellos</w:t>
      </w:r>
      <w:r w:rsidRPr="001C7C8F">
        <w:rPr>
          <w:rFonts w:ascii="Georgia" w:hAnsi="Georgia"/>
          <w:lang w:val="es-CO"/>
        </w:rPr>
        <w:t xml:space="preserve"> se encuentran señales como</w:t>
      </w:r>
      <w:r>
        <w:rPr>
          <w:rFonts w:ascii="Georgia" w:hAnsi="Georgia"/>
          <w:lang w:val="es-CO"/>
        </w:rPr>
        <w:t xml:space="preserve"> Electrocardiografía (ECG/EKG), Electromiografía (EMG), Electroencefalografía (EEG) y </w:t>
      </w:r>
      <w:r w:rsidRPr="001C7C8F">
        <w:rPr>
          <w:rFonts w:ascii="Georgia" w:hAnsi="Georgia"/>
          <w:lang w:val="es-CO"/>
        </w:rPr>
        <w:t>otras</w:t>
      </w:r>
      <w:r>
        <w:rPr>
          <w:rFonts w:ascii="Georgia" w:hAnsi="Georgia"/>
          <w:lang w:val="es-CO"/>
        </w:rPr>
        <w:t xml:space="preserve"> más</w:t>
      </w:r>
      <w:r w:rsidRPr="001C7C8F">
        <w:rPr>
          <w:rFonts w:ascii="Georgia" w:hAnsi="Georgia"/>
          <w:lang w:val="es-CO"/>
        </w:rPr>
        <w:t xml:space="preserve">, estas señales siempre se van a ver afectadas por problemas como la atenuación que le produce el ruido de distintas fuentes y </w:t>
      </w:r>
      <w:r>
        <w:rPr>
          <w:rFonts w:ascii="Georgia" w:hAnsi="Georgia"/>
          <w:lang w:val="es-CO"/>
        </w:rPr>
        <w:t xml:space="preserve">así distorsionar la señal que se </w:t>
      </w:r>
      <w:r w:rsidRPr="001C7C8F">
        <w:rPr>
          <w:rFonts w:ascii="Georgia" w:hAnsi="Georgia"/>
          <w:lang w:val="es-CO"/>
        </w:rPr>
        <w:t xml:space="preserve">quiere </w:t>
      </w:r>
      <w:r>
        <w:rPr>
          <w:rFonts w:ascii="Georgia" w:hAnsi="Georgia"/>
          <w:lang w:val="es-CO"/>
        </w:rPr>
        <w:t>leer</w:t>
      </w:r>
      <w:r w:rsidRPr="001C7C8F">
        <w:rPr>
          <w:rFonts w:ascii="Georgia" w:hAnsi="Georgia"/>
          <w:lang w:val="es-CO"/>
        </w:rPr>
        <w:t xml:space="preserve"> para un futuro diagnóstico, Los electrocardiogramas de uso profesional usan algoritmos de procesamiento digital de la señal para eliminar el ruido y tener un filtrado más efectivo, se sabe que los filtros digitales alcanzan mayores niveles de atenuación que los analógicos por tanto los mejores algoritmos de filtrado son digitales.</w:t>
      </w:r>
    </w:p>
    <w:p w14:paraId="11BA1191" w14:textId="77777777" w:rsidR="0079074B" w:rsidRDefault="0079074B" w:rsidP="0079074B">
      <w:pPr>
        <w:jc w:val="both"/>
        <w:rPr>
          <w:rFonts w:ascii="Georgia" w:hAnsi="Georgia"/>
          <w:lang w:val="es-CO"/>
        </w:rPr>
      </w:pPr>
    </w:p>
    <w:p w14:paraId="2A40A558" w14:textId="77777777" w:rsidR="0079074B" w:rsidRPr="001C7C8F" w:rsidRDefault="0079074B" w:rsidP="0079074B">
      <w:pPr>
        <w:jc w:val="both"/>
        <w:rPr>
          <w:rFonts w:ascii="Georgia" w:hAnsi="Georgia"/>
          <w:lang w:val="es-CO"/>
        </w:rPr>
      </w:pPr>
      <w:r w:rsidRPr="00FC20F1">
        <w:rPr>
          <w:rFonts w:ascii="Georgia" w:hAnsi="Georgia"/>
          <w:lang w:val="es-CO"/>
        </w:rPr>
        <w:t>El arreglo de compuertas programables en campo (FPGA</w:t>
      </w:r>
      <w:r>
        <w:rPr>
          <w:rFonts w:ascii="Georgia" w:hAnsi="Georgia"/>
          <w:lang w:val="es-CO"/>
        </w:rPr>
        <w:t xml:space="preserve">, Field </w:t>
      </w:r>
      <w:proofErr w:type="spellStart"/>
      <w:r>
        <w:rPr>
          <w:rFonts w:ascii="Georgia" w:hAnsi="Georgia"/>
          <w:lang w:val="es-CO"/>
        </w:rPr>
        <w:t>Programmable</w:t>
      </w:r>
      <w:proofErr w:type="spellEnd"/>
      <w:r>
        <w:rPr>
          <w:rFonts w:ascii="Georgia" w:hAnsi="Georgia"/>
          <w:lang w:val="es-CO"/>
        </w:rPr>
        <w:t xml:space="preserve"> </w:t>
      </w:r>
      <w:proofErr w:type="spellStart"/>
      <w:r>
        <w:rPr>
          <w:rFonts w:ascii="Georgia" w:hAnsi="Georgia"/>
          <w:lang w:val="es-CO"/>
        </w:rPr>
        <w:t>Gate</w:t>
      </w:r>
      <w:proofErr w:type="spellEnd"/>
      <w:r>
        <w:rPr>
          <w:rFonts w:ascii="Georgia" w:hAnsi="Georgia"/>
          <w:lang w:val="es-CO"/>
        </w:rPr>
        <w:t xml:space="preserve"> </w:t>
      </w:r>
      <w:proofErr w:type="spellStart"/>
      <w:proofErr w:type="gramStart"/>
      <w:r>
        <w:rPr>
          <w:rFonts w:ascii="Georgia" w:hAnsi="Georgia"/>
          <w:lang w:val="es-CO"/>
        </w:rPr>
        <w:t>Array</w:t>
      </w:r>
      <w:proofErr w:type="spellEnd"/>
      <w:r>
        <w:rPr>
          <w:rFonts w:ascii="Georgia" w:hAnsi="Georgia"/>
          <w:lang w:val="es-CO"/>
        </w:rPr>
        <w:t xml:space="preserve"> </w:t>
      </w:r>
      <w:r w:rsidRPr="00FC20F1">
        <w:rPr>
          <w:rFonts w:ascii="Georgia" w:hAnsi="Georgia"/>
          <w:lang w:val="es-CO"/>
        </w:rPr>
        <w:t>)</w:t>
      </w:r>
      <w:proofErr w:type="gramEnd"/>
      <w:r w:rsidRPr="00FC20F1">
        <w:rPr>
          <w:rFonts w:ascii="Georgia" w:hAnsi="Georgia"/>
          <w:lang w:val="es-CO"/>
        </w:rPr>
        <w:t xml:space="preserve"> es un dispositivo semiconductor que p</w:t>
      </w:r>
      <w:r>
        <w:rPr>
          <w:rFonts w:ascii="Georgia" w:hAnsi="Georgia"/>
          <w:lang w:val="es-CO"/>
        </w:rPr>
        <w:t>uede ser programado después de su</w:t>
      </w:r>
      <w:r w:rsidRPr="00FC20F1">
        <w:rPr>
          <w:rFonts w:ascii="Georgia" w:hAnsi="Georgia"/>
          <w:lang w:val="es-CO"/>
        </w:rPr>
        <w:t xml:space="preserve"> fabricación. En lugar de limitarse a cualquier función de hardware predeterminado, una FPGA permite programar funciones y características de</w:t>
      </w:r>
      <w:r>
        <w:rPr>
          <w:rFonts w:ascii="Georgia" w:hAnsi="Georgia"/>
          <w:lang w:val="es-CO"/>
        </w:rPr>
        <w:t xml:space="preserve"> un</w:t>
      </w:r>
      <w:r w:rsidRPr="00FC20F1">
        <w:rPr>
          <w:rFonts w:ascii="Georgia" w:hAnsi="Georgia"/>
          <w:lang w:val="es-CO"/>
        </w:rPr>
        <w:t xml:space="preserve"> producto</w:t>
      </w:r>
      <w:r>
        <w:rPr>
          <w:rFonts w:ascii="Georgia" w:hAnsi="Georgia"/>
          <w:lang w:val="es-CO"/>
        </w:rPr>
        <w:t xml:space="preserve"> específico</w:t>
      </w:r>
      <w:r w:rsidRPr="00FC20F1">
        <w:rPr>
          <w:rFonts w:ascii="Georgia" w:hAnsi="Georgia"/>
          <w:lang w:val="es-CO"/>
        </w:rPr>
        <w:t xml:space="preserve">, </w:t>
      </w:r>
      <w:r>
        <w:rPr>
          <w:rFonts w:ascii="Georgia" w:hAnsi="Georgia"/>
          <w:lang w:val="es-CO"/>
        </w:rPr>
        <w:t>adaptándose a los nuevos estándares</w:t>
      </w:r>
      <w:r w:rsidRPr="00FC20F1">
        <w:rPr>
          <w:rFonts w:ascii="Georgia" w:hAnsi="Georgia"/>
          <w:lang w:val="es-CO"/>
        </w:rPr>
        <w:t xml:space="preserve">, </w:t>
      </w:r>
      <w:r>
        <w:rPr>
          <w:rFonts w:ascii="Georgia" w:hAnsi="Georgia"/>
          <w:lang w:val="es-CO"/>
        </w:rPr>
        <w:t>es posible</w:t>
      </w:r>
      <w:r w:rsidRPr="00FC20F1">
        <w:rPr>
          <w:rFonts w:ascii="Georgia" w:hAnsi="Georgia"/>
          <w:lang w:val="es-CO"/>
        </w:rPr>
        <w:t xml:space="preserve"> volver a configurar el hardware para</w:t>
      </w:r>
      <w:r>
        <w:rPr>
          <w:rFonts w:ascii="Georgia" w:hAnsi="Georgia"/>
          <w:lang w:val="es-CO"/>
        </w:rPr>
        <w:t xml:space="preserve"> nuevas</w:t>
      </w:r>
      <w:r w:rsidRPr="00FC20F1">
        <w:rPr>
          <w:rFonts w:ascii="Georgia" w:hAnsi="Georgia"/>
          <w:lang w:val="es-CO"/>
        </w:rPr>
        <w:t xml:space="preserve"> aplicaciones específicas, incluso después de que el producto se ha instalado en el campo, de ahí el nombre de "campo programable</w:t>
      </w:r>
      <w:r>
        <w:rPr>
          <w:rFonts w:ascii="Georgia" w:hAnsi="Georgia"/>
          <w:lang w:val="es-CO"/>
        </w:rPr>
        <w:t xml:space="preserve"> (Field </w:t>
      </w:r>
      <w:proofErr w:type="spellStart"/>
      <w:r>
        <w:rPr>
          <w:rFonts w:ascii="Georgia" w:hAnsi="Georgia"/>
          <w:lang w:val="es-CO"/>
        </w:rPr>
        <w:t>Programmable</w:t>
      </w:r>
      <w:proofErr w:type="spellEnd"/>
      <w:r>
        <w:rPr>
          <w:rFonts w:ascii="Georgia" w:hAnsi="Georgia"/>
          <w:lang w:val="es-CO"/>
        </w:rPr>
        <w:t>)</w:t>
      </w:r>
      <w:r w:rsidRPr="00FC20F1">
        <w:rPr>
          <w:rFonts w:ascii="Georgia" w:hAnsi="Georgia"/>
          <w:lang w:val="es-CO"/>
        </w:rPr>
        <w:t>”</w:t>
      </w:r>
      <w:r>
        <w:rPr>
          <w:rFonts w:ascii="Georgia" w:hAnsi="Georgia"/>
          <w:lang w:val="es-CO"/>
        </w:rPr>
        <w:t>. Se p</w:t>
      </w:r>
      <w:r w:rsidRPr="00FC20F1">
        <w:rPr>
          <w:rFonts w:ascii="Georgia" w:hAnsi="Georgia"/>
          <w:lang w:val="es-CO"/>
        </w:rPr>
        <w:t>uede utilizar un</w:t>
      </w:r>
      <w:r>
        <w:rPr>
          <w:rFonts w:ascii="Georgia" w:hAnsi="Georgia"/>
          <w:lang w:val="es-CO"/>
        </w:rPr>
        <w:t>a</w:t>
      </w:r>
      <w:r w:rsidRPr="00FC20F1">
        <w:rPr>
          <w:rFonts w:ascii="Georgia" w:hAnsi="Georgia"/>
          <w:lang w:val="es-CO"/>
        </w:rPr>
        <w:t xml:space="preserve"> FPGA para implementar cualquier función lógica </w:t>
      </w:r>
      <w:r>
        <w:rPr>
          <w:rFonts w:ascii="Georgia" w:hAnsi="Georgia"/>
          <w:lang w:val="es-CO"/>
        </w:rPr>
        <w:t>tal como un</w:t>
      </w:r>
      <w:r w:rsidRPr="00FC20F1">
        <w:rPr>
          <w:rFonts w:ascii="Georgia" w:hAnsi="Georgia"/>
          <w:lang w:val="es-CO"/>
        </w:rPr>
        <w:t xml:space="preserve"> circuito integrado de aplicación específica (ASIC) podría llevar</w:t>
      </w:r>
      <w:r>
        <w:rPr>
          <w:rFonts w:ascii="Georgia" w:hAnsi="Georgia"/>
          <w:lang w:val="es-CO"/>
        </w:rPr>
        <w:t>la</w:t>
      </w:r>
      <w:r w:rsidRPr="00FC20F1">
        <w:rPr>
          <w:rFonts w:ascii="Georgia" w:hAnsi="Georgia"/>
          <w:lang w:val="es-CO"/>
        </w:rPr>
        <w:t xml:space="preserve"> a cabo, pero la posibilidad de actualizar la funcionalidad después de </w:t>
      </w:r>
      <w:r>
        <w:rPr>
          <w:rFonts w:ascii="Georgia" w:hAnsi="Georgia"/>
          <w:lang w:val="es-CO"/>
        </w:rPr>
        <w:t>Programada la tarea ofrece muchos más beneficios para muchas más aplicaciones</w:t>
      </w:r>
      <w:r w:rsidRPr="00FC20F1">
        <w:rPr>
          <w:rFonts w:ascii="Georgia" w:hAnsi="Georgia"/>
          <w:lang w:val="es-CO"/>
        </w:rPr>
        <w:t>.</w:t>
      </w:r>
      <w:r>
        <w:rPr>
          <w:rStyle w:val="Refdenotaalpie"/>
          <w:rFonts w:ascii="Georgia" w:hAnsi="Georgia"/>
          <w:lang w:val="es-CO"/>
        </w:rPr>
        <w:footnoteReference w:id="3"/>
      </w:r>
    </w:p>
    <w:p w14:paraId="0D13E741" w14:textId="77777777" w:rsidR="0079074B" w:rsidRPr="001C7C8F" w:rsidRDefault="0079074B" w:rsidP="0079074B">
      <w:pPr>
        <w:jc w:val="center"/>
        <w:rPr>
          <w:rFonts w:ascii="Georgia" w:hAnsi="Georgia"/>
          <w:lang w:val="es-CO"/>
        </w:rPr>
      </w:pPr>
    </w:p>
    <w:p w14:paraId="4F9B6AA0" w14:textId="77777777" w:rsidR="0079074B" w:rsidRDefault="0079074B" w:rsidP="0079074B">
      <w:pPr>
        <w:jc w:val="both"/>
        <w:rPr>
          <w:rFonts w:ascii="Georgia" w:hAnsi="Georgia"/>
          <w:lang w:val="es-CO"/>
        </w:rPr>
      </w:pPr>
      <w:r w:rsidRPr="001C7C8F">
        <w:rPr>
          <w:rFonts w:ascii="Georgia" w:hAnsi="Georgia"/>
          <w:lang w:val="es-CO"/>
        </w:rPr>
        <w:t>En el mercado del procesamiento digital de señales (DSP) se incluyen un sin número de aplicaciones tales como la transmisión de datos inalámbricos mediante la tecnología 3G, voz sobre IP (</w:t>
      </w:r>
      <w:proofErr w:type="spellStart"/>
      <w:r w:rsidRPr="001C7C8F">
        <w:rPr>
          <w:rFonts w:ascii="Georgia" w:hAnsi="Georgia"/>
          <w:lang w:val="es-CO"/>
        </w:rPr>
        <w:t>VoIP</w:t>
      </w:r>
      <w:proofErr w:type="spellEnd"/>
      <w:r w:rsidRPr="001C7C8F">
        <w:rPr>
          <w:rFonts w:ascii="Georgia" w:hAnsi="Georgia"/>
          <w:lang w:val="es-CO"/>
        </w:rPr>
        <w:t>), Radares y sistemas satelitales, sistemas médicos y much</w:t>
      </w:r>
      <w:r>
        <w:rPr>
          <w:rFonts w:ascii="Georgia" w:hAnsi="Georgia"/>
          <w:lang w:val="es-CO"/>
        </w:rPr>
        <w:t>.</w:t>
      </w:r>
      <w:r w:rsidRPr="001C7C8F">
        <w:rPr>
          <w:rFonts w:ascii="Georgia" w:hAnsi="Georgia"/>
          <w:lang w:val="es-CO"/>
        </w:rPr>
        <w:t xml:space="preserve">as otras más. Los procesadores especializados en el manejo de señales digitales pueden </w:t>
      </w:r>
      <w:proofErr w:type="gramStart"/>
      <w:r w:rsidRPr="001C7C8F">
        <w:rPr>
          <w:rFonts w:ascii="Georgia" w:hAnsi="Georgia"/>
          <w:lang w:val="es-CO"/>
        </w:rPr>
        <w:t>implementar</w:t>
      </w:r>
      <w:proofErr w:type="gramEnd"/>
      <w:r w:rsidRPr="001C7C8F">
        <w:rPr>
          <w:rFonts w:ascii="Georgia" w:hAnsi="Georgia"/>
          <w:lang w:val="es-CO"/>
        </w:rPr>
        <w:t xml:space="preserve"> muchas de esas aplicaciones, la arquitectura de su hardware no es flexible ya que solo están hechos para una tarea específica, una de las aplicaciones muy usadas es el filtrado digital ya que podemos obtener resultados muy exactos a la hora de eliminar componentes de frecuencia y así tener una señal “perfecta” a la hora de hacer mediciones </w:t>
      </w:r>
      <w:r w:rsidRPr="001C7C8F">
        <w:rPr>
          <w:rFonts w:ascii="Georgia" w:hAnsi="Georgia"/>
          <w:lang w:val="es-CO"/>
        </w:rPr>
        <w:lastRenderedPageBreak/>
        <w:t xml:space="preserve">y sacar conclusiones. Las </w:t>
      </w:r>
      <w:proofErr w:type="spellStart"/>
      <w:r w:rsidRPr="001C7C8F">
        <w:rPr>
          <w:rFonts w:ascii="Georgia" w:hAnsi="Georgia"/>
          <w:lang w:val="es-CO"/>
        </w:rPr>
        <w:t>FPGAs</w:t>
      </w:r>
      <w:proofErr w:type="spellEnd"/>
      <w:r w:rsidRPr="001C7C8F">
        <w:rPr>
          <w:rFonts w:ascii="Georgia" w:hAnsi="Georgia"/>
          <w:lang w:val="es-CO"/>
        </w:rPr>
        <w:t xml:space="preserve"> proveen una solución reconfigurable para la implementación de aplicaciones de DSP, las </w:t>
      </w:r>
      <w:proofErr w:type="spellStart"/>
      <w:r w:rsidRPr="001C7C8F">
        <w:rPr>
          <w:rFonts w:ascii="Georgia" w:hAnsi="Georgia"/>
          <w:lang w:val="es-CO"/>
        </w:rPr>
        <w:t>FPGAs</w:t>
      </w:r>
      <w:proofErr w:type="spellEnd"/>
      <w:r w:rsidRPr="001C7C8F">
        <w:rPr>
          <w:rFonts w:ascii="Georgia" w:hAnsi="Georgia"/>
          <w:lang w:val="es-CO"/>
        </w:rPr>
        <w:t xml:space="preserve"> se pueden configurar para operar en modos diferentes correspondiente a la funcionalidad requerida, comúnmente se usa un lenguaje de descripción de hardware (HDL) tales como VHDL o </w:t>
      </w:r>
      <w:proofErr w:type="spellStart"/>
      <w:r w:rsidRPr="001C7C8F">
        <w:rPr>
          <w:rFonts w:ascii="Georgia" w:hAnsi="Georgia"/>
          <w:lang w:val="es-CO"/>
        </w:rPr>
        <w:t>Verilog</w:t>
      </w:r>
      <w:proofErr w:type="spellEnd"/>
      <w:r w:rsidRPr="001C7C8F">
        <w:rPr>
          <w:rFonts w:ascii="Georgia" w:hAnsi="Georgia"/>
          <w:lang w:val="es-CO"/>
        </w:rPr>
        <w:t xml:space="preserve"> HDL. Los procesadores embebidos son ideales para aplicaciones de DSP como filtros de respuesta finita al impulso (FIR), transformada rápida de Fourier (FFT), ecualizadores, codificadores y decodificadores.</w:t>
      </w:r>
      <w:r w:rsidRPr="001C7C8F">
        <w:rPr>
          <w:rStyle w:val="Refdenotaalpie"/>
          <w:rFonts w:ascii="Georgia" w:hAnsi="Georgia"/>
          <w:lang w:val="es-CO"/>
        </w:rPr>
        <w:footnoteReference w:id="4"/>
      </w:r>
    </w:p>
    <w:p w14:paraId="185656F1" w14:textId="77777777" w:rsidR="0079074B" w:rsidRPr="001C7C8F" w:rsidRDefault="0079074B" w:rsidP="0079074B">
      <w:pPr>
        <w:jc w:val="both"/>
        <w:rPr>
          <w:rFonts w:ascii="Georgia" w:hAnsi="Georgia"/>
          <w:lang w:val="es-CO"/>
        </w:rPr>
      </w:pPr>
    </w:p>
    <w:p w14:paraId="435214B9" w14:textId="77777777" w:rsidR="0079074B" w:rsidRPr="001C7C8F" w:rsidRDefault="0079074B" w:rsidP="0079074B">
      <w:pPr>
        <w:jc w:val="both"/>
        <w:rPr>
          <w:rFonts w:ascii="Georgia" w:hAnsi="Georgia"/>
          <w:lang w:val="es-CO"/>
        </w:rPr>
      </w:pPr>
      <w:r w:rsidRPr="001C7C8F">
        <w:rPr>
          <w:rFonts w:ascii="Georgia" w:hAnsi="Georgia"/>
          <w:lang w:val="es-CO"/>
        </w:rPr>
        <w:t>Anidando esta información, la señal de electrocardiografía (ECG) requiere un procesamiento de señal muy cuidadoso, debido a que su interpretación de su señal se proceden a hacer diagnósticos médicos con respecto a las enfermedades cardiovasculares, por esto surge la necesidad de brindar al usuario la mejor lectura posible de esta señal, los procesadores de DSP nos brinda la posibilidad de hacer un filtrado digital muy estricto y así reducir en lo más mínimo el margen de error de la señal medida.</w:t>
      </w:r>
    </w:p>
    <w:p w14:paraId="3EF1C763" w14:textId="77777777" w:rsidR="0079074B" w:rsidRPr="001C7C8F" w:rsidRDefault="0079074B" w:rsidP="0079074B">
      <w:pPr>
        <w:jc w:val="both"/>
        <w:rPr>
          <w:rFonts w:ascii="Georgia" w:hAnsi="Georgia"/>
          <w:lang w:val="es-CO"/>
        </w:rPr>
      </w:pPr>
    </w:p>
    <w:p w14:paraId="5C7AF40F" w14:textId="77777777" w:rsidR="0079074B" w:rsidRPr="001C7C8F" w:rsidRDefault="0079074B" w:rsidP="0079074B">
      <w:pPr>
        <w:jc w:val="both"/>
        <w:rPr>
          <w:rFonts w:ascii="Georgia" w:hAnsi="Georgia"/>
          <w:lang w:val="es-CO"/>
        </w:rPr>
      </w:pPr>
      <w:r w:rsidRPr="001C7C8F">
        <w:rPr>
          <w:rFonts w:ascii="Georgia" w:hAnsi="Georgia"/>
          <w:lang w:val="es-CO"/>
        </w:rPr>
        <w:t xml:space="preserve">Por consiguiente, surge la siguiente pregunta de investigación: ¿Es posible desarrollar un sistema de medida de la señal de ECG </w:t>
      </w:r>
      <w:r>
        <w:rPr>
          <w:rFonts w:ascii="Georgia" w:hAnsi="Georgia"/>
          <w:lang w:val="es-CO"/>
        </w:rPr>
        <w:t>diseñando un filtro digital</w:t>
      </w:r>
      <w:r w:rsidRPr="001C7C8F">
        <w:rPr>
          <w:rFonts w:ascii="Georgia" w:hAnsi="Georgia"/>
          <w:lang w:val="es-CO"/>
        </w:rPr>
        <w:t xml:space="preserve"> mediante un procesador DSP en una FPGA</w:t>
      </w:r>
      <w:r>
        <w:rPr>
          <w:rFonts w:ascii="Georgia" w:hAnsi="Georgia"/>
          <w:lang w:val="es-CO"/>
        </w:rPr>
        <w:t xml:space="preserve"> en el laboratorio de la UCEVA de ingeniería electrónica</w:t>
      </w:r>
      <w:r w:rsidRPr="001C7C8F">
        <w:rPr>
          <w:rFonts w:ascii="Georgia" w:hAnsi="Georgia"/>
          <w:lang w:val="es-CO"/>
        </w:rPr>
        <w:t>?</w:t>
      </w:r>
    </w:p>
    <w:p w14:paraId="73F1CE25" w14:textId="77777777" w:rsidR="0079074B" w:rsidRDefault="0079074B" w:rsidP="0079074B">
      <w:pPr>
        <w:jc w:val="both"/>
        <w:rPr>
          <w:lang w:val="es-CO"/>
        </w:rPr>
      </w:pPr>
    </w:p>
    <w:p w14:paraId="1E7E5475" w14:textId="77777777" w:rsidR="0079074B" w:rsidRDefault="0079074B" w:rsidP="0079074B">
      <w:pPr>
        <w:jc w:val="both"/>
        <w:rPr>
          <w:lang w:val="es-CO"/>
        </w:rPr>
      </w:pPr>
    </w:p>
    <w:p w14:paraId="08CEEBC2" w14:textId="77777777" w:rsidR="0079074B" w:rsidRDefault="0079074B" w:rsidP="0079074B">
      <w:pPr>
        <w:jc w:val="both"/>
        <w:rPr>
          <w:rFonts w:ascii="Georgia" w:hAnsi="Georgia" w:cs="Arial"/>
          <w:lang w:val="es-CO"/>
        </w:rPr>
      </w:pPr>
    </w:p>
    <w:p w14:paraId="05371BF7" w14:textId="77777777" w:rsidR="0079074B" w:rsidRDefault="0079074B" w:rsidP="0079074B">
      <w:pPr>
        <w:jc w:val="both"/>
        <w:rPr>
          <w:rFonts w:ascii="Georgia" w:hAnsi="Georgia" w:cs="Arial"/>
        </w:rPr>
      </w:pPr>
      <w:r>
        <w:rPr>
          <w:rFonts w:ascii="Georgia" w:hAnsi="Georgia" w:cs="Arial"/>
          <w:b/>
        </w:rPr>
        <w:t>3. JUSTIFICACION</w:t>
      </w:r>
      <w:r>
        <w:rPr>
          <w:rFonts w:ascii="Georgia" w:hAnsi="Georgia" w:cs="Arial"/>
        </w:rPr>
        <w:t xml:space="preserve"> </w:t>
      </w:r>
    </w:p>
    <w:p w14:paraId="2E3885D5" w14:textId="77777777" w:rsidR="0079074B" w:rsidRDefault="0079074B" w:rsidP="0079074B">
      <w:pPr>
        <w:jc w:val="both"/>
        <w:rPr>
          <w:rFonts w:ascii="Georgia" w:hAnsi="Georgia" w:cs="Arial"/>
        </w:rPr>
      </w:pPr>
    </w:p>
    <w:p w14:paraId="49731192" w14:textId="77777777" w:rsidR="0079074B" w:rsidRDefault="0079074B" w:rsidP="0079074B">
      <w:pPr>
        <w:jc w:val="both"/>
        <w:rPr>
          <w:rFonts w:ascii="Georgia" w:hAnsi="Georgia" w:cs="Arial"/>
          <w:lang w:val="es-CO"/>
        </w:rPr>
      </w:pPr>
    </w:p>
    <w:p w14:paraId="5E75FC08" w14:textId="77777777" w:rsidR="0079074B" w:rsidRDefault="0079074B" w:rsidP="0079074B">
      <w:pPr>
        <w:jc w:val="both"/>
        <w:rPr>
          <w:rFonts w:ascii="Georgia" w:hAnsi="Georgia" w:cs="Arial"/>
          <w:lang w:val="es-CO"/>
        </w:rPr>
      </w:pPr>
      <w:r>
        <w:rPr>
          <w:rFonts w:ascii="Georgia" w:hAnsi="Georgia" w:cs="Arial"/>
          <w:lang w:val="es-CO"/>
        </w:rPr>
        <w:t>El desarrollo de esta investigación va entorno a el comportamiento de las señales del corazón, estas son las señales cardiacas que se estudian y analizan por medio de un electrocardiograma, este es una captura de la señal que nos brinda un comportamiento del corazón del paciente para así entender funcionamiento; ya que el corazón es un órgano fundamental en los seres vivos, es de nuestro interés observar las señales arrojadas por el dispositivo para adecuarla y tratarla y generar un diagnóstico del paciente.</w:t>
      </w:r>
    </w:p>
    <w:p w14:paraId="6F52B19E" w14:textId="77777777" w:rsidR="0079074B" w:rsidRDefault="0079074B" w:rsidP="0079074B">
      <w:pPr>
        <w:jc w:val="both"/>
        <w:rPr>
          <w:rFonts w:ascii="Georgia" w:hAnsi="Georgia" w:cs="Arial"/>
          <w:lang w:val="es-CO"/>
        </w:rPr>
      </w:pPr>
    </w:p>
    <w:p w14:paraId="5274FE1F" w14:textId="77777777" w:rsidR="0079074B" w:rsidRDefault="0079074B" w:rsidP="0079074B">
      <w:pPr>
        <w:jc w:val="both"/>
        <w:rPr>
          <w:rFonts w:ascii="Georgia" w:hAnsi="Georgia" w:cs="Arial"/>
          <w:lang w:val="es-CO"/>
        </w:rPr>
      </w:pPr>
      <w:r>
        <w:rPr>
          <w:rFonts w:ascii="Georgia" w:hAnsi="Georgia" w:cs="Arial"/>
          <w:lang w:val="es-CO"/>
        </w:rPr>
        <w:t xml:space="preserve">Como órgano principal del cuerpo, el corazón presenta múltiples problemas que se presentan muy comúnmente en las personas de avanzada edad y muchas veces es complicado acceder a un dispositivo que analice este órgano; una señal tan importante como esta que estamos tratando, se requiere que llegue con el </w:t>
      </w:r>
      <w:proofErr w:type="spellStart"/>
      <w:r>
        <w:rPr>
          <w:rFonts w:ascii="Georgia" w:hAnsi="Georgia" w:cs="Arial"/>
          <w:lang w:val="es-CO"/>
        </w:rPr>
        <w:t>mas</w:t>
      </w:r>
      <w:proofErr w:type="spellEnd"/>
      <w:r>
        <w:rPr>
          <w:rFonts w:ascii="Georgia" w:hAnsi="Georgia" w:cs="Arial"/>
          <w:lang w:val="es-CO"/>
        </w:rPr>
        <w:t xml:space="preserve"> mínimo porcentaje de error, para que el paciente al instante de recibir su ECG, pueda observar en tiempo real su </w:t>
      </w:r>
      <w:proofErr w:type="spellStart"/>
      <w:r>
        <w:rPr>
          <w:rFonts w:ascii="Georgia" w:hAnsi="Georgia" w:cs="Arial"/>
          <w:lang w:val="es-CO"/>
        </w:rPr>
        <w:t>diagnostico</w:t>
      </w:r>
      <w:proofErr w:type="spellEnd"/>
      <w:r>
        <w:rPr>
          <w:rFonts w:ascii="Georgia" w:hAnsi="Georgia" w:cs="Arial"/>
          <w:lang w:val="es-CO"/>
        </w:rPr>
        <w:t>, presentando su estado si es saludable o si posee algún tipo de enfermedad, es allí la importancia de la investigación y del diseño de este dispositivo, se quiere brindar una solución práctica y rápida para la lectura de esta señal, la principal problemática se ve en los hospitales de menor presupuesto que los ambientes son los menos indicados para esta medición, se busca tener un historial que permita evaluar la evolución de algún caso de estudio y así tener mayor certeza a la hora de diagnosticar o prevenir algún problema.</w:t>
      </w:r>
    </w:p>
    <w:p w14:paraId="6D45D1B0" w14:textId="77777777" w:rsidR="0079074B" w:rsidRDefault="0079074B" w:rsidP="0079074B">
      <w:pPr>
        <w:jc w:val="both"/>
        <w:rPr>
          <w:rFonts w:ascii="Georgia" w:hAnsi="Georgia" w:cs="Arial"/>
          <w:lang w:val="es-CO"/>
        </w:rPr>
      </w:pPr>
    </w:p>
    <w:p w14:paraId="2A8A3264" w14:textId="77777777" w:rsidR="0079074B" w:rsidRDefault="0079074B" w:rsidP="0079074B">
      <w:pPr>
        <w:jc w:val="both"/>
        <w:rPr>
          <w:rFonts w:ascii="Georgia" w:hAnsi="Georgia" w:cs="Arial"/>
          <w:lang w:val="es-CO"/>
        </w:rPr>
      </w:pPr>
      <w:r>
        <w:rPr>
          <w:rFonts w:ascii="Georgia" w:hAnsi="Georgia" w:cs="Arial"/>
          <w:lang w:val="es-CO"/>
        </w:rPr>
        <w:t xml:space="preserve">El proceso de filtrado es parte importante en el desarrollo del tratamiento de la señal y parte fundamental de este proceso de investigación, además será implementado de </w:t>
      </w:r>
      <w:r>
        <w:rPr>
          <w:rFonts w:ascii="Georgia" w:hAnsi="Georgia" w:cs="Arial"/>
          <w:lang w:val="es-CO"/>
        </w:rPr>
        <w:lastRenderedPageBreak/>
        <w:t>manera digital con código en VHDL sobre una FPGA para así brindar mayor exactitud en los filtros que el sistema necesita.</w:t>
      </w:r>
    </w:p>
    <w:p w14:paraId="12BBFE12" w14:textId="77777777" w:rsidR="0079074B" w:rsidRDefault="0079074B" w:rsidP="0079074B">
      <w:pPr>
        <w:jc w:val="both"/>
        <w:rPr>
          <w:rFonts w:ascii="Georgia" w:hAnsi="Georgia" w:cs="Arial"/>
          <w:lang w:val="es-CO"/>
        </w:rPr>
      </w:pPr>
    </w:p>
    <w:p w14:paraId="510EC6EA" w14:textId="77777777" w:rsidR="0079074B" w:rsidRDefault="0079074B" w:rsidP="0079074B">
      <w:pPr>
        <w:jc w:val="both"/>
        <w:rPr>
          <w:rFonts w:ascii="Georgia" w:hAnsi="Georgia" w:cs="Arial"/>
          <w:lang w:val="es-CO"/>
        </w:rPr>
      </w:pPr>
    </w:p>
    <w:p w14:paraId="3EF1D8B3" w14:textId="77777777" w:rsidR="0079074B" w:rsidRDefault="0079074B" w:rsidP="0079074B">
      <w:pPr>
        <w:jc w:val="both"/>
        <w:rPr>
          <w:rFonts w:ascii="Georgia" w:hAnsi="Georgia" w:cs="Arial"/>
          <w:lang w:val="es-CO"/>
        </w:rPr>
      </w:pPr>
      <w:r>
        <w:rPr>
          <w:rFonts w:ascii="Georgia" w:hAnsi="Georgia" w:cs="Arial"/>
          <w:lang w:val="es-CO"/>
        </w:rPr>
        <w:t xml:space="preserve">Es importante el procesamiento de la señal en tiempo real debido a que los diagnósticos médicos de este tipo necesitan ser rápidos y efectivos, un algoritmo de DSP puede realizar esta tarea de una manera muy eficiente y practica por tanto es una opción muy viable. Tiene la ventaja de que la arquitectura de su hardware no podrá ser modificada y al ser para una aplicación específica no requerirá guardar información adicional como bien lo hacen los procesadores de los </w:t>
      </w:r>
      <w:proofErr w:type="spellStart"/>
      <w:r>
        <w:rPr>
          <w:rFonts w:ascii="Georgia" w:hAnsi="Georgia" w:cs="Arial"/>
          <w:lang w:val="es-CO"/>
        </w:rPr>
        <w:t>microcontroladores</w:t>
      </w:r>
      <w:proofErr w:type="spellEnd"/>
      <w:r>
        <w:rPr>
          <w:rFonts w:ascii="Georgia" w:hAnsi="Georgia" w:cs="Arial"/>
          <w:lang w:val="es-CO"/>
        </w:rPr>
        <w:t>.</w:t>
      </w:r>
    </w:p>
    <w:p w14:paraId="5F130EC3" w14:textId="77777777" w:rsidR="0079074B" w:rsidRDefault="0079074B" w:rsidP="0079074B">
      <w:pPr>
        <w:jc w:val="both"/>
        <w:rPr>
          <w:rFonts w:ascii="Georgia" w:hAnsi="Georgia" w:cs="Arial"/>
          <w:lang w:val="es-CO"/>
        </w:rPr>
      </w:pPr>
    </w:p>
    <w:p w14:paraId="792A3078" w14:textId="77777777" w:rsidR="0079074B" w:rsidRDefault="0079074B" w:rsidP="0079074B">
      <w:pPr>
        <w:jc w:val="both"/>
        <w:rPr>
          <w:rFonts w:ascii="Georgia" w:hAnsi="Georgia" w:cs="Arial"/>
          <w:lang w:val="es-CO"/>
        </w:rPr>
      </w:pPr>
      <w:r>
        <w:rPr>
          <w:rFonts w:ascii="Georgia" w:hAnsi="Georgia" w:cs="Arial"/>
          <w:lang w:val="es-CO"/>
        </w:rPr>
        <w:t>La FPGA nos brinda la posibilidad de hacer diseños de hardware digital rápidamente y así evaluar su respuesta en el tiempo y poder realizar correcciones muy rápidamente, usando VHDL podemos recurrir al diseño de bloques y así facilitar la realización del filtrado requerido para la señal en el menor tiempo posible.</w:t>
      </w:r>
    </w:p>
    <w:p w14:paraId="62925F6E" w14:textId="77777777" w:rsidR="0079074B" w:rsidRDefault="0079074B" w:rsidP="0079074B">
      <w:pPr>
        <w:jc w:val="both"/>
        <w:rPr>
          <w:rFonts w:ascii="Georgia" w:hAnsi="Georgia" w:cs="Arial"/>
          <w:lang w:val="es-CO"/>
        </w:rPr>
      </w:pPr>
    </w:p>
    <w:p w14:paraId="2463F846" w14:textId="77777777" w:rsidR="0079074B" w:rsidRDefault="0079074B" w:rsidP="0079074B">
      <w:pPr>
        <w:jc w:val="both"/>
        <w:rPr>
          <w:rFonts w:ascii="Georgia" w:hAnsi="Georgia" w:cs="Arial"/>
          <w:lang w:val="es-CO"/>
        </w:rPr>
      </w:pPr>
      <w:r>
        <w:rPr>
          <w:rFonts w:ascii="Georgia" w:hAnsi="Georgia" w:cs="Arial"/>
          <w:lang w:val="es-CO"/>
        </w:rPr>
        <w:t>Cabe resaltar que el prototipo puede ser llevado al ámbito comercial y así poder suplir necesidades en las facultades de medicina del departamento para el estudio de enfermedades cardiovasculares e incluso llegar a sitios en los cuales no es posible la adquisición de estos dispositivos.</w:t>
      </w:r>
    </w:p>
    <w:p w14:paraId="2A384BD4" w14:textId="77777777" w:rsidR="0079074B" w:rsidRDefault="0079074B" w:rsidP="0079074B">
      <w:pPr>
        <w:jc w:val="both"/>
        <w:rPr>
          <w:rFonts w:ascii="Georgia" w:hAnsi="Georgia" w:cs="Arial"/>
          <w:lang w:val="es-CO"/>
        </w:rPr>
      </w:pPr>
    </w:p>
    <w:p w14:paraId="4CC1D8E9" w14:textId="77777777" w:rsidR="0079074B" w:rsidRDefault="0079074B" w:rsidP="0079074B">
      <w:pPr>
        <w:jc w:val="both"/>
        <w:rPr>
          <w:rFonts w:ascii="Georgia" w:hAnsi="Georgia" w:cs="Arial"/>
          <w:lang w:val="es-CO"/>
        </w:rPr>
      </w:pPr>
    </w:p>
    <w:p w14:paraId="43AB34C4" w14:textId="77777777" w:rsidR="0079074B" w:rsidRDefault="0079074B" w:rsidP="0079074B">
      <w:pPr>
        <w:jc w:val="both"/>
        <w:rPr>
          <w:rFonts w:ascii="Georgia" w:hAnsi="Georgia" w:cs="Arial"/>
          <w:lang w:val="es-CO"/>
        </w:rPr>
      </w:pPr>
      <w:r>
        <w:rPr>
          <w:rFonts w:ascii="Georgia" w:hAnsi="Georgia" w:cs="Arial"/>
          <w:lang w:val="es-CO"/>
        </w:rPr>
        <w:t xml:space="preserve">¿Por qué el uso de una FPGA y VHDL?, Al ser hardware reprogramable podemos hacer modificaciones bastante rápidas y probar nuevos prototipos en cualquier momento, Sumándole a esto, tenemos la velocidad de respuesta que es lo que más nos interesa ya que al ser hardware la velocidad de procesamiento es mucho mayor. Otra gran parte que motiva este proyecto es que en la ciudad de Tuluá el uso de estas tecnologías es muy poco o casi nulo, la UCEVA es la única institución que promueve esta herramienta con una electiva de nombre VHDL; Se quiere promover la implementación de las </w:t>
      </w:r>
      <w:proofErr w:type="spellStart"/>
      <w:r>
        <w:rPr>
          <w:rFonts w:ascii="Georgia" w:hAnsi="Georgia" w:cs="Arial"/>
          <w:lang w:val="es-CO"/>
        </w:rPr>
        <w:t>FPGAs</w:t>
      </w:r>
      <w:proofErr w:type="spellEnd"/>
      <w:r>
        <w:rPr>
          <w:rFonts w:ascii="Georgia" w:hAnsi="Georgia" w:cs="Arial"/>
          <w:lang w:val="es-CO"/>
        </w:rPr>
        <w:t xml:space="preserve"> para dar soluciones en hardware bastante efectivas a la hora de ejecutar tareas y que mejor manera que demostrar el potencial de esta haciendo un procesamiento digital de la señal de ECG, la mayor ventaja es la respuesta de procesamiento y que se podrá visualizar la señal en tiempo real mediante el puerto VGA de la FPGA, Así mismo se tendrán bases de datos que guardaran datos de pacientes y así demostrar cómo se complementa de gran manera el lenguaje VHDL con lenguajes de programación como lo es java.</w:t>
      </w:r>
    </w:p>
    <w:p w14:paraId="1A14200B" w14:textId="5D1E2D37" w:rsidR="00BF1555" w:rsidRDefault="00BF1555">
      <w:pPr>
        <w:rPr>
          <w:rFonts w:ascii="Georgia" w:hAnsi="Georgia" w:cs="Arial"/>
          <w:lang w:val="es-CO"/>
        </w:rPr>
      </w:pPr>
      <w:r>
        <w:rPr>
          <w:rFonts w:ascii="Georgia" w:hAnsi="Georgia" w:cs="Arial"/>
          <w:lang w:val="es-CO"/>
        </w:rPr>
        <w:br w:type="page"/>
      </w:r>
    </w:p>
    <w:p w14:paraId="044EC6B2" w14:textId="77777777" w:rsidR="0079074B" w:rsidRDefault="0079074B" w:rsidP="0079074B">
      <w:pPr>
        <w:jc w:val="both"/>
        <w:rPr>
          <w:rFonts w:ascii="Georgia" w:hAnsi="Georgia" w:cs="Arial"/>
          <w:b/>
          <w:lang w:val="es-CO"/>
        </w:rPr>
      </w:pPr>
      <w:r>
        <w:rPr>
          <w:rFonts w:ascii="Georgia" w:hAnsi="Georgia" w:cs="Arial"/>
          <w:b/>
          <w:lang w:val="es-CO"/>
        </w:rPr>
        <w:lastRenderedPageBreak/>
        <w:t>4. OBJETIVO DE LA INVESTIGACIÓN</w:t>
      </w:r>
    </w:p>
    <w:p w14:paraId="5D2949B8" w14:textId="77777777" w:rsidR="0079074B" w:rsidRDefault="0079074B" w:rsidP="0079074B">
      <w:pPr>
        <w:jc w:val="both"/>
        <w:rPr>
          <w:rFonts w:ascii="Georgia" w:hAnsi="Georgia" w:cs="Arial"/>
          <w:lang w:val="es-CO"/>
        </w:rPr>
      </w:pPr>
    </w:p>
    <w:p w14:paraId="13FDF462" w14:textId="77777777" w:rsidR="0079074B" w:rsidRDefault="0079074B" w:rsidP="0079074B">
      <w:pPr>
        <w:jc w:val="both"/>
        <w:rPr>
          <w:rFonts w:ascii="Georgia" w:hAnsi="Georgia" w:cs="Arial"/>
          <w:lang w:val="es-CO"/>
        </w:rPr>
      </w:pPr>
    </w:p>
    <w:p w14:paraId="10951398" w14:textId="77777777" w:rsidR="0079074B" w:rsidRDefault="0079074B" w:rsidP="0079074B">
      <w:pPr>
        <w:jc w:val="both"/>
        <w:rPr>
          <w:rFonts w:ascii="Georgia" w:hAnsi="Georgia" w:cs="Arial"/>
          <w:lang w:val="es-CO"/>
        </w:rPr>
      </w:pPr>
    </w:p>
    <w:p w14:paraId="421D6657" w14:textId="77777777" w:rsidR="0079074B" w:rsidRDefault="0079074B" w:rsidP="0079074B">
      <w:pPr>
        <w:jc w:val="both"/>
        <w:rPr>
          <w:rFonts w:ascii="Georgia" w:hAnsi="Georgia" w:cs="Arial"/>
          <w:b/>
          <w:lang w:val="es-CO"/>
        </w:rPr>
      </w:pPr>
      <w:r w:rsidRPr="00BE2398">
        <w:rPr>
          <w:rFonts w:ascii="Georgia" w:hAnsi="Georgia" w:cs="Arial"/>
          <w:b/>
          <w:lang w:val="es-CO"/>
        </w:rPr>
        <w:t>4.1. Objetivo general</w:t>
      </w:r>
    </w:p>
    <w:p w14:paraId="7CEBF350" w14:textId="77777777" w:rsidR="0079074B" w:rsidRPr="00BE2398" w:rsidRDefault="0079074B" w:rsidP="0079074B">
      <w:pPr>
        <w:jc w:val="both"/>
        <w:rPr>
          <w:rFonts w:ascii="Georgia" w:hAnsi="Georgia" w:cs="Arial"/>
          <w:b/>
          <w:lang w:val="es-CO"/>
        </w:rPr>
      </w:pPr>
    </w:p>
    <w:p w14:paraId="02E250DB" w14:textId="77777777" w:rsidR="0079074B" w:rsidRDefault="0079074B" w:rsidP="0079074B">
      <w:pPr>
        <w:jc w:val="both"/>
        <w:rPr>
          <w:rFonts w:ascii="Georgia" w:hAnsi="Georgia" w:cs="Arial"/>
          <w:lang w:val="es-CO"/>
        </w:rPr>
      </w:pPr>
    </w:p>
    <w:p w14:paraId="3F44A0B9" w14:textId="0BD366D3" w:rsidR="0079074B" w:rsidRDefault="0079074B" w:rsidP="0079074B">
      <w:pPr>
        <w:pStyle w:val="Prrafodelista"/>
        <w:numPr>
          <w:ilvl w:val="0"/>
          <w:numId w:val="8"/>
        </w:numPr>
        <w:jc w:val="both"/>
        <w:rPr>
          <w:rFonts w:ascii="Georgia" w:hAnsi="Georgia" w:cs="Arial"/>
        </w:rPr>
      </w:pPr>
      <w:r>
        <w:rPr>
          <w:rFonts w:ascii="Georgia" w:hAnsi="Georgia" w:cs="Arial"/>
        </w:rPr>
        <w:t xml:space="preserve">Diseñar e </w:t>
      </w:r>
      <w:ins w:id="2" w:author="Wilson" w:date="2015-08-01T15:07:00Z">
        <w:r w:rsidR="00BF1555">
          <w:rPr>
            <w:rFonts w:ascii="Georgia" w:hAnsi="Georgia" w:cs="Arial"/>
          </w:rPr>
          <w:t>i</w:t>
        </w:r>
      </w:ins>
      <w:del w:id="3" w:author="Wilson" w:date="2015-08-01T15:07:00Z">
        <w:r w:rsidDel="00BF1555">
          <w:rPr>
            <w:rFonts w:ascii="Georgia" w:hAnsi="Georgia" w:cs="Arial"/>
          </w:rPr>
          <w:delText>I</w:delText>
        </w:r>
      </w:del>
      <w:r>
        <w:rPr>
          <w:rFonts w:ascii="Georgia" w:hAnsi="Georgia" w:cs="Arial"/>
        </w:rPr>
        <w:t>mplementar un sistema de medida digital en hardware para una señal de ECG usando una FPGA mediante un lenguaje de d</w:t>
      </w:r>
      <w:bookmarkStart w:id="4" w:name="_GoBack"/>
      <w:bookmarkEnd w:id="4"/>
      <w:r>
        <w:rPr>
          <w:rFonts w:ascii="Georgia" w:hAnsi="Georgia" w:cs="Arial"/>
        </w:rPr>
        <w:t>escripción de hardware en la UCEVA.</w:t>
      </w:r>
    </w:p>
    <w:p w14:paraId="46D6B7C5" w14:textId="77777777" w:rsidR="0079074B" w:rsidRDefault="0079074B" w:rsidP="0079074B">
      <w:pPr>
        <w:pStyle w:val="Prrafodelista"/>
        <w:jc w:val="both"/>
        <w:rPr>
          <w:rFonts w:ascii="Georgia" w:hAnsi="Georgia" w:cs="Arial"/>
        </w:rPr>
      </w:pPr>
    </w:p>
    <w:p w14:paraId="3654D3E3" w14:textId="77777777" w:rsidR="0079074B" w:rsidRDefault="0079074B" w:rsidP="0079074B">
      <w:pPr>
        <w:jc w:val="both"/>
        <w:rPr>
          <w:rFonts w:ascii="Georgia" w:hAnsi="Georgia" w:cs="Arial"/>
        </w:rPr>
      </w:pPr>
    </w:p>
    <w:p w14:paraId="6F5184B4" w14:textId="77777777" w:rsidR="0079074B" w:rsidRDefault="0079074B" w:rsidP="0079074B">
      <w:pPr>
        <w:jc w:val="both"/>
        <w:rPr>
          <w:rFonts w:ascii="Georgia" w:hAnsi="Georgia" w:cs="Arial"/>
          <w:b/>
        </w:rPr>
      </w:pPr>
      <w:r w:rsidRPr="00BE2398">
        <w:rPr>
          <w:rFonts w:ascii="Georgia" w:hAnsi="Georgia" w:cs="Arial"/>
          <w:b/>
        </w:rPr>
        <w:t>4.2.</w:t>
      </w:r>
      <w:r>
        <w:rPr>
          <w:rFonts w:ascii="Georgia" w:hAnsi="Georgia" w:cs="Arial"/>
          <w:b/>
        </w:rPr>
        <w:t xml:space="preserve"> Objetivos específicos</w:t>
      </w:r>
    </w:p>
    <w:p w14:paraId="255CD40B" w14:textId="77777777" w:rsidR="0079074B" w:rsidRPr="00BE2398" w:rsidRDefault="0079074B" w:rsidP="0079074B">
      <w:pPr>
        <w:jc w:val="both"/>
        <w:rPr>
          <w:rFonts w:ascii="Georgia" w:hAnsi="Georgia" w:cs="Arial"/>
          <w:b/>
        </w:rPr>
      </w:pPr>
    </w:p>
    <w:p w14:paraId="753F7E23" w14:textId="77777777" w:rsidR="0079074B" w:rsidRDefault="0079074B" w:rsidP="0079074B">
      <w:pPr>
        <w:jc w:val="both"/>
        <w:rPr>
          <w:rFonts w:ascii="Georgia" w:hAnsi="Georgia" w:cs="Arial"/>
        </w:rPr>
      </w:pPr>
    </w:p>
    <w:p w14:paraId="1FD7043F" w14:textId="77777777" w:rsidR="0079074B" w:rsidRDefault="0079074B" w:rsidP="0079074B">
      <w:pPr>
        <w:pStyle w:val="Prrafodelista"/>
        <w:numPr>
          <w:ilvl w:val="0"/>
          <w:numId w:val="8"/>
        </w:numPr>
        <w:jc w:val="both"/>
        <w:rPr>
          <w:rFonts w:ascii="Georgia" w:hAnsi="Georgia" w:cs="Arial"/>
        </w:rPr>
      </w:pPr>
      <w:commentRangeStart w:id="5"/>
      <w:r>
        <w:rPr>
          <w:rFonts w:ascii="Georgia" w:hAnsi="Georgia" w:cs="Arial"/>
        </w:rPr>
        <w:t>Diseñar una etapa de amplificación y digitalización para la medición de la señal de ECG.</w:t>
      </w:r>
    </w:p>
    <w:p w14:paraId="16CA9E5C" w14:textId="77777777" w:rsidR="0079074B" w:rsidRDefault="0079074B" w:rsidP="0079074B">
      <w:pPr>
        <w:pStyle w:val="Prrafodelista"/>
        <w:jc w:val="both"/>
        <w:rPr>
          <w:rFonts w:ascii="Georgia" w:hAnsi="Georgia" w:cs="Arial"/>
        </w:rPr>
      </w:pPr>
    </w:p>
    <w:p w14:paraId="7629EF1C" w14:textId="77777777" w:rsidR="0079074B" w:rsidRDefault="0079074B" w:rsidP="0079074B">
      <w:pPr>
        <w:pStyle w:val="Prrafodelista"/>
        <w:numPr>
          <w:ilvl w:val="0"/>
          <w:numId w:val="8"/>
        </w:numPr>
        <w:jc w:val="both"/>
        <w:rPr>
          <w:rFonts w:ascii="Georgia" w:hAnsi="Georgia" w:cs="Arial"/>
        </w:rPr>
      </w:pPr>
      <w:r>
        <w:rPr>
          <w:rFonts w:ascii="Georgia" w:hAnsi="Georgia" w:cs="Arial"/>
        </w:rPr>
        <w:t>Diseñar un procesador digital de señal para manipular la señal de ECG.</w:t>
      </w:r>
    </w:p>
    <w:p w14:paraId="41C6EE26" w14:textId="77777777" w:rsidR="0079074B" w:rsidRPr="00BE2398" w:rsidRDefault="0079074B" w:rsidP="0079074B">
      <w:pPr>
        <w:pStyle w:val="Prrafodelista"/>
        <w:rPr>
          <w:rFonts w:ascii="Georgia" w:hAnsi="Georgia" w:cs="Arial"/>
        </w:rPr>
      </w:pPr>
    </w:p>
    <w:p w14:paraId="07AAEDB7" w14:textId="77777777" w:rsidR="0079074B" w:rsidRDefault="0079074B" w:rsidP="0079074B">
      <w:pPr>
        <w:pStyle w:val="Prrafodelista"/>
        <w:numPr>
          <w:ilvl w:val="0"/>
          <w:numId w:val="8"/>
        </w:numPr>
        <w:jc w:val="both"/>
        <w:rPr>
          <w:rFonts w:ascii="Georgia" w:hAnsi="Georgia" w:cs="Arial"/>
        </w:rPr>
      </w:pPr>
      <w:r>
        <w:rPr>
          <w:rFonts w:ascii="Georgia" w:hAnsi="Georgia" w:cs="Arial"/>
        </w:rPr>
        <w:t>Implementar una etapa de visualización para un diagnóstico sobre la señal de ECG procesada.</w:t>
      </w:r>
      <w:r w:rsidRPr="00EA471B">
        <w:rPr>
          <w:rFonts w:ascii="Georgia" w:hAnsi="Georgia" w:cs="Arial"/>
        </w:rPr>
        <w:t xml:space="preserve"> </w:t>
      </w:r>
    </w:p>
    <w:p w14:paraId="436E4B04" w14:textId="77777777" w:rsidR="0079074B" w:rsidRPr="00B73EB9" w:rsidRDefault="0079074B" w:rsidP="0079074B">
      <w:pPr>
        <w:pStyle w:val="Prrafodelista"/>
        <w:rPr>
          <w:rFonts w:ascii="Georgia" w:hAnsi="Georgia" w:cs="Arial"/>
        </w:rPr>
      </w:pPr>
    </w:p>
    <w:p w14:paraId="7940A181" w14:textId="77777777" w:rsidR="0079074B" w:rsidRPr="00EA471B" w:rsidRDefault="0079074B" w:rsidP="0079074B">
      <w:pPr>
        <w:pStyle w:val="Prrafodelista"/>
        <w:numPr>
          <w:ilvl w:val="0"/>
          <w:numId w:val="8"/>
        </w:numPr>
        <w:jc w:val="both"/>
        <w:rPr>
          <w:rFonts w:ascii="Georgia" w:hAnsi="Georgia" w:cs="Arial"/>
        </w:rPr>
      </w:pPr>
      <w:r>
        <w:rPr>
          <w:rFonts w:ascii="Georgia" w:hAnsi="Georgia" w:cs="Arial"/>
        </w:rPr>
        <w:t>Diseño de una base de datos para guardar un historial sobre pacientes y diagnósticos con las mediciones hechas.</w:t>
      </w:r>
      <w:commentRangeEnd w:id="5"/>
      <w:r w:rsidR="00BF1555">
        <w:rPr>
          <w:rStyle w:val="Refdecomentario"/>
        </w:rPr>
        <w:commentReference w:id="5"/>
      </w:r>
    </w:p>
    <w:p w14:paraId="3F80D5E3" w14:textId="77777777" w:rsidR="004040C6" w:rsidRPr="00F540C3" w:rsidRDefault="00FD7FE2" w:rsidP="0079074B">
      <w:pPr>
        <w:pStyle w:val="Textoindependiente2"/>
        <w:rPr>
          <w:rFonts w:ascii="Arial" w:hAnsi="Arial"/>
        </w:rPr>
      </w:pPr>
      <w:r w:rsidRPr="00F540C3">
        <w:rPr>
          <w:rFonts w:ascii="Arial" w:hAnsi="Arial"/>
        </w:rPr>
        <w:br w:type="page"/>
      </w:r>
      <w:r w:rsidR="004040C6" w:rsidRPr="00F540C3">
        <w:rPr>
          <w:rFonts w:ascii="Arial" w:hAnsi="Arial"/>
        </w:rPr>
        <w:lastRenderedPageBreak/>
        <w:t>MARCO REFERENCIAL</w:t>
      </w:r>
    </w:p>
    <w:p w14:paraId="4C9A4167" w14:textId="77777777" w:rsidR="004040C6" w:rsidRPr="00F540C3" w:rsidRDefault="004040C6" w:rsidP="004040C6">
      <w:pPr>
        <w:jc w:val="both"/>
        <w:rPr>
          <w:rFonts w:ascii="Arial" w:hAnsi="Arial" w:cs="Arial"/>
          <w:sz w:val="20"/>
          <w:szCs w:val="20"/>
        </w:rPr>
      </w:pPr>
      <w:r w:rsidRPr="00F540C3">
        <w:rPr>
          <w:rFonts w:ascii="Arial" w:hAnsi="Arial" w:cs="Arial"/>
          <w:sz w:val="20"/>
          <w:szCs w:val="20"/>
        </w:rPr>
        <w:t xml:space="preserve"> </w:t>
      </w:r>
    </w:p>
    <w:p w14:paraId="54CBE163" w14:textId="77777777" w:rsidR="004040C6" w:rsidRPr="00F540C3" w:rsidRDefault="004040C6">
      <w:pPr>
        <w:jc w:val="both"/>
        <w:rPr>
          <w:rFonts w:ascii="Arial" w:hAnsi="Arial" w:cs="Arial"/>
        </w:rPr>
      </w:pPr>
    </w:p>
    <w:p w14:paraId="2C926C0E" w14:textId="77777777" w:rsidR="004040C6" w:rsidRPr="00F540C3" w:rsidRDefault="004040C6">
      <w:pPr>
        <w:jc w:val="both"/>
        <w:rPr>
          <w:rFonts w:ascii="Arial" w:hAnsi="Arial" w:cs="Arial"/>
        </w:rPr>
      </w:pPr>
    </w:p>
    <w:p w14:paraId="08482DCE" w14:textId="77777777" w:rsidR="004040C6" w:rsidRPr="00F540C3" w:rsidRDefault="004040C6" w:rsidP="004040C6">
      <w:pPr>
        <w:pStyle w:val="Sinespaciado"/>
        <w:numPr>
          <w:ilvl w:val="1"/>
          <w:numId w:val="14"/>
        </w:numPr>
        <w:jc w:val="both"/>
        <w:rPr>
          <w:rFonts w:ascii="Arial" w:hAnsi="Arial" w:cs="Arial"/>
          <w:b/>
          <w:sz w:val="24"/>
          <w:szCs w:val="24"/>
        </w:rPr>
      </w:pPr>
      <w:r w:rsidRPr="00F540C3">
        <w:rPr>
          <w:rFonts w:ascii="Arial" w:hAnsi="Arial" w:cs="Arial"/>
          <w:b/>
          <w:sz w:val="24"/>
          <w:szCs w:val="24"/>
        </w:rPr>
        <w:t>M</w:t>
      </w:r>
      <w:r w:rsidR="00F540C3">
        <w:rPr>
          <w:rFonts w:ascii="Arial" w:hAnsi="Arial" w:cs="Arial"/>
          <w:b/>
          <w:sz w:val="24"/>
          <w:szCs w:val="24"/>
        </w:rPr>
        <w:t>arco histórico</w:t>
      </w:r>
    </w:p>
    <w:p w14:paraId="5411EDB5" w14:textId="77777777" w:rsidR="004040C6" w:rsidRPr="00F540C3" w:rsidRDefault="004040C6" w:rsidP="004040C6">
      <w:pPr>
        <w:pStyle w:val="Sinespaciado"/>
        <w:jc w:val="both"/>
        <w:rPr>
          <w:rFonts w:ascii="Arial" w:hAnsi="Arial" w:cs="Arial"/>
          <w:sz w:val="24"/>
          <w:szCs w:val="24"/>
        </w:rPr>
      </w:pPr>
    </w:p>
    <w:p w14:paraId="4ED92998" w14:textId="77777777" w:rsidR="004040C6" w:rsidRPr="00F540C3" w:rsidRDefault="004040C6" w:rsidP="004040C6">
      <w:pPr>
        <w:pStyle w:val="Sinespaciado"/>
        <w:jc w:val="both"/>
        <w:rPr>
          <w:rFonts w:ascii="Arial" w:hAnsi="Arial" w:cs="Arial"/>
          <w:sz w:val="24"/>
          <w:szCs w:val="24"/>
        </w:rPr>
      </w:pPr>
      <w:r w:rsidRPr="00F540C3">
        <w:rPr>
          <w:rFonts w:ascii="Arial" w:hAnsi="Arial" w:cs="Arial"/>
          <w:sz w:val="24"/>
          <w:szCs w:val="24"/>
        </w:rPr>
        <w:t xml:space="preserve">En la historia se han venido haciendo estudios muy específicos sobre la electrocardiografía, empezando principalmente por la obtención de las señales o corrientes eléctricas que el cuerpo y más específicamente el corazón emite por cada latido (Por Carlo </w:t>
      </w:r>
      <w:proofErr w:type="spellStart"/>
      <w:r w:rsidRPr="00F540C3">
        <w:rPr>
          <w:rFonts w:ascii="Arial" w:hAnsi="Arial" w:cs="Arial"/>
          <w:sz w:val="24"/>
          <w:szCs w:val="24"/>
        </w:rPr>
        <w:t>Matteuci</w:t>
      </w:r>
      <w:proofErr w:type="spellEnd"/>
      <w:r w:rsidRPr="00F540C3">
        <w:rPr>
          <w:rFonts w:ascii="Arial" w:hAnsi="Arial" w:cs="Arial"/>
          <w:sz w:val="24"/>
          <w:szCs w:val="24"/>
        </w:rPr>
        <w:t xml:space="preserve"> 1842)</w:t>
      </w:r>
      <w:r w:rsidRPr="00F540C3">
        <w:rPr>
          <w:rStyle w:val="Refdenotaalpie"/>
          <w:rFonts w:ascii="Arial" w:hAnsi="Arial" w:cs="Arial"/>
          <w:sz w:val="24"/>
          <w:szCs w:val="24"/>
        </w:rPr>
        <w:footnoteReference w:id="5"/>
      </w:r>
      <w:r w:rsidRPr="00F540C3">
        <w:rPr>
          <w:rFonts w:ascii="Arial" w:hAnsi="Arial" w:cs="Arial"/>
          <w:sz w:val="24"/>
          <w:szCs w:val="24"/>
        </w:rPr>
        <w:t xml:space="preserve">, tiempo después los anatomistas </w:t>
      </w:r>
      <w:proofErr w:type="spellStart"/>
      <w:r w:rsidRPr="00F540C3">
        <w:rPr>
          <w:rFonts w:ascii="Arial" w:hAnsi="Arial" w:cs="Arial"/>
          <w:sz w:val="24"/>
          <w:szCs w:val="24"/>
        </w:rPr>
        <w:t>Rudolph</w:t>
      </w:r>
      <w:proofErr w:type="spellEnd"/>
      <w:r w:rsidRPr="00F540C3">
        <w:rPr>
          <w:rFonts w:ascii="Arial" w:hAnsi="Arial" w:cs="Arial"/>
          <w:sz w:val="24"/>
          <w:szCs w:val="24"/>
        </w:rPr>
        <w:t xml:space="preserve"> von </w:t>
      </w:r>
      <w:proofErr w:type="spellStart"/>
      <w:r w:rsidRPr="00F540C3">
        <w:rPr>
          <w:rFonts w:ascii="Arial" w:hAnsi="Arial" w:cs="Arial"/>
          <w:sz w:val="24"/>
          <w:szCs w:val="24"/>
        </w:rPr>
        <w:t>Koelliker</w:t>
      </w:r>
      <w:proofErr w:type="spellEnd"/>
      <w:r w:rsidRPr="00F540C3">
        <w:rPr>
          <w:rFonts w:ascii="Arial" w:hAnsi="Arial" w:cs="Arial"/>
          <w:sz w:val="24"/>
          <w:szCs w:val="24"/>
        </w:rPr>
        <w:t xml:space="preserve"> y Heinrich </w:t>
      </w:r>
      <w:proofErr w:type="spellStart"/>
      <w:r w:rsidRPr="00F540C3">
        <w:rPr>
          <w:rFonts w:ascii="Arial" w:hAnsi="Arial" w:cs="Arial"/>
          <w:sz w:val="24"/>
          <w:szCs w:val="24"/>
        </w:rPr>
        <w:t>Muller</w:t>
      </w:r>
      <w:proofErr w:type="spellEnd"/>
      <w:r w:rsidRPr="00F540C3">
        <w:rPr>
          <w:rFonts w:ascii="Arial" w:hAnsi="Arial" w:cs="Arial"/>
          <w:sz w:val="24"/>
          <w:szCs w:val="24"/>
        </w:rPr>
        <w:t xml:space="preserve"> confirmaron que una corriente eléctrica va  acompañada de cada latido y logran observar y descubrir que esas sacudidas de corriente eléctrica serian lo que son en el electrocardiograma como figura compleja QRS y ondas T.</w:t>
      </w:r>
    </w:p>
    <w:p w14:paraId="7C1D9B2F" w14:textId="77777777" w:rsidR="004040C6" w:rsidRPr="00F540C3" w:rsidRDefault="004040C6" w:rsidP="004040C6">
      <w:pPr>
        <w:pStyle w:val="Sinespaciado"/>
        <w:jc w:val="both"/>
        <w:rPr>
          <w:rFonts w:ascii="Arial" w:hAnsi="Arial" w:cs="Arial"/>
          <w:sz w:val="24"/>
          <w:szCs w:val="24"/>
        </w:rPr>
      </w:pPr>
    </w:p>
    <w:p w14:paraId="16D75AA7" w14:textId="77777777" w:rsidR="004040C6" w:rsidRPr="00F540C3" w:rsidRDefault="004040C6" w:rsidP="004040C6">
      <w:pPr>
        <w:pStyle w:val="Sinespaciado"/>
        <w:jc w:val="both"/>
        <w:rPr>
          <w:rFonts w:ascii="Arial" w:hAnsi="Arial" w:cs="Arial"/>
          <w:sz w:val="24"/>
          <w:szCs w:val="24"/>
        </w:rPr>
      </w:pPr>
      <w:r w:rsidRPr="00F540C3">
        <w:rPr>
          <w:rFonts w:ascii="Arial" w:hAnsi="Arial" w:cs="Arial"/>
          <w:sz w:val="24"/>
          <w:szCs w:val="24"/>
        </w:rPr>
        <w:t xml:space="preserve">Un ingeniero electrónico llamado Alexander </w:t>
      </w:r>
      <w:proofErr w:type="spellStart"/>
      <w:r w:rsidRPr="00F540C3">
        <w:rPr>
          <w:rFonts w:ascii="Arial" w:hAnsi="Arial" w:cs="Arial"/>
          <w:sz w:val="24"/>
          <w:szCs w:val="24"/>
        </w:rPr>
        <w:t>Muirhead</w:t>
      </w:r>
      <w:proofErr w:type="spellEnd"/>
      <w:r w:rsidRPr="00F540C3">
        <w:rPr>
          <w:rFonts w:ascii="Arial" w:hAnsi="Arial" w:cs="Arial"/>
          <w:sz w:val="24"/>
          <w:szCs w:val="24"/>
        </w:rPr>
        <w:t xml:space="preserve">, dice haber registrado un electrocardiograma de un paciente en 1872 y ya al final del siglo XIX un fisiólogo británico, Auguste </w:t>
      </w:r>
      <w:proofErr w:type="spellStart"/>
      <w:r w:rsidRPr="00F540C3">
        <w:rPr>
          <w:rFonts w:ascii="Arial" w:hAnsi="Arial" w:cs="Arial"/>
          <w:sz w:val="24"/>
          <w:szCs w:val="24"/>
        </w:rPr>
        <w:t>Waller</w:t>
      </w:r>
      <w:proofErr w:type="spellEnd"/>
      <w:r w:rsidRPr="00F540C3">
        <w:rPr>
          <w:rFonts w:ascii="Arial" w:hAnsi="Arial" w:cs="Arial"/>
          <w:sz w:val="24"/>
          <w:szCs w:val="24"/>
        </w:rPr>
        <w:t xml:space="preserve">, publica el primer electrocardiograma humano, registrado con un galvanómetro capilar; el cual es mejorado por los fisiólogos británicos, William  </w:t>
      </w:r>
      <w:proofErr w:type="spellStart"/>
      <w:r w:rsidRPr="00F540C3">
        <w:rPr>
          <w:rFonts w:ascii="Arial" w:hAnsi="Arial" w:cs="Arial"/>
          <w:sz w:val="24"/>
          <w:szCs w:val="24"/>
        </w:rPr>
        <w:t>Bayliss</w:t>
      </w:r>
      <w:proofErr w:type="spellEnd"/>
      <w:r w:rsidRPr="00F540C3">
        <w:rPr>
          <w:rFonts w:ascii="Arial" w:hAnsi="Arial" w:cs="Arial"/>
          <w:sz w:val="24"/>
          <w:szCs w:val="24"/>
        </w:rPr>
        <w:t xml:space="preserve"> y Edward </w:t>
      </w:r>
      <w:proofErr w:type="spellStart"/>
      <w:r w:rsidRPr="00F540C3">
        <w:rPr>
          <w:rFonts w:ascii="Arial" w:hAnsi="Arial" w:cs="Arial"/>
          <w:sz w:val="24"/>
          <w:szCs w:val="24"/>
        </w:rPr>
        <w:t>Starling</w:t>
      </w:r>
      <w:proofErr w:type="spellEnd"/>
      <w:r w:rsidRPr="00F540C3">
        <w:rPr>
          <w:rFonts w:ascii="Arial" w:hAnsi="Arial" w:cs="Arial"/>
          <w:sz w:val="24"/>
          <w:szCs w:val="24"/>
        </w:rPr>
        <w:t>, que al conectarlo a  la mano derecha muestra una “variación trifásica” acompañada de cada latido que hoy conocemos como P, QRS y T.</w:t>
      </w:r>
    </w:p>
    <w:p w14:paraId="5EBD86D1" w14:textId="77777777" w:rsidR="004040C6" w:rsidRPr="00F540C3" w:rsidRDefault="004040C6" w:rsidP="004040C6">
      <w:pPr>
        <w:pStyle w:val="Sinespaciado"/>
        <w:jc w:val="both"/>
        <w:rPr>
          <w:rFonts w:ascii="Arial" w:hAnsi="Arial" w:cs="Arial"/>
          <w:sz w:val="24"/>
          <w:szCs w:val="24"/>
        </w:rPr>
      </w:pPr>
    </w:p>
    <w:p w14:paraId="27E9EB13" w14:textId="77777777" w:rsidR="004040C6" w:rsidRPr="00F540C3" w:rsidRDefault="004040C6" w:rsidP="004040C6">
      <w:pPr>
        <w:pStyle w:val="Sinespaciado"/>
        <w:jc w:val="both"/>
        <w:rPr>
          <w:rFonts w:ascii="Arial" w:hAnsi="Arial" w:cs="Arial"/>
          <w:sz w:val="24"/>
          <w:szCs w:val="24"/>
        </w:rPr>
      </w:pPr>
      <w:r w:rsidRPr="00F540C3">
        <w:rPr>
          <w:rFonts w:ascii="Arial" w:hAnsi="Arial" w:cs="Arial"/>
          <w:sz w:val="24"/>
          <w:szCs w:val="24"/>
        </w:rPr>
        <w:t xml:space="preserve">En 1901, </w:t>
      </w:r>
      <w:proofErr w:type="spellStart"/>
      <w:r w:rsidRPr="00F540C3">
        <w:rPr>
          <w:rFonts w:ascii="Arial" w:hAnsi="Arial" w:cs="Arial"/>
          <w:sz w:val="24"/>
          <w:szCs w:val="24"/>
        </w:rPr>
        <w:t>Eithoven</w:t>
      </w:r>
      <w:proofErr w:type="spellEnd"/>
      <w:r w:rsidRPr="00F540C3">
        <w:rPr>
          <w:rFonts w:ascii="Arial" w:hAnsi="Arial" w:cs="Arial"/>
          <w:sz w:val="24"/>
          <w:szCs w:val="24"/>
        </w:rPr>
        <w:t xml:space="preserve"> inventa un galvanómetro mejorado con el cual puede medir electrocardiogramas más precisos y logra hacer sus mediciones en los hospitales, y redacto un artículo llamado “Le </w:t>
      </w:r>
      <w:proofErr w:type="spellStart"/>
      <w:r w:rsidRPr="00F540C3">
        <w:rPr>
          <w:rFonts w:ascii="Arial" w:hAnsi="Arial" w:cs="Arial"/>
          <w:sz w:val="24"/>
          <w:szCs w:val="24"/>
        </w:rPr>
        <w:t>telecardiogramme</w:t>
      </w:r>
      <w:proofErr w:type="spellEnd"/>
      <w:r w:rsidRPr="00F540C3">
        <w:rPr>
          <w:rFonts w:ascii="Arial" w:hAnsi="Arial" w:cs="Arial"/>
          <w:sz w:val="24"/>
          <w:szCs w:val="24"/>
        </w:rPr>
        <w:t xml:space="preserve">” donde describe con detalle las aplicaciones clínicas del electrocardiograma, también como diagnosticar enfermedades y patologías de acuerdo a la lectura que arrojara la figura. Mas a delante en 1912 </w:t>
      </w:r>
      <w:proofErr w:type="spellStart"/>
      <w:r w:rsidRPr="00F540C3">
        <w:rPr>
          <w:rFonts w:ascii="Arial" w:hAnsi="Arial" w:cs="Arial"/>
          <w:sz w:val="24"/>
          <w:szCs w:val="24"/>
        </w:rPr>
        <w:t>Eithoven</w:t>
      </w:r>
      <w:proofErr w:type="spellEnd"/>
      <w:r w:rsidRPr="00F540C3">
        <w:rPr>
          <w:rFonts w:ascii="Arial" w:hAnsi="Arial" w:cs="Arial"/>
          <w:sz w:val="24"/>
          <w:szCs w:val="24"/>
        </w:rPr>
        <w:t xml:space="preserve"> describe un triángulo equilátero formado con las extremidades del cuerpo humano, con sus derivaciones estándar I, II, III que más tarde sería llamado “Triángulo de </w:t>
      </w:r>
      <w:proofErr w:type="spellStart"/>
      <w:r w:rsidRPr="00F540C3">
        <w:rPr>
          <w:rFonts w:ascii="Arial" w:hAnsi="Arial" w:cs="Arial"/>
          <w:sz w:val="24"/>
          <w:szCs w:val="24"/>
        </w:rPr>
        <w:t>Eithoven</w:t>
      </w:r>
      <w:proofErr w:type="spellEnd"/>
      <w:r w:rsidRPr="00F540C3">
        <w:rPr>
          <w:rFonts w:ascii="Arial" w:hAnsi="Arial" w:cs="Arial"/>
          <w:sz w:val="24"/>
          <w:szCs w:val="24"/>
        </w:rPr>
        <w:t>”.</w:t>
      </w:r>
    </w:p>
    <w:p w14:paraId="53EC0800" w14:textId="77777777" w:rsidR="004040C6" w:rsidRPr="00F540C3" w:rsidRDefault="004040C6" w:rsidP="004040C6">
      <w:pPr>
        <w:pStyle w:val="Sinespaciado"/>
        <w:jc w:val="both"/>
        <w:rPr>
          <w:rFonts w:ascii="Arial" w:hAnsi="Arial" w:cs="Arial"/>
          <w:sz w:val="24"/>
          <w:szCs w:val="24"/>
        </w:rPr>
      </w:pPr>
    </w:p>
    <w:p w14:paraId="20FBC883" w14:textId="77777777" w:rsidR="004040C6" w:rsidRPr="00F540C3" w:rsidRDefault="004040C6" w:rsidP="004040C6">
      <w:pPr>
        <w:pStyle w:val="Sinespaciado"/>
        <w:jc w:val="both"/>
        <w:rPr>
          <w:rFonts w:ascii="Arial" w:hAnsi="Arial" w:cs="Arial"/>
          <w:sz w:val="24"/>
          <w:szCs w:val="24"/>
        </w:rPr>
      </w:pPr>
      <w:r w:rsidRPr="00F540C3">
        <w:rPr>
          <w:rFonts w:ascii="Arial" w:hAnsi="Arial" w:cs="Arial"/>
          <w:sz w:val="24"/>
          <w:szCs w:val="24"/>
        </w:rPr>
        <w:t xml:space="preserve">Hoy en día </w:t>
      </w:r>
      <w:proofErr w:type="spellStart"/>
      <w:r w:rsidRPr="00F540C3">
        <w:rPr>
          <w:rFonts w:ascii="Arial" w:hAnsi="Arial" w:cs="Arial"/>
          <w:sz w:val="24"/>
          <w:szCs w:val="24"/>
        </w:rPr>
        <w:t>aun</w:t>
      </w:r>
      <w:proofErr w:type="spellEnd"/>
      <w:r w:rsidRPr="00F540C3">
        <w:rPr>
          <w:rFonts w:ascii="Arial" w:hAnsi="Arial" w:cs="Arial"/>
          <w:sz w:val="24"/>
          <w:szCs w:val="24"/>
        </w:rPr>
        <w:t xml:space="preserve"> se conserva el método de </w:t>
      </w:r>
      <w:proofErr w:type="spellStart"/>
      <w:r w:rsidRPr="00F540C3">
        <w:rPr>
          <w:rFonts w:ascii="Arial" w:hAnsi="Arial" w:cs="Arial"/>
          <w:sz w:val="24"/>
          <w:szCs w:val="24"/>
        </w:rPr>
        <w:t>diagnostico</w:t>
      </w:r>
      <w:proofErr w:type="spellEnd"/>
      <w:r w:rsidRPr="00F540C3">
        <w:rPr>
          <w:rFonts w:ascii="Arial" w:hAnsi="Arial" w:cs="Arial"/>
          <w:sz w:val="24"/>
          <w:szCs w:val="24"/>
        </w:rPr>
        <w:t xml:space="preserve"> por medio del electrocardiograma, cabe decir que los métodos son </w:t>
      </w:r>
      <w:proofErr w:type="spellStart"/>
      <w:r w:rsidRPr="00F540C3">
        <w:rPr>
          <w:rFonts w:ascii="Arial" w:hAnsi="Arial" w:cs="Arial"/>
          <w:sz w:val="24"/>
          <w:szCs w:val="24"/>
        </w:rPr>
        <w:t>mas</w:t>
      </w:r>
      <w:proofErr w:type="spellEnd"/>
      <w:r w:rsidRPr="00F540C3">
        <w:rPr>
          <w:rFonts w:ascii="Arial" w:hAnsi="Arial" w:cs="Arial"/>
          <w:sz w:val="24"/>
          <w:szCs w:val="24"/>
        </w:rPr>
        <w:t xml:space="preserve"> rápidos y sofisticados para la adquisición de esta señal y a pesar de que existen varios métodos para adquirirla, unos más eficaces que otros, todos y cada uno de ellos deben tener las mismas etapas desde la medición hasta la obtención de la señal, por esto hay una amplia forma de tratar esta señal y una de ella es el filtrado digital.</w:t>
      </w:r>
    </w:p>
    <w:p w14:paraId="7647FB44" w14:textId="77777777" w:rsidR="004040C6" w:rsidRPr="00F540C3" w:rsidRDefault="004040C6" w:rsidP="004040C6">
      <w:pPr>
        <w:pStyle w:val="Sinespaciado"/>
        <w:jc w:val="both"/>
        <w:rPr>
          <w:rFonts w:ascii="Arial" w:hAnsi="Arial" w:cs="Arial"/>
          <w:sz w:val="24"/>
          <w:szCs w:val="24"/>
        </w:rPr>
      </w:pPr>
    </w:p>
    <w:p w14:paraId="427F49F4" w14:textId="77777777" w:rsidR="004040C6" w:rsidRPr="00F540C3" w:rsidRDefault="004040C6" w:rsidP="004040C6">
      <w:pPr>
        <w:pStyle w:val="Sinespaciado"/>
        <w:jc w:val="both"/>
        <w:rPr>
          <w:rFonts w:ascii="Arial" w:hAnsi="Arial" w:cs="Arial"/>
          <w:sz w:val="24"/>
          <w:szCs w:val="24"/>
        </w:rPr>
      </w:pPr>
      <w:r w:rsidRPr="00F540C3">
        <w:rPr>
          <w:rFonts w:ascii="Arial" w:hAnsi="Arial" w:cs="Arial"/>
          <w:sz w:val="24"/>
          <w:szCs w:val="24"/>
        </w:rPr>
        <w:t xml:space="preserve">Las </w:t>
      </w:r>
      <w:proofErr w:type="spellStart"/>
      <w:r w:rsidRPr="00F540C3">
        <w:rPr>
          <w:rFonts w:ascii="Arial" w:hAnsi="Arial" w:cs="Arial"/>
          <w:sz w:val="24"/>
          <w:szCs w:val="24"/>
        </w:rPr>
        <w:t>FPGAs</w:t>
      </w:r>
      <w:proofErr w:type="spellEnd"/>
      <w:r w:rsidRPr="00F540C3">
        <w:rPr>
          <w:rFonts w:ascii="Arial" w:hAnsi="Arial" w:cs="Arial"/>
          <w:sz w:val="24"/>
          <w:szCs w:val="24"/>
        </w:rPr>
        <w:t xml:space="preserve"> (Field </w:t>
      </w:r>
      <w:proofErr w:type="spellStart"/>
      <w:r w:rsidRPr="00F540C3">
        <w:rPr>
          <w:rFonts w:ascii="Arial" w:hAnsi="Arial" w:cs="Arial"/>
          <w:sz w:val="24"/>
          <w:szCs w:val="24"/>
        </w:rPr>
        <w:t>Programmable</w:t>
      </w:r>
      <w:proofErr w:type="spellEnd"/>
      <w:r w:rsidRPr="00F540C3">
        <w:rPr>
          <w:rFonts w:ascii="Arial" w:hAnsi="Arial" w:cs="Arial"/>
          <w:sz w:val="24"/>
          <w:szCs w:val="24"/>
        </w:rPr>
        <w:t xml:space="preserve"> </w:t>
      </w:r>
      <w:proofErr w:type="spellStart"/>
      <w:r w:rsidRPr="00F540C3">
        <w:rPr>
          <w:rFonts w:ascii="Arial" w:hAnsi="Arial" w:cs="Arial"/>
          <w:sz w:val="24"/>
          <w:szCs w:val="24"/>
        </w:rPr>
        <w:t>Gate</w:t>
      </w:r>
      <w:proofErr w:type="spellEnd"/>
      <w:r w:rsidRPr="00F540C3">
        <w:rPr>
          <w:rFonts w:ascii="Arial" w:hAnsi="Arial" w:cs="Arial"/>
          <w:sz w:val="24"/>
          <w:szCs w:val="24"/>
        </w:rPr>
        <w:t xml:space="preserve"> </w:t>
      </w:r>
      <w:proofErr w:type="spellStart"/>
      <w:r w:rsidRPr="00F540C3">
        <w:rPr>
          <w:rFonts w:ascii="Arial" w:hAnsi="Arial" w:cs="Arial"/>
          <w:sz w:val="24"/>
          <w:szCs w:val="24"/>
        </w:rPr>
        <w:t>Arrays</w:t>
      </w:r>
      <w:proofErr w:type="spellEnd"/>
      <w:r w:rsidRPr="00F540C3">
        <w:rPr>
          <w:rFonts w:ascii="Arial" w:hAnsi="Arial" w:cs="Arial"/>
          <w:sz w:val="24"/>
          <w:szCs w:val="24"/>
        </w:rPr>
        <w:t xml:space="preserve">), nace realmente en 1986 después de varios estudios y tarjetas realizadas entre los años 1970 y 1980 donde solo existían tarjetas o para lógica </w:t>
      </w:r>
      <w:proofErr w:type="spellStart"/>
      <w:r w:rsidRPr="00F540C3">
        <w:rPr>
          <w:rFonts w:ascii="Arial" w:hAnsi="Arial" w:cs="Arial"/>
          <w:sz w:val="24"/>
          <w:szCs w:val="24"/>
        </w:rPr>
        <w:t>combinacional</w:t>
      </w:r>
      <w:proofErr w:type="spellEnd"/>
      <w:r w:rsidRPr="00F540C3">
        <w:rPr>
          <w:rFonts w:ascii="Arial" w:hAnsi="Arial" w:cs="Arial"/>
          <w:sz w:val="24"/>
          <w:szCs w:val="24"/>
        </w:rPr>
        <w:t>, o para lógica secuencial, ya en 1986, la tarjeta era totalmente programable y se caracterizaba por tener memoria, bloques lógicos programables, salidas y entradas programables y conexiones internas, se empezaron a construir modelos con un hardware bastante básico y pequeño como la 4000/</w:t>
      </w:r>
      <w:proofErr w:type="spellStart"/>
      <w:r w:rsidRPr="00F540C3">
        <w:rPr>
          <w:rFonts w:ascii="Arial" w:hAnsi="Arial" w:cs="Arial"/>
          <w:sz w:val="24"/>
          <w:szCs w:val="24"/>
        </w:rPr>
        <w:t>Spartan</w:t>
      </w:r>
      <w:proofErr w:type="spellEnd"/>
      <w:r w:rsidRPr="00F540C3">
        <w:rPr>
          <w:rFonts w:ascii="Arial" w:hAnsi="Arial" w:cs="Arial"/>
          <w:sz w:val="24"/>
          <w:szCs w:val="24"/>
        </w:rPr>
        <w:t xml:space="preserve"> hasta los últimos modelos más conocidos en estos días como la DE1 o la DE2 que son más completas.</w:t>
      </w:r>
      <w:r w:rsidRPr="00F540C3">
        <w:rPr>
          <w:rStyle w:val="Refdenotaalpie"/>
          <w:rFonts w:ascii="Arial" w:hAnsi="Arial" w:cs="Arial"/>
          <w:sz w:val="24"/>
          <w:szCs w:val="24"/>
        </w:rPr>
        <w:footnoteReference w:id="6"/>
      </w:r>
      <w:r w:rsidRPr="00F540C3">
        <w:rPr>
          <w:rFonts w:ascii="Arial" w:hAnsi="Arial" w:cs="Arial"/>
          <w:sz w:val="24"/>
          <w:szCs w:val="24"/>
        </w:rPr>
        <w:t xml:space="preserve"> Esta gran herramienta es de gran ayuda para construir y desarrollar medianos y grandes proyectos en el área de la electrónica digital por su facilidad de utilizar las lógicas </w:t>
      </w:r>
      <w:proofErr w:type="spellStart"/>
      <w:r w:rsidRPr="00F540C3">
        <w:rPr>
          <w:rFonts w:ascii="Arial" w:hAnsi="Arial" w:cs="Arial"/>
          <w:sz w:val="24"/>
          <w:szCs w:val="24"/>
        </w:rPr>
        <w:t>combinacional</w:t>
      </w:r>
      <w:proofErr w:type="spellEnd"/>
      <w:r w:rsidRPr="00F540C3">
        <w:rPr>
          <w:rFonts w:ascii="Arial" w:hAnsi="Arial" w:cs="Arial"/>
          <w:sz w:val="24"/>
          <w:szCs w:val="24"/>
        </w:rPr>
        <w:t xml:space="preserve"> y secuencial que rigen el área, y además también es </w:t>
      </w:r>
      <w:r w:rsidRPr="00F540C3">
        <w:rPr>
          <w:rFonts w:ascii="Arial" w:hAnsi="Arial" w:cs="Arial"/>
          <w:sz w:val="24"/>
          <w:szCs w:val="24"/>
        </w:rPr>
        <w:lastRenderedPageBreak/>
        <w:t>una herramienta perfecta para hacer tratamiento de señal ya que al ser digital los filtros necesarios para el tratamiento de la señal serán más precisos ya que se trata de una etapa de filtrado por hardware.</w:t>
      </w:r>
    </w:p>
    <w:p w14:paraId="2844DEFF" w14:textId="77777777" w:rsidR="004040C6" w:rsidRPr="00F540C3" w:rsidRDefault="004040C6" w:rsidP="004040C6">
      <w:pPr>
        <w:pStyle w:val="Sinespaciado"/>
        <w:jc w:val="both"/>
        <w:rPr>
          <w:rFonts w:ascii="Arial" w:hAnsi="Arial" w:cs="Arial"/>
          <w:sz w:val="24"/>
          <w:szCs w:val="24"/>
        </w:rPr>
      </w:pPr>
    </w:p>
    <w:p w14:paraId="752BAFCE" w14:textId="77777777" w:rsidR="004040C6" w:rsidRPr="00F540C3" w:rsidRDefault="004040C6" w:rsidP="004040C6">
      <w:pPr>
        <w:pStyle w:val="Sinespaciado"/>
        <w:jc w:val="both"/>
        <w:rPr>
          <w:rFonts w:ascii="Arial" w:hAnsi="Arial" w:cs="Arial"/>
          <w:sz w:val="24"/>
          <w:szCs w:val="24"/>
        </w:rPr>
      </w:pPr>
      <w:r w:rsidRPr="00F540C3">
        <w:rPr>
          <w:rFonts w:ascii="Arial" w:hAnsi="Arial" w:cs="Arial"/>
          <w:sz w:val="24"/>
          <w:szCs w:val="24"/>
        </w:rPr>
        <w:t>Para la realización de las etapas de filtrado necesarias para el tratamiento de la señal de electrocardiograma sobre la FPGA es necesario, y mucho más fácil y rápido, utilizar un lenguaje de descripción de hardware (VHDL), este fue creado en 1981 por el departamento de defensa de los estados unidos de América, fue adoptado como estándar de la IEEE en 1987 (IEEE 1076-93) y revisado por la IEEE en 1993. El lenguaje VHDL fue creado con la intención de programar dispositivos de manera más rápida y más sencilla, sintetizando gran cantidad de pasos y hardware que normalmente se realizan en la ejecución de una tarjeta electrónica o de in dispositivo como tal.</w:t>
      </w:r>
      <w:r w:rsidRPr="00F540C3">
        <w:rPr>
          <w:rStyle w:val="Refdenotaalpie"/>
          <w:rFonts w:ascii="Arial" w:hAnsi="Arial" w:cs="Arial"/>
          <w:sz w:val="24"/>
          <w:szCs w:val="24"/>
        </w:rPr>
        <w:footnoteReference w:id="7"/>
      </w:r>
    </w:p>
    <w:p w14:paraId="28046381" w14:textId="77777777" w:rsidR="004040C6" w:rsidRPr="00F540C3" w:rsidRDefault="004040C6" w:rsidP="004040C6">
      <w:pPr>
        <w:pStyle w:val="Sinespaciado"/>
        <w:jc w:val="both"/>
        <w:rPr>
          <w:rFonts w:ascii="Arial" w:hAnsi="Arial" w:cs="Arial"/>
          <w:sz w:val="24"/>
          <w:szCs w:val="24"/>
        </w:rPr>
      </w:pPr>
    </w:p>
    <w:p w14:paraId="4B6A1478" w14:textId="77777777" w:rsidR="004040C6" w:rsidRPr="00F540C3" w:rsidRDefault="004040C6" w:rsidP="004040C6">
      <w:pPr>
        <w:pStyle w:val="Sinespaciado"/>
        <w:jc w:val="both"/>
        <w:rPr>
          <w:rFonts w:ascii="Arial" w:hAnsi="Arial" w:cs="Arial"/>
          <w:sz w:val="24"/>
          <w:szCs w:val="24"/>
        </w:rPr>
      </w:pPr>
    </w:p>
    <w:p w14:paraId="3FA019CF" w14:textId="77777777" w:rsidR="004040C6" w:rsidRPr="00F540C3" w:rsidRDefault="00F540C3" w:rsidP="004040C6">
      <w:pPr>
        <w:pStyle w:val="Sinespaciado"/>
        <w:numPr>
          <w:ilvl w:val="1"/>
          <w:numId w:val="14"/>
        </w:numPr>
        <w:jc w:val="both"/>
        <w:rPr>
          <w:rFonts w:ascii="Arial" w:hAnsi="Arial" w:cs="Arial"/>
          <w:b/>
          <w:sz w:val="24"/>
          <w:szCs w:val="24"/>
        </w:rPr>
      </w:pPr>
      <w:r>
        <w:rPr>
          <w:rFonts w:ascii="Arial" w:hAnsi="Arial" w:cs="Arial"/>
          <w:b/>
          <w:sz w:val="24"/>
          <w:szCs w:val="24"/>
        </w:rPr>
        <w:t>M</w:t>
      </w:r>
      <w:r w:rsidRPr="00F540C3">
        <w:rPr>
          <w:rFonts w:ascii="Arial" w:hAnsi="Arial" w:cs="Arial"/>
          <w:b/>
          <w:sz w:val="24"/>
          <w:szCs w:val="24"/>
        </w:rPr>
        <w:t>arco conceptual</w:t>
      </w:r>
    </w:p>
    <w:p w14:paraId="7C0AE859" w14:textId="77777777" w:rsidR="004040C6" w:rsidRPr="00F540C3" w:rsidRDefault="004040C6" w:rsidP="004040C6">
      <w:pPr>
        <w:pStyle w:val="Sinespaciado"/>
        <w:ind w:left="720"/>
        <w:jc w:val="both"/>
        <w:rPr>
          <w:rFonts w:ascii="Arial" w:hAnsi="Arial" w:cs="Arial"/>
          <w:b/>
          <w:sz w:val="24"/>
          <w:szCs w:val="24"/>
        </w:rPr>
      </w:pPr>
    </w:p>
    <w:p w14:paraId="4980897B" w14:textId="77777777" w:rsidR="004040C6" w:rsidRPr="00F540C3" w:rsidRDefault="004040C6" w:rsidP="004040C6">
      <w:pPr>
        <w:pStyle w:val="Sinespaciado"/>
        <w:jc w:val="both"/>
        <w:rPr>
          <w:rFonts w:ascii="Arial" w:hAnsi="Arial" w:cs="Arial"/>
          <w:sz w:val="24"/>
          <w:szCs w:val="24"/>
        </w:rPr>
      </w:pPr>
    </w:p>
    <w:p w14:paraId="632703EE" w14:textId="77777777" w:rsidR="004040C6" w:rsidRPr="00F540C3" w:rsidRDefault="00F540C3" w:rsidP="00F540C3">
      <w:pPr>
        <w:pStyle w:val="Sinespaciado"/>
        <w:numPr>
          <w:ilvl w:val="0"/>
          <w:numId w:val="15"/>
        </w:numPr>
        <w:jc w:val="both"/>
        <w:rPr>
          <w:rFonts w:ascii="Arial" w:hAnsi="Arial" w:cs="Arial"/>
          <w:sz w:val="24"/>
          <w:szCs w:val="24"/>
        </w:rPr>
      </w:pPr>
      <w:proofErr w:type="spellStart"/>
      <w:r>
        <w:rPr>
          <w:rFonts w:ascii="Arial" w:hAnsi="Arial" w:cs="Arial"/>
          <w:sz w:val="24"/>
          <w:szCs w:val="24"/>
        </w:rPr>
        <w:t>B</w:t>
      </w:r>
      <w:r w:rsidRPr="00F540C3">
        <w:rPr>
          <w:rFonts w:ascii="Arial" w:hAnsi="Arial" w:cs="Arial"/>
          <w:sz w:val="24"/>
          <w:szCs w:val="24"/>
        </w:rPr>
        <w:t>iopotenciales</w:t>
      </w:r>
      <w:proofErr w:type="spellEnd"/>
    </w:p>
    <w:p w14:paraId="6ACEAFE7" w14:textId="77777777" w:rsidR="004040C6" w:rsidRPr="00F540C3" w:rsidRDefault="004040C6" w:rsidP="004040C6">
      <w:pPr>
        <w:pStyle w:val="Sinespaciado"/>
        <w:ind w:left="567"/>
        <w:jc w:val="both"/>
        <w:rPr>
          <w:rFonts w:ascii="Arial" w:hAnsi="Arial" w:cs="Arial"/>
          <w:b/>
          <w:sz w:val="24"/>
          <w:szCs w:val="24"/>
        </w:rPr>
      </w:pPr>
    </w:p>
    <w:p w14:paraId="163F2715" w14:textId="77777777" w:rsidR="004040C6" w:rsidRPr="00F540C3" w:rsidRDefault="004040C6" w:rsidP="004040C6">
      <w:pPr>
        <w:pStyle w:val="Sinespaciado"/>
        <w:jc w:val="both"/>
        <w:rPr>
          <w:rFonts w:ascii="Arial" w:hAnsi="Arial" w:cs="Arial"/>
          <w:sz w:val="24"/>
          <w:szCs w:val="24"/>
        </w:rPr>
      </w:pPr>
      <w:r w:rsidRPr="00F540C3">
        <w:rPr>
          <w:rFonts w:ascii="Arial" w:hAnsi="Arial" w:cs="Arial"/>
          <w:sz w:val="24"/>
          <w:szCs w:val="24"/>
        </w:rPr>
        <w:t xml:space="preserve">Los </w:t>
      </w:r>
      <w:proofErr w:type="spellStart"/>
      <w:r w:rsidRPr="00F540C3">
        <w:rPr>
          <w:rFonts w:ascii="Arial" w:hAnsi="Arial" w:cs="Arial"/>
          <w:sz w:val="24"/>
          <w:szCs w:val="24"/>
        </w:rPr>
        <w:t>biopotenciales</w:t>
      </w:r>
      <w:proofErr w:type="spellEnd"/>
      <w:r w:rsidRPr="00F540C3">
        <w:rPr>
          <w:rFonts w:ascii="Arial" w:hAnsi="Arial" w:cs="Arial"/>
          <w:sz w:val="24"/>
          <w:szCs w:val="24"/>
        </w:rPr>
        <w:t xml:space="preserve"> son las corrientes eléctricas, o diferencia de potencial, que generan los músculos del cuerpo humano, estos se dividen en varios tipos según el musculo o el órgano que se desee estudiar (fig. 1), también dependiendo de esto la amplitud y la frecuencia de las señales.</w:t>
      </w:r>
    </w:p>
    <w:p w14:paraId="0FCB1557" w14:textId="77777777" w:rsidR="004040C6" w:rsidRPr="00F540C3" w:rsidRDefault="004040C6" w:rsidP="004040C6">
      <w:pPr>
        <w:pStyle w:val="Sinespaciado"/>
        <w:jc w:val="both"/>
        <w:rPr>
          <w:rFonts w:ascii="Arial" w:hAnsi="Arial" w:cs="Arial"/>
          <w:sz w:val="24"/>
          <w:szCs w:val="24"/>
        </w:rPr>
      </w:pPr>
    </w:p>
    <w:p w14:paraId="7CFE73BB" w14:textId="77777777" w:rsidR="004040C6" w:rsidRPr="00F540C3" w:rsidRDefault="004040C6" w:rsidP="004040C6">
      <w:pPr>
        <w:pStyle w:val="Sinespaciado"/>
        <w:jc w:val="both"/>
        <w:rPr>
          <w:rFonts w:ascii="Arial" w:hAnsi="Arial" w:cs="Arial"/>
          <w:sz w:val="24"/>
          <w:szCs w:val="24"/>
        </w:rPr>
      </w:pPr>
    </w:p>
    <w:p w14:paraId="48AAD7ED" w14:textId="77777777" w:rsidR="004040C6" w:rsidRPr="00F540C3" w:rsidRDefault="004040C6" w:rsidP="004040C6">
      <w:pPr>
        <w:pStyle w:val="Sinespaciado"/>
        <w:jc w:val="both"/>
        <w:rPr>
          <w:rFonts w:ascii="Arial" w:hAnsi="Arial" w:cs="Arial"/>
          <w:sz w:val="24"/>
          <w:szCs w:val="24"/>
        </w:rPr>
      </w:pPr>
    </w:p>
    <w:p w14:paraId="5D2A76D6" w14:textId="77777777" w:rsidR="004040C6" w:rsidRPr="00F540C3" w:rsidRDefault="004040C6" w:rsidP="004040C6">
      <w:pPr>
        <w:pStyle w:val="Sinespaciado"/>
        <w:jc w:val="both"/>
        <w:rPr>
          <w:rFonts w:ascii="Arial" w:hAnsi="Arial" w:cs="Arial"/>
          <w:sz w:val="24"/>
          <w:szCs w:val="24"/>
        </w:rPr>
      </w:pPr>
    </w:p>
    <w:p w14:paraId="411DE47B" w14:textId="77777777" w:rsidR="004040C6" w:rsidRPr="00F540C3" w:rsidRDefault="004040C6" w:rsidP="004040C6">
      <w:pPr>
        <w:pStyle w:val="Sinespaciado"/>
        <w:jc w:val="both"/>
        <w:rPr>
          <w:rFonts w:ascii="Arial" w:hAnsi="Arial" w:cs="Arial"/>
          <w:sz w:val="24"/>
          <w:szCs w:val="24"/>
        </w:rPr>
      </w:pPr>
    </w:p>
    <w:p w14:paraId="32D31C60" w14:textId="77777777" w:rsidR="004040C6" w:rsidRPr="00F540C3" w:rsidRDefault="004040C6" w:rsidP="004040C6">
      <w:pPr>
        <w:pStyle w:val="Sinespaciado"/>
        <w:jc w:val="both"/>
        <w:rPr>
          <w:rFonts w:ascii="Arial" w:hAnsi="Arial" w:cs="Arial"/>
          <w:sz w:val="24"/>
          <w:szCs w:val="24"/>
        </w:rPr>
      </w:pPr>
    </w:p>
    <w:p w14:paraId="67F4529C" w14:textId="77777777" w:rsidR="004040C6" w:rsidRPr="00F540C3" w:rsidRDefault="004040C6" w:rsidP="004040C6">
      <w:pPr>
        <w:pStyle w:val="Sinespaciado"/>
        <w:jc w:val="both"/>
        <w:rPr>
          <w:rFonts w:ascii="Arial" w:hAnsi="Arial" w:cs="Arial"/>
          <w:sz w:val="24"/>
          <w:szCs w:val="24"/>
        </w:rPr>
      </w:pPr>
    </w:p>
    <w:p w14:paraId="23120C4E" w14:textId="77777777" w:rsidR="004040C6" w:rsidRPr="00F540C3" w:rsidRDefault="004040C6" w:rsidP="004040C6">
      <w:pPr>
        <w:pStyle w:val="Sinespaciado"/>
        <w:ind w:left="567"/>
        <w:jc w:val="both"/>
        <w:rPr>
          <w:rFonts w:ascii="Arial" w:hAnsi="Arial" w:cs="Arial"/>
          <w:sz w:val="24"/>
          <w:szCs w:val="24"/>
        </w:rPr>
      </w:pPr>
    </w:p>
    <w:p w14:paraId="066ED9D1" w14:textId="77777777" w:rsidR="004040C6" w:rsidRPr="00F540C3" w:rsidRDefault="004040C6" w:rsidP="004040C6">
      <w:pPr>
        <w:pStyle w:val="Sinespaciado"/>
        <w:jc w:val="both"/>
        <w:rPr>
          <w:rFonts w:ascii="Times New Roman" w:hAnsi="Times New Roman" w:cs="Times New Roman"/>
          <w:b/>
          <w:sz w:val="24"/>
          <w:szCs w:val="24"/>
        </w:rPr>
      </w:pPr>
      <w:r w:rsidRPr="00F540C3">
        <w:rPr>
          <w:rFonts w:ascii="Times New Roman" w:hAnsi="Times New Roman" w:cs="Times New Roman"/>
          <w:b/>
          <w:sz w:val="24"/>
          <w:szCs w:val="24"/>
        </w:rPr>
        <w:t xml:space="preserve">Figura 1. Tabla de </w:t>
      </w:r>
      <w:proofErr w:type="spellStart"/>
      <w:r w:rsidRPr="00F540C3">
        <w:rPr>
          <w:rFonts w:ascii="Times New Roman" w:hAnsi="Times New Roman" w:cs="Times New Roman"/>
          <w:b/>
          <w:sz w:val="24"/>
          <w:szCs w:val="24"/>
        </w:rPr>
        <w:t>Biopotenciales</w:t>
      </w:r>
      <w:proofErr w:type="spellEnd"/>
    </w:p>
    <w:p w14:paraId="65A6D35B" w14:textId="77777777" w:rsidR="004040C6" w:rsidRPr="00F540C3" w:rsidRDefault="004040C6" w:rsidP="004040C6">
      <w:pPr>
        <w:pStyle w:val="Sinespaciado"/>
        <w:ind w:left="567"/>
        <w:jc w:val="both"/>
        <w:rPr>
          <w:rFonts w:ascii="Arial" w:hAnsi="Arial" w:cs="Arial"/>
          <w:sz w:val="24"/>
          <w:szCs w:val="24"/>
        </w:rPr>
      </w:pPr>
    </w:p>
    <w:p w14:paraId="4C073F3F" w14:textId="77777777" w:rsidR="004040C6" w:rsidRPr="00F540C3" w:rsidRDefault="004040C6" w:rsidP="004040C6">
      <w:pPr>
        <w:pStyle w:val="Sinespaciado"/>
        <w:ind w:left="567"/>
        <w:jc w:val="center"/>
        <w:rPr>
          <w:rFonts w:ascii="Arial" w:hAnsi="Arial" w:cs="Arial"/>
          <w:sz w:val="24"/>
          <w:szCs w:val="24"/>
        </w:rPr>
      </w:pPr>
      <w:r w:rsidRPr="00F540C3">
        <w:rPr>
          <w:rFonts w:ascii="Arial" w:hAnsi="Arial" w:cs="Arial"/>
          <w:noProof/>
          <w:sz w:val="24"/>
          <w:szCs w:val="24"/>
          <w:lang w:eastAsia="es-CO"/>
        </w:rPr>
        <w:drawing>
          <wp:inline distT="0" distB="0" distL="0" distR="0" wp14:anchorId="6485AD86" wp14:editId="775ED899">
            <wp:extent cx="4848225" cy="16668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40390" t="38414" r="22456" b="38847"/>
                    <a:stretch>
                      <a:fillRect/>
                    </a:stretch>
                  </pic:blipFill>
                  <pic:spPr bwMode="auto">
                    <a:xfrm>
                      <a:off x="0" y="0"/>
                      <a:ext cx="4848225" cy="1666875"/>
                    </a:xfrm>
                    <a:prstGeom prst="rect">
                      <a:avLst/>
                    </a:prstGeom>
                    <a:noFill/>
                    <a:ln w="9525">
                      <a:noFill/>
                      <a:miter lim="800000"/>
                      <a:headEnd/>
                      <a:tailEnd/>
                    </a:ln>
                  </pic:spPr>
                </pic:pic>
              </a:graphicData>
            </a:graphic>
          </wp:inline>
        </w:drawing>
      </w:r>
    </w:p>
    <w:p w14:paraId="4D123106" w14:textId="77777777" w:rsidR="004040C6" w:rsidRPr="00F540C3" w:rsidRDefault="004040C6" w:rsidP="004040C6">
      <w:pPr>
        <w:pStyle w:val="Sinespaciado"/>
        <w:ind w:left="567"/>
        <w:jc w:val="right"/>
        <w:rPr>
          <w:rFonts w:ascii="Arial" w:hAnsi="Arial" w:cs="Arial"/>
          <w:sz w:val="24"/>
          <w:szCs w:val="24"/>
        </w:rPr>
      </w:pPr>
      <w:r w:rsidRPr="00F540C3">
        <w:rPr>
          <w:rFonts w:cs="Arial"/>
          <w:sz w:val="18"/>
          <w:szCs w:val="18"/>
        </w:rPr>
        <w:t xml:space="preserve">Fuente. </w:t>
      </w:r>
      <w:proofErr w:type="spellStart"/>
      <w:r w:rsidRPr="00F540C3">
        <w:rPr>
          <w:rFonts w:cs="Arial"/>
          <w:sz w:val="18"/>
          <w:szCs w:val="18"/>
        </w:rPr>
        <w:t>Tucci</w:t>
      </w:r>
      <w:proofErr w:type="spellEnd"/>
      <w:r w:rsidRPr="00F540C3">
        <w:rPr>
          <w:rFonts w:cs="Arial"/>
          <w:sz w:val="18"/>
          <w:szCs w:val="18"/>
        </w:rPr>
        <w:t xml:space="preserve"> R, Álvaro. Instrumentación Biomédica. 2007. Pág. 151</w:t>
      </w:r>
      <w:r w:rsidRPr="00F540C3">
        <w:rPr>
          <w:rFonts w:ascii="Arial" w:hAnsi="Arial" w:cs="Arial"/>
          <w:sz w:val="24"/>
          <w:szCs w:val="24"/>
        </w:rPr>
        <w:t>.</w:t>
      </w:r>
    </w:p>
    <w:p w14:paraId="4DEF848D" w14:textId="77777777" w:rsidR="004040C6" w:rsidRPr="00F540C3" w:rsidRDefault="004040C6" w:rsidP="004040C6">
      <w:pPr>
        <w:pStyle w:val="Sinespaciado"/>
        <w:ind w:left="567"/>
        <w:jc w:val="both"/>
        <w:rPr>
          <w:rFonts w:ascii="Arial" w:hAnsi="Arial" w:cs="Arial"/>
          <w:b/>
          <w:sz w:val="24"/>
          <w:szCs w:val="24"/>
        </w:rPr>
      </w:pPr>
    </w:p>
    <w:p w14:paraId="78BCF919" w14:textId="77777777" w:rsidR="004040C6" w:rsidRPr="00F540C3" w:rsidRDefault="00F540C3" w:rsidP="00F540C3">
      <w:pPr>
        <w:pStyle w:val="Sinespaciado"/>
        <w:numPr>
          <w:ilvl w:val="0"/>
          <w:numId w:val="15"/>
        </w:numPr>
        <w:jc w:val="both"/>
        <w:rPr>
          <w:rFonts w:ascii="Arial" w:hAnsi="Arial" w:cs="Arial"/>
          <w:sz w:val="24"/>
          <w:szCs w:val="24"/>
        </w:rPr>
      </w:pPr>
      <w:r>
        <w:rPr>
          <w:rFonts w:ascii="Arial" w:hAnsi="Arial" w:cs="Arial"/>
          <w:sz w:val="24"/>
          <w:szCs w:val="24"/>
        </w:rPr>
        <w:t>S</w:t>
      </w:r>
      <w:r w:rsidRPr="00F540C3">
        <w:rPr>
          <w:rFonts w:ascii="Arial" w:hAnsi="Arial" w:cs="Arial"/>
          <w:sz w:val="24"/>
          <w:szCs w:val="24"/>
        </w:rPr>
        <w:t>ignos vitales</w:t>
      </w:r>
    </w:p>
    <w:p w14:paraId="04AD3929" w14:textId="77777777" w:rsidR="004040C6" w:rsidRPr="00F540C3" w:rsidRDefault="004040C6" w:rsidP="004040C6">
      <w:pPr>
        <w:pStyle w:val="Sinespaciado"/>
        <w:ind w:left="567"/>
        <w:jc w:val="both"/>
        <w:rPr>
          <w:rFonts w:ascii="Arial" w:hAnsi="Arial" w:cs="Arial"/>
          <w:b/>
          <w:sz w:val="24"/>
          <w:szCs w:val="24"/>
        </w:rPr>
      </w:pPr>
    </w:p>
    <w:p w14:paraId="04767DCA" w14:textId="77777777" w:rsidR="004040C6" w:rsidRPr="00F540C3" w:rsidRDefault="004040C6" w:rsidP="004040C6">
      <w:pPr>
        <w:pStyle w:val="Sinespaciado"/>
        <w:jc w:val="both"/>
        <w:rPr>
          <w:rFonts w:ascii="Arial" w:hAnsi="Arial" w:cs="Arial"/>
          <w:sz w:val="24"/>
          <w:szCs w:val="24"/>
        </w:rPr>
      </w:pPr>
      <w:r w:rsidRPr="00F540C3">
        <w:rPr>
          <w:rFonts w:ascii="Arial" w:hAnsi="Arial" w:cs="Arial"/>
          <w:sz w:val="24"/>
          <w:szCs w:val="24"/>
        </w:rPr>
        <w:lastRenderedPageBreak/>
        <w:t xml:space="preserve">“La presión arterial, la frecuencia cardiaca, la temperatura y la frecuencia respiratoria son los llamados signos vitales y son las variables circulatorias no invasivas más simples, más fáciles y más comúnmente monitoreadas. Estos parámetros, junto con la hemoglobina y el ritmo de diuresis, pueden servir como elementos adecuados de dirección de rutina en los pacientes posoperatorios. Si estas mediciones identifican alteraciones inesperadas o si pequeños cambios en los signos vitales no responden al tratamiento en la forma esperada, se debe instituir el monitoreo más invasivo.” </w:t>
      </w:r>
      <w:r w:rsidRPr="00F540C3">
        <w:rPr>
          <w:rStyle w:val="Refdenotaalpie"/>
          <w:rFonts w:ascii="Arial" w:hAnsi="Arial" w:cs="Arial"/>
          <w:sz w:val="24"/>
          <w:szCs w:val="24"/>
        </w:rPr>
        <w:footnoteReference w:id="8"/>
      </w:r>
    </w:p>
    <w:p w14:paraId="50C46215" w14:textId="77777777" w:rsidR="004040C6" w:rsidRPr="00F540C3" w:rsidRDefault="004040C6" w:rsidP="004040C6">
      <w:pPr>
        <w:pStyle w:val="Sinespaciado"/>
        <w:jc w:val="both"/>
        <w:rPr>
          <w:rFonts w:ascii="Arial" w:hAnsi="Arial" w:cs="Arial"/>
          <w:sz w:val="24"/>
          <w:szCs w:val="24"/>
        </w:rPr>
      </w:pPr>
    </w:p>
    <w:p w14:paraId="18F3A635" w14:textId="77777777" w:rsidR="004040C6" w:rsidRPr="00F540C3" w:rsidRDefault="00F540C3" w:rsidP="00F540C3">
      <w:pPr>
        <w:pStyle w:val="Sinespaciado"/>
        <w:numPr>
          <w:ilvl w:val="0"/>
          <w:numId w:val="15"/>
        </w:numPr>
        <w:jc w:val="both"/>
        <w:rPr>
          <w:rFonts w:ascii="Arial" w:hAnsi="Arial" w:cs="Arial"/>
          <w:sz w:val="24"/>
          <w:szCs w:val="24"/>
        </w:rPr>
      </w:pPr>
      <w:r>
        <w:rPr>
          <w:rFonts w:ascii="Arial" w:hAnsi="Arial" w:cs="Arial"/>
          <w:sz w:val="24"/>
          <w:szCs w:val="24"/>
        </w:rPr>
        <w:t>E</w:t>
      </w:r>
      <w:r w:rsidRPr="00F540C3">
        <w:rPr>
          <w:rFonts w:ascii="Arial" w:hAnsi="Arial" w:cs="Arial"/>
          <w:sz w:val="24"/>
          <w:szCs w:val="24"/>
        </w:rPr>
        <w:t>lectrodos</w:t>
      </w:r>
    </w:p>
    <w:p w14:paraId="563C0C47" w14:textId="77777777" w:rsidR="004040C6" w:rsidRPr="00F540C3" w:rsidRDefault="004040C6" w:rsidP="004040C6">
      <w:pPr>
        <w:pStyle w:val="Sinespaciado"/>
        <w:jc w:val="both"/>
        <w:rPr>
          <w:rFonts w:ascii="Arial" w:hAnsi="Arial" w:cs="Arial"/>
          <w:b/>
          <w:sz w:val="24"/>
          <w:szCs w:val="24"/>
        </w:rPr>
      </w:pPr>
    </w:p>
    <w:p w14:paraId="58AFF581" w14:textId="77777777" w:rsidR="004040C6" w:rsidRPr="00F540C3" w:rsidRDefault="004040C6" w:rsidP="004040C6">
      <w:pPr>
        <w:pStyle w:val="Sinespaciado"/>
        <w:jc w:val="both"/>
        <w:rPr>
          <w:rFonts w:ascii="Arial" w:hAnsi="Arial" w:cs="Arial"/>
          <w:sz w:val="24"/>
          <w:szCs w:val="24"/>
        </w:rPr>
      </w:pPr>
      <w:r w:rsidRPr="00F540C3">
        <w:rPr>
          <w:rFonts w:ascii="Arial" w:hAnsi="Arial" w:cs="Arial"/>
          <w:sz w:val="24"/>
          <w:szCs w:val="24"/>
        </w:rPr>
        <w:t xml:space="preserve">Los electrodos son los elementos que se usan para capturar las señales del cuerpo, estas son los </w:t>
      </w:r>
      <w:proofErr w:type="spellStart"/>
      <w:r w:rsidRPr="00F540C3">
        <w:rPr>
          <w:rFonts w:ascii="Arial" w:hAnsi="Arial" w:cs="Arial"/>
          <w:sz w:val="24"/>
          <w:szCs w:val="24"/>
        </w:rPr>
        <w:t>biopotenciales</w:t>
      </w:r>
      <w:proofErr w:type="spellEnd"/>
      <w:r w:rsidRPr="00F540C3">
        <w:rPr>
          <w:rFonts w:ascii="Arial" w:hAnsi="Arial" w:cs="Arial"/>
          <w:sz w:val="24"/>
          <w:szCs w:val="24"/>
        </w:rPr>
        <w:t xml:space="preserve"> que se adquieren por medio de dos tipos de electrodos, los cuales son electrodos de superficie y electrodos invasivos, los electrodos invasivos son en parte de muy poco uso ya que comúnmente son agujas que se le incrustan al paciente para obtener las señales; por otro lado los electrodos de superficie son los más comunes y seguros ya que van sobre la piel del paciente.</w:t>
      </w:r>
    </w:p>
    <w:p w14:paraId="716A3D69" w14:textId="77777777" w:rsidR="004040C6" w:rsidRPr="00F540C3" w:rsidRDefault="004040C6" w:rsidP="004040C6">
      <w:pPr>
        <w:pStyle w:val="Sinespaciado"/>
        <w:jc w:val="both"/>
        <w:rPr>
          <w:rFonts w:ascii="Arial" w:hAnsi="Arial" w:cs="Arial"/>
          <w:sz w:val="24"/>
          <w:szCs w:val="24"/>
        </w:rPr>
      </w:pPr>
    </w:p>
    <w:p w14:paraId="13C2E666" w14:textId="77777777" w:rsidR="004040C6" w:rsidRPr="00F540C3" w:rsidRDefault="004040C6" w:rsidP="004040C6">
      <w:pPr>
        <w:pStyle w:val="Sinespaciado"/>
        <w:jc w:val="both"/>
        <w:rPr>
          <w:rFonts w:ascii="Arial" w:hAnsi="Arial" w:cs="Arial"/>
          <w:sz w:val="24"/>
          <w:szCs w:val="24"/>
        </w:rPr>
      </w:pPr>
      <w:r w:rsidRPr="00F540C3">
        <w:rPr>
          <w:rFonts w:ascii="Arial" w:hAnsi="Arial" w:cs="Arial"/>
          <w:sz w:val="24"/>
          <w:szCs w:val="24"/>
        </w:rPr>
        <w:t xml:space="preserve">En  el caso de la ECG, este tipo de electrodos superficiales son muy comunes y su medición más común es haciendo una conexión en forma de </w:t>
      </w:r>
      <w:proofErr w:type="spellStart"/>
      <w:r w:rsidRPr="00F540C3">
        <w:rPr>
          <w:rFonts w:ascii="Arial" w:hAnsi="Arial" w:cs="Arial"/>
          <w:sz w:val="24"/>
          <w:szCs w:val="24"/>
        </w:rPr>
        <w:t>triangulo</w:t>
      </w:r>
      <w:proofErr w:type="spellEnd"/>
      <w:r w:rsidRPr="00F540C3">
        <w:rPr>
          <w:rFonts w:ascii="Arial" w:hAnsi="Arial" w:cs="Arial"/>
          <w:sz w:val="24"/>
          <w:szCs w:val="24"/>
        </w:rPr>
        <w:t xml:space="preserve"> con las extremidades del paciente, triangulo conocido como Triangulo de </w:t>
      </w:r>
      <w:proofErr w:type="spellStart"/>
      <w:r w:rsidRPr="00F540C3">
        <w:rPr>
          <w:rFonts w:ascii="Arial" w:hAnsi="Arial" w:cs="Arial"/>
          <w:sz w:val="24"/>
          <w:szCs w:val="24"/>
        </w:rPr>
        <w:t>Eithoven</w:t>
      </w:r>
      <w:proofErr w:type="spellEnd"/>
      <w:r w:rsidRPr="00F540C3">
        <w:rPr>
          <w:rFonts w:ascii="Arial" w:hAnsi="Arial" w:cs="Arial"/>
          <w:sz w:val="24"/>
          <w:szCs w:val="24"/>
        </w:rPr>
        <w:t xml:space="preserve"> (fig. 2).</w:t>
      </w:r>
    </w:p>
    <w:p w14:paraId="370D9745" w14:textId="77777777" w:rsidR="004040C6" w:rsidRPr="00F540C3" w:rsidRDefault="004040C6" w:rsidP="004040C6">
      <w:pPr>
        <w:pStyle w:val="Sinespaciado"/>
        <w:jc w:val="both"/>
        <w:rPr>
          <w:rFonts w:ascii="Arial" w:hAnsi="Arial" w:cs="Arial"/>
          <w:sz w:val="24"/>
          <w:szCs w:val="24"/>
        </w:rPr>
      </w:pPr>
    </w:p>
    <w:p w14:paraId="1F70FF18" w14:textId="77777777" w:rsidR="00F540C3" w:rsidRPr="00F540C3" w:rsidRDefault="00F540C3" w:rsidP="004040C6">
      <w:pPr>
        <w:pStyle w:val="Sinespaciado"/>
        <w:jc w:val="both"/>
        <w:rPr>
          <w:rFonts w:ascii="Arial" w:hAnsi="Arial" w:cs="Arial"/>
          <w:sz w:val="24"/>
          <w:szCs w:val="24"/>
        </w:rPr>
      </w:pPr>
    </w:p>
    <w:p w14:paraId="4CF70B11" w14:textId="77777777" w:rsidR="00F540C3" w:rsidRPr="00F540C3" w:rsidRDefault="00F540C3" w:rsidP="004040C6">
      <w:pPr>
        <w:pStyle w:val="Sinespaciado"/>
        <w:jc w:val="both"/>
        <w:rPr>
          <w:rFonts w:ascii="Arial" w:hAnsi="Arial" w:cs="Arial"/>
          <w:sz w:val="24"/>
          <w:szCs w:val="24"/>
        </w:rPr>
      </w:pPr>
    </w:p>
    <w:p w14:paraId="3C7072BA" w14:textId="77777777" w:rsidR="004040C6" w:rsidRPr="00F540C3" w:rsidRDefault="004040C6" w:rsidP="004040C6">
      <w:pPr>
        <w:pStyle w:val="Sinespaciado"/>
        <w:jc w:val="both"/>
        <w:rPr>
          <w:rFonts w:ascii="Arial" w:hAnsi="Arial" w:cs="Arial"/>
          <w:sz w:val="24"/>
          <w:szCs w:val="24"/>
        </w:rPr>
      </w:pPr>
    </w:p>
    <w:p w14:paraId="40EE2475" w14:textId="77777777" w:rsidR="004040C6" w:rsidRPr="00F540C3" w:rsidRDefault="004040C6" w:rsidP="004040C6">
      <w:pPr>
        <w:pStyle w:val="Sinespaciado"/>
        <w:jc w:val="both"/>
        <w:rPr>
          <w:rFonts w:ascii="Arial" w:hAnsi="Arial" w:cs="Arial"/>
          <w:sz w:val="24"/>
          <w:szCs w:val="24"/>
        </w:rPr>
      </w:pPr>
    </w:p>
    <w:p w14:paraId="0AF98302" w14:textId="77777777" w:rsidR="004040C6" w:rsidRPr="00F540C3" w:rsidRDefault="004040C6" w:rsidP="004040C6">
      <w:pPr>
        <w:pStyle w:val="Sinespaciado"/>
        <w:jc w:val="both"/>
        <w:rPr>
          <w:rFonts w:ascii="Times New Roman" w:hAnsi="Times New Roman" w:cs="Times New Roman"/>
          <w:b/>
          <w:sz w:val="24"/>
          <w:szCs w:val="24"/>
        </w:rPr>
      </w:pPr>
      <w:r w:rsidRPr="00F540C3">
        <w:rPr>
          <w:rFonts w:ascii="Times New Roman" w:hAnsi="Times New Roman" w:cs="Times New Roman"/>
          <w:b/>
          <w:sz w:val="24"/>
          <w:szCs w:val="24"/>
        </w:rPr>
        <w:t xml:space="preserve">Figura 2. Triángulo de </w:t>
      </w:r>
      <w:proofErr w:type="spellStart"/>
      <w:r w:rsidRPr="00F540C3">
        <w:rPr>
          <w:rFonts w:ascii="Times New Roman" w:hAnsi="Times New Roman" w:cs="Times New Roman"/>
          <w:b/>
          <w:sz w:val="24"/>
          <w:szCs w:val="24"/>
        </w:rPr>
        <w:t>Eithoven</w:t>
      </w:r>
      <w:proofErr w:type="spellEnd"/>
    </w:p>
    <w:p w14:paraId="2123A9C9" w14:textId="77777777" w:rsidR="004040C6" w:rsidRPr="00F540C3" w:rsidRDefault="004040C6" w:rsidP="004040C6">
      <w:pPr>
        <w:pStyle w:val="Sinespaciado"/>
        <w:jc w:val="center"/>
        <w:rPr>
          <w:rFonts w:ascii="Arial" w:hAnsi="Arial" w:cs="Arial"/>
          <w:sz w:val="24"/>
          <w:szCs w:val="24"/>
        </w:rPr>
      </w:pPr>
      <w:r w:rsidRPr="00F540C3">
        <w:rPr>
          <w:rFonts w:ascii="Arial" w:hAnsi="Arial" w:cs="Arial"/>
          <w:noProof/>
          <w:sz w:val="24"/>
          <w:szCs w:val="24"/>
          <w:lang w:eastAsia="es-CO"/>
        </w:rPr>
        <w:drawing>
          <wp:inline distT="0" distB="0" distL="0" distR="0" wp14:anchorId="0CA86D81" wp14:editId="347DB486">
            <wp:extent cx="2159924" cy="2314857"/>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38917" t="41390" r="39160" b="16842"/>
                    <a:stretch>
                      <a:fillRect/>
                    </a:stretch>
                  </pic:blipFill>
                  <pic:spPr bwMode="auto">
                    <a:xfrm>
                      <a:off x="0" y="0"/>
                      <a:ext cx="2163889" cy="2319106"/>
                    </a:xfrm>
                    <a:prstGeom prst="rect">
                      <a:avLst/>
                    </a:prstGeom>
                    <a:noFill/>
                    <a:ln w="9525">
                      <a:noFill/>
                      <a:miter lim="800000"/>
                      <a:headEnd/>
                      <a:tailEnd/>
                    </a:ln>
                  </pic:spPr>
                </pic:pic>
              </a:graphicData>
            </a:graphic>
          </wp:inline>
        </w:drawing>
      </w:r>
    </w:p>
    <w:p w14:paraId="7035577D" w14:textId="77777777" w:rsidR="004040C6" w:rsidRPr="00F540C3" w:rsidRDefault="004040C6" w:rsidP="004040C6">
      <w:pPr>
        <w:pStyle w:val="Sinespaciado"/>
        <w:jc w:val="right"/>
        <w:rPr>
          <w:rFonts w:cs="Arial"/>
          <w:sz w:val="18"/>
          <w:szCs w:val="18"/>
        </w:rPr>
      </w:pPr>
      <w:proofErr w:type="spellStart"/>
      <w:r w:rsidRPr="00F540C3">
        <w:rPr>
          <w:rFonts w:cs="Arial"/>
          <w:sz w:val="18"/>
          <w:szCs w:val="18"/>
          <w:lang w:val="en-US"/>
        </w:rPr>
        <w:t>Fuente</w:t>
      </w:r>
      <w:proofErr w:type="spellEnd"/>
      <w:r w:rsidRPr="00F540C3">
        <w:rPr>
          <w:rFonts w:cs="Arial"/>
          <w:sz w:val="18"/>
          <w:szCs w:val="18"/>
          <w:lang w:val="en-US"/>
        </w:rPr>
        <w:t xml:space="preserve">. W. Hamm, Christian. </w:t>
      </w:r>
      <w:proofErr w:type="spellStart"/>
      <w:r w:rsidRPr="00F540C3">
        <w:rPr>
          <w:rFonts w:cs="Arial"/>
          <w:sz w:val="18"/>
          <w:szCs w:val="18"/>
          <w:lang w:val="en-US"/>
        </w:rPr>
        <w:t>Willems</w:t>
      </w:r>
      <w:proofErr w:type="spellEnd"/>
      <w:r w:rsidRPr="00F540C3">
        <w:rPr>
          <w:rFonts w:cs="Arial"/>
          <w:sz w:val="18"/>
          <w:szCs w:val="18"/>
          <w:lang w:val="en-US"/>
        </w:rPr>
        <w:t xml:space="preserve">, Stephan. </w:t>
      </w:r>
      <w:r w:rsidRPr="00F540C3">
        <w:rPr>
          <w:rFonts w:cs="Arial"/>
          <w:sz w:val="18"/>
          <w:szCs w:val="18"/>
        </w:rPr>
        <w:t>El electrocardiograma: Su interpretación práctica. Ed. Médica Panamericana, 2010. Pág. 16.</w:t>
      </w:r>
    </w:p>
    <w:p w14:paraId="496A3D96" w14:textId="77777777" w:rsidR="004040C6" w:rsidRPr="00F540C3" w:rsidRDefault="004040C6" w:rsidP="004040C6">
      <w:pPr>
        <w:pStyle w:val="Sinespaciado"/>
        <w:jc w:val="both"/>
        <w:rPr>
          <w:rFonts w:ascii="Arial" w:hAnsi="Arial" w:cs="Arial"/>
          <w:sz w:val="24"/>
          <w:szCs w:val="24"/>
        </w:rPr>
      </w:pPr>
    </w:p>
    <w:p w14:paraId="0BC981FB" w14:textId="77777777" w:rsidR="004040C6" w:rsidRPr="00F540C3" w:rsidRDefault="004040C6" w:rsidP="00F540C3">
      <w:pPr>
        <w:pStyle w:val="Sinespaciado"/>
        <w:numPr>
          <w:ilvl w:val="0"/>
          <w:numId w:val="15"/>
        </w:numPr>
        <w:jc w:val="both"/>
        <w:rPr>
          <w:rFonts w:ascii="Arial" w:hAnsi="Arial" w:cs="Arial"/>
          <w:sz w:val="24"/>
          <w:szCs w:val="24"/>
        </w:rPr>
      </w:pPr>
      <w:r w:rsidRPr="00F540C3">
        <w:rPr>
          <w:rFonts w:ascii="Arial" w:hAnsi="Arial" w:cs="Arial"/>
          <w:sz w:val="24"/>
          <w:szCs w:val="24"/>
        </w:rPr>
        <w:t>FPGA</w:t>
      </w:r>
    </w:p>
    <w:p w14:paraId="4C8C2F88" w14:textId="77777777" w:rsidR="004040C6" w:rsidRPr="00F540C3" w:rsidRDefault="004040C6" w:rsidP="004040C6">
      <w:pPr>
        <w:pStyle w:val="Sinespaciado"/>
        <w:jc w:val="both"/>
        <w:rPr>
          <w:rFonts w:ascii="Arial" w:hAnsi="Arial" w:cs="Arial"/>
          <w:b/>
          <w:sz w:val="24"/>
          <w:szCs w:val="24"/>
        </w:rPr>
      </w:pPr>
    </w:p>
    <w:p w14:paraId="39085AD5" w14:textId="77777777" w:rsidR="004040C6" w:rsidRPr="00F540C3" w:rsidRDefault="004040C6" w:rsidP="004040C6">
      <w:pPr>
        <w:pStyle w:val="Sinespaciado"/>
        <w:jc w:val="both"/>
        <w:rPr>
          <w:rFonts w:ascii="Arial" w:hAnsi="Arial" w:cs="Arial"/>
          <w:sz w:val="24"/>
          <w:szCs w:val="24"/>
        </w:rPr>
      </w:pPr>
      <w:r w:rsidRPr="00F540C3">
        <w:rPr>
          <w:rFonts w:ascii="Arial" w:hAnsi="Arial" w:cs="Arial"/>
          <w:sz w:val="24"/>
          <w:szCs w:val="24"/>
        </w:rPr>
        <w:t xml:space="preserve">Es un dispositivo compuesto por una serie de componentes lógicos programables que se interconectan según el programa lo indica, es una herramienta muy útil para tratar con proyectos grandes que requieran una reducción de hardware, lo que permite un amplio </w:t>
      </w:r>
      <w:r w:rsidRPr="00F540C3">
        <w:rPr>
          <w:rFonts w:ascii="Arial" w:hAnsi="Arial" w:cs="Arial"/>
          <w:sz w:val="24"/>
          <w:szCs w:val="24"/>
        </w:rPr>
        <w:lastRenderedPageBreak/>
        <w:t>trabajo en diseños específicos, estos dispositivos se programan con un lenguaje de descripción de hardware conocido como VHDL (entre otros).</w:t>
      </w:r>
    </w:p>
    <w:p w14:paraId="109182D6" w14:textId="77777777" w:rsidR="004040C6" w:rsidRPr="00F540C3" w:rsidRDefault="004040C6" w:rsidP="004040C6">
      <w:pPr>
        <w:pStyle w:val="Sinespaciado"/>
        <w:jc w:val="both"/>
        <w:rPr>
          <w:rFonts w:ascii="Arial" w:hAnsi="Arial" w:cs="Arial"/>
          <w:sz w:val="24"/>
          <w:szCs w:val="24"/>
        </w:rPr>
      </w:pPr>
    </w:p>
    <w:p w14:paraId="3954FCF9" w14:textId="77777777" w:rsidR="004040C6" w:rsidRPr="00F540C3" w:rsidRDefault="004040C6" w:rsidP="00F540C3">
      <w:pPr>
        <w:pStyle w:val="Sinespaciado"/>
        <w:numPr>
          <w:ilvl w:val="0"/>
          <w:numId w:val="15"/>
        </w:numPr>
        <w:jc w:val="both"/>
        <w:rPr>
          <w:rFonts w:ascii="Arial" w:hAnsi="Arial" w:cs="Arial"/>
          <w:sz w:val="24"/>
          <w:szCs w:val="24"/>
        </w:rPr>
      </w:pPr>
      <w:r w:rsidRPr="00F540C3">
        <w:rPr>
          <w:rFonts w:ascii="Arial" w:hAnsi="Arial" w:cs="Arial"/>
          <w:sz w:val="24"/>
          <w:szCs w:val="24"/>
        </w:rPr>
        <w:t>JAVA</w:t>
      </w:r>
    </w:p>
    <w:p w14:paraId="0C799CE6" w14:textId="77777777" w:rsidR="004040C6" w:rsidRPr="00F540C3" w:rsidRDefault="004040C6" w:rsidP="004040C6">
      <w:pPr>
        <w:pStyle w:val="Sinespaciado"/>
        <w:jc w:val="both"/>
        <w:rPr>
          <w:rFonts w:ascii="Arial" w:hAnsi="Arial" w:cs="Arial"/>
          <w:b/>
          <w:sz w:val="24"/>
          <w:szCs w:val="24"/>
        </w:rPr>
      </w:pPr>
    </w:p>
    <w:p w14:paraId="3084DF20" w14:textId="77777777" w:rsidR="004040C6" w:rsidRPr="00F540C3" w:rsidRDefault="004040C6" w:rsidP="004040C6">
      <w:pPr>
        <w:pStyle w:val="Sinespaciado"/>
        <w:jc w:val="both"/>
        <w:rPr>
          <w:rFonts w:ascii="Arial" w:hAnsi="Arial" w:cs="Arial"/>
          <w:sz w:val="24"/>
          <w:szCs w:val="24"/>
        </w:rPr>
      </w:pPr>
      <w:r w:rsidRPr="00F540C3">
        <w:rPr>
          <w:rFonts w:ascii="Arial" w:hAnsi="Arial" w:cs="Arial"/>
          <w:sz w:val="24"/>
          <w:szCs w:val="24"/>
        </w:rPr>
        <w:t>Es un lenguaje de programación orientado a objetos, este lenguaje permite una gran facilidad de programación con una sintaxis muy similar al lenguaje C y C++, java tiene una plataforma informática que le permite estar presente en gran parte de aplicaciones de computación, desde portátiles, hasta teléfonos móviles.</w:t>
      </w:r>
      <w:r w:rsidRPr="00F540C3">
        <w:rPr>
          <w:rStyle w:val="Refdenotaalpie"/>
          <w:rFonts w:ascii="Arial" w:hAnsi="Arial" w:cs="Arial"/>
          <w:sz w:val="24"/>
          <w:szCs w:val="24"/>
        </w:rPr>
        <w:footnoteReference w:id="9"/>
      </w:r>
    </w:p>
    <w:p w14:paraId="7470919C" w14:textId="77777777" w:rsidR="004040C6" w:rsidRPr="00F540C3" w:rsidRDefault="004040C6" w:rsidP="004040C6">
      <w:pPr>
        <w:pStyle w:val="Sinespaciado"/>
        <w:jc w:val="both"/>
        <w:rPr>
          <w:rFonts w:ascii="Arial" w:hAnsi="Arial" w:cs="Arial"/>
          <w:sz w:val="24"/>
          <w:szCs w:val="24"/>
        </w:rPr>
      </w:pPr>
    </w:p>
    <w:p w14:paraId="1D8EF659" w14:textId="77777777" w:rsidR="004040C6" w:rsidRPr="00F540C3" w:rsidRDefault="004040C6" w:rsidP="00F540C3">
      <w:pPr>
        <w:pStyle w:val="Sinespaciado"/>
        <w:numPr>
          <w:ilvl w:val="0"/>
          <w:numId w:val="15"/>
        </w:numPr>
        <w:jc w:val="both"/>
        <w:rPr>
          <w:rFonts w:ascii="Arial" w:hAnsi="Arial" w:cs="Arial"/>
          <w:sz w:val="24"/>
          <w:szCs w:val="24"/>
        </w:rPr>
      </w:pPr>
      <w:proofErr w:type="spellStart"/>
      <w:r w:rsidRPr="00F540C3">
        <w:rPr>
          <w:rFonts w:ascii="Arial" w:hAnsi="Arial" w:cs="Arial"/>
          <w:sz w:val="24"/>
          <w:szCs w:val="24"/>
        </w:rPr>
        <w:t>MySQL</w:t>
      </w:r>
      <w:proofErr w:type="spellEnd"/>
    </w:p>
    <w:p w14:paraId="108D84BC" w14:textId="77777777" w:rsidR="004040C6" w:rsidRPr="00F540C3" w:rsidRDefault="004040C6" w:rsidP="004040C6">
      <w:pPr>
        <w:pStyle w:val="Sinespaciado"/>
        <w:jc w:val="both"/>
        <w:rPr>
          <w:rFonts w:ascii="Arial" w:hAnsi="Arial" w:cs="Arial"/>
          <w:b/>
          <w:sz w:val="24"/>
          <w:szCs w:val="24"/>
        </w:rPr>
      </w:pPr>
    </w:p>
    <w:p w14:paraId="2029CFF4" w14:textId="77777777" w:rsidR="004040C6" w:rsidRPr="00F540C3" w:rsidRDefault="004040C6" w:rsidP="004040C6">
      <w:pPr>
        <w:pStyle w:val="Sinespaciado"/>
        <w:jc w:val="both"/>
        <w:rPr>
          <w:rFonts w:ascii="Arial" w:hAnsi="Arial" w:cs="Arial"/>
          <w:sz w:val="24"/>
          <w:szCs w:val="24"/>
        </w:rPr>
      </w:pPr>
      <w:proofErr w:type="spellStart"/>
      <w:r w:rsidRPr="00F540C3">
        <w:rPr>
          <w:rFonts w:ascii="Arial" w:hAnsi="Arial" w:cs="Arial"/>
          <w:sz w:val="24"/>
          <w:szCs w:val="24"/>
        </w:rPr>
        <w:t>MySQL</w:t>
      </w:r>
      <w:proofErr w:type="spellEnd"/>
      <w:r w:rsidRPr="00F540C3">
        <w:rPr>
          <w:rFonts w:ascii="Arial" w:hAnsi="Arial" w:cs="Arial"/>
          <w:sz w:val="24"/>
          <w:szCs w:val="24"/>
        </w:rPr>
        <w:t xml:space="preserve"> es la base de datos de código abierto más popular del mundo; esta ofrece de manera rentable una ayuda de alto rendimiento en aplicaciones de bases de datos escalables.</w:t>
      </w:r>
      <w:r w:rsidRPr="00F540C3">
        <w:rPr>
          <w:rStyle w:val="Refdenotaalpie"/>
          <w:rFonts w:ascii="Arial" w:hAnsi="Arial" w:cs="Arial"/>
          <w:sz w:val="24"/>
          <w:szCs w:val="24"/>
        </w:rPr>
        <w:footnoteReference w:id="10"/>
      </w:r>
    </w:p>
    <w:p w14:paraId="7F1B8B32" w14:textId="77777777" w:rsidR="00F540C3" w:rsidRPr="00F540C3" w:rsidRDefault="00F540C3" w:rsidP="004040C6">
      <w:pPr>
        <w:pStyle w:val="Sinespaciado"/>
        <w:jc w:val="both"/>
        <w:rPr>
          <w:rFonts w:ascii="Arial" w:hAnsi="Arial" w:cs="Arial"/>
          <w:sz w:val="24"/>
          <w:szCs w:val="24"/>
        </w:rPr>
      </w:pPr>
    </w:p>
    <w:p w14:paraId="5EB7E8E9" w14:textId="77777777" w:rsidR="004040C6" w:rsidRPr="00F540C3" w:rsidRDefault="004040C6" w:rsidP="004040C6">
      <w:pPr>
        <w:pStyle w:val="Sinespaciado"/>
        <w:ind w:left="567"/>
        <w:jc w:val="both"/>
        <w:rPr>
          <w:rFonts w:ascii="Arial" w:hAnsi="Arial" w:cs="Arial"/>
          <w:sz w:val="24"/>
          <w:szCs w:val="24"/>
        </w:rPr>
      </w:pPr>
    </w:p>
    <w:p w14:paraId="506F1447" w14:textId="77777777" w:rsidR="004040C6" w:rsidRPr="00F540C3" w:rsidRDefault="004040C6" w:rsidP="004040C6">
      <w:pPr>
        <w:pStyle w:val="Sinespaciado"/>
        <w:numPr>
          <w:ilvl w:val="1"/>
          <w:numId w:val="14"/>
        </w:numPr>
        <w:jc w:val="both"/>
        <w:rPr>
          <w:rFonts w:ascii="Arial" w:hAnsi="Arial" w:cs="Arial"/>
          <w:b/>
          <w:sz w:val="24"/>
          <w:szCs w:val="24"/>
        </w:rPr>
      </w:pPr>
      <w:r w:rsidRPr="00F540C3">
        <w:rPr>
          <w:rFonts w:ascii="Arial" w:hAnsi="Arial" w:cs="Arial"/>
          <w:b/>
          <w:sz w:val="24"/>
          <w:szCs w:val="24"/>
        </w:rPr>
        <w:t>MARCO TEÓRICO</w:t>
      </w:r>
    </w:p>
    <w:p w14:paraId="5069B545" w14:textId="77777777" w:rsidR="004040C6" w:rsidRPr="00F540C3" w:rsidRDefault="004040C6" w:rsidP="004040C6">
      <w:pPr>
        <w:pStyle w:val="Sinespaciado"/>
        <w:ind w:left="567"/>
        <w:jc w:val="both"/>
        <w:rPr>
          <w:rFonts w:ascii="Arial" w:hAnsi="Arial" w:cs="Arial"/>
          <w:b/>
          <w:sz w:val="24"/>
          <w:szCs w:val="24"/>
        </w:rPr>
      </w:pPr>
    </w:p>
    <w:p w14:paraId="025BEADE" w14:textId="77777777" w:rsidR="00F540C3" w:rsidRDefault="00F540C3" w:rsidP="00F540C3">
      <w:pPr>
        <w:pStyle w:val="Sinespaciado"/>
        <w:jc w:val="both"/>
        <w:rPr>
          <w:rFonts w:ascii="Arial" w:hAnsi="Arial" w:cs="Arial"/>
          <w:sz w:val="24"/>
          <w:szCs w:val="24"/>
        </w:rPr>
      </w:pPr>
    </w:p>
    <w:p w14:paraId="1B4DEF1D" w14:textId="77777777" w:rsidR="004040C6" w:rsidRPr="00F540C3" w:rsidRDefault="004040C6" w:rsidP="00F540C3">
      <w:pPr>
        <w:pStyle w:val="Sinespaciado"/>
        <w:jc w:val="both"/>
        <w:rPr>
          <w:rFonts w:ascii="Arial" w:hAnsi="Arial" w:cs="Arial"/>
          <w:sz w:val="24"/>
          <w:szCs w:val="24"/>
        </w:rPr>
      </w:pPr>
      <w:r w:rsidRPr="00F540C3">
        <w:rPr>
          <w:rFonts w:ascii="Arial" w:hAnsi="Arial" w:cs="Arial"/>
          <w:sz w:val="24"/>
          <w:szCs w:val="24"/>
        </w:rPr>
        <w:t>La medición de la señal de ECG ha sido objetivo de muchos estudios durante años debido a que ha permitido la detección de múltiples enfermedades cardiacas y así poder evitarlas a tiempo. En el mundo son muchos los dispositivos que pueden medirla y arrojar un valor preciso de la misma, al igual que en Colombia se puede contar con este tipo de dispositivos; en el área de ingeniería son muchos los diseños por estudiantes alrededor del país, para este casi en especial el factor importante es el uso de una FPGA programada por un lenguaje de descripción de hardware llamado VHDL, se busca realizar un prototipo de hardware que mida esta señal y la procese para poder guardarla en una base de datos y así tener un historial de cada paciente.</w:t>
      </w:r>
    </w:p>
    <w:p w14:paraId="17DAE250" w14:textId="77777777" w:rsidR="004040C6" w:rsidRPr="00F540C3" w:rsidRDefault="004040C6" w:rsidP="00F540C3">
      <w:pPr>
        <w:pStyle w:val="Sinespaciado"/>
        <w:jc w:val="both"/>
        <w:rPr>
          <w:rFonts w:ascii="Arial" w:hAnsi="Arial" w:cs="Arial"/>
          <w:sz w:val="24"/>
          <w:szCs w:val="24"/>
        </w:rPr>
      </w:pPr>
    </w:p>
    <w:p w14:paraId="4328D913" w14:textId="77777777" w:rsidR="004040C6" w:rsidRPr="00F540C3" w:rsidRDefault="004040C6" w:rsidP="00F540C3">
      <w:pPr>
        <w:pStyle w:val="Sinespaciado"/>
        <w:jc w:val="both"/>
        <w:rPr>
          <w:rFonts w:ascii="Arial" w:hAnsi="Arial" w:cs="Arial"/>
          <w:sz w:val="24"/>
          <w:szCs w:val="24"/>
        </w:rPr>
      </w:pPr>
      <w:r w:rsidRPr="00F540C3">
        <w:rPr>
          <w:rFonts w:ascii="Arial" w:hAnsi="Arial" w:cs="Arial"/>
          <w:sz w:val="24"/>
          <w:szCs w:val="24"/>
        </w:rPr>
        <w:t>El beneficio de usar una FPGA es la velocidad de respuesta ya que se está programando hardware directamente y así podemos dejar un prototipo listo para su fabricación. Otra enorme ventaja es el procesamiento y visualización de la señal en tiempo real y así tener diagnósticos más precisos.</w:t>
      </w:r>
    </w:p>
    <w:p w14:paraId="111C88B8" w14:textId="77777777" w:rsidR="004040C6" w:rsidRPr="00F540C3" w:rsidRDefault="004040C6" w:rsidP="00F540C3">
      <w:pPr>
        <w:pStyle w:val="Sinespaciado"/>
        <w:jc w:val="both"/>
        <w:rPr>
          <w:rFonts w:ascii="Arial" w:hAnsi="Arial" w:cs="Arial"/>
          <w:sz w:val="24"/>
          <w:szCs w:val="24"/>
        </w:rPr>
      </w:pPr>
    </w:p>
    <w:p w14:paraId="0EB5B404" w14:textId="77777777" w:rsidR="004040C6" w:rsidRPr="00F540C3" w:rsidRDefault="004040C6" w:rsidP="00F540C3">
      <w:pPr>
        <w:pStyle w:val="Sinespaciado"/>
        <w:jc w:val="both"/>
        <w:rPr>
          <w:rFonts w:ascii="Arial" w:hAnsi="Arial" w:cs="Arial"/>
          <w:sz w:val="24"/>
          <w:szCs w:val="24"/>
        </w:rPr>
      </w:pPr>
      <w:r w:rsidRPr="00F540C3">
        <w:rPr>
          <w:rFonts w:ascii="Arial" w:hAnsi="Arial" w:cs="Arial"/>
          <w:sz w:val="24"/>
          <w:szCs w:val="24"/>
        </w:rPr>
        <w:t xml:space="preserve">En la universidad de Manizales se presentó un trabajo de grado sobre análisis de señales electrocardiográficas (ECG) usando un procesamiento digital de la señal, el fin de este trabajo era enriquecer la labor investigativa ayudando al análisis de diferentes enfermedades, inicialmente cardiovasculares, mediante la </w:t>
      </w:r>
      <w:proofErr w:type="spellStart"/>
      <w:r w:rsidRPr="00F540C3">
        <w:rPr>
          <w:rFonts w:ascii="Arial" w:hAnsi="Arial" w:cs="Arial"/>
          <w:sz w:val="24"/>
          <w:szCs w:val="24"/>
        </w:rPr>
        <w:t>bioseñal</w:t>
      </w:r>
      <w:proofErr w:type="spellEnd"/>
      <w:r w:rsidRPr="00F540C3">
        <w:rPr>
          <w:rFonts w:ascii="Arial" w:hAnsi="Arial" w:cs="Arial"/>
          <w:sz w:val="24"/>
          <w:szCs w:val="24"/>
        </w:rPr>
        <w:t xml:space="preserve"> que el organismo genera y su representación (electrocardiografía – ECG). Inicialmente se pretende una caracterización de dicha señal y posteriormente la caracterización de los reflejos de la isquemia cardiaca en esta señal, usando como herramientas diversos algoritmos y técnicas de procesamiento digital de señales</w:t>
      </w:r>
      <w:r w:rsidRPr="00F540C3">
        <w:rPr>
          <w:rStyle w:val="Refdenotaalpie"/>
          <w:rFonts w:ascii="Arial" w:hAnsi="Arial" w:cs="Arial"/>
          <w:sz w:val="24"/>
          <w:szCs w:val="24"/>
        </w:rPr>
        <w:footnoteReference w:id="11"/>
      </w:r>
      <w:r w:rsidRPr="00F540C3">
        <w:rPr>
          <w:rFonts w:ascii="Arial" w:hAnsi="Arial" w:cs="Arial"/>
          <w:sz w:val="24"/>
          <w:szCs w:val="24"/>
        </w:rPr>
        <w:t>.</w:t>
      </w:r>
    </w:p>
    <w:p w14:paraId="6BC7C7A1" w14:textId="77777777" w:rsidR="004040C6" w:rsidRPr="00F540C3" w:rsidRDefault="004040C6" w:rsidP="00F540C3">
      <w:pPr>
        <w:pStyle w:val="Sinespaciado"/>
        <w:jc w:val="both"/>
        <w:rPr>
          <w:rFonts w:ascii="Arial" w:hAnsi="Arial" w:cs="Arial"/>
          <w:sz w:val="24"/>
          <w:szCs w:val="24"/>
        </w:rPr>
      </w:pPr>
    </w:p>
    <w:p w14:paraId="6A4264F2" w14:textId="77777777" w:rsidR="004040C6" w:rsidRPr="00F540C3" w:rsidRDefault="004040C6" w:rsidP="00F540C3">
      <w:pPr>
        <w:pStyle w:val="Sinespaciado"/>
        <w:jc w:val="both"/>
        <w:rPr>
          <w:rFonts w:ascii="Arial" w:hAnsi="Arial" w:cs="Arial"/>
          <w:sz w:val="24"/>
          <w:szCs w:val="24"/>
        </w:rPr>
      </w:pPr>
      <w:r w:rsidRPr="00F540C3">
        <w:rPr>
          <w:rFonts w:ascii="Arial" w:hAnsi="Arial" w:cs="Arial"/>
          <w:sz w:val="24"/>
          <w:szCs w:val="24"/>
        </w:rPr>
        <w:lastRenderedPageBreak/>
        <w:t xml:space="preserve">En la universidad pontificia Bolivariana de Bucaramanga se hizo una práctica empresarial en la UEN  bioingeniería de la fundación cardiovascular de Colombia, dicha práctica tenía como objetivo realizar la descripción de hardware, la implementación y programación del sistema embebido NIOS II utilizando una FPGA,  con el propósito de hacer la adquisición de tarjetas electrónicas que conforman un monitor de signos vitales para presentar los datos en una interfaz gráfica de usuario utilizando una  pantalla LCD </w:t>
      </w:r>
      <w:proofErr w:type="spellStart"/>
      <w:r w:rsidRPr="00F540C3">
        <w:rPr>
          <w:rFonts w:ascii="Arial" w:hAnsi="Arial" w:cs="Arial"/>
          <w:sz w:val="24"/>
          <w:szCs w:val="24"/>
        </w:rPr>
        <w:t>TouchScreen</w:t>
      </w:r>
      <w:proofErr w:type="spellEnd"/>
      <w:r w:rsidRPr="00F540C3">
        <w:rPr>
          <w:rFonts w:ascii="Arial" w:hAnsi="Arial" w:cs="Arial"/>
          <w:sz w:val="24"/>
          <w:szCs w:val="24"/>
        </w:rPr>
        <w:t xml:space="preserve">. Para el diseño de esto se utiliza una tarjeta de desarrollo llamada </w:t>
      </w:r>
      <w:proofErr w:type="spellStart"/>
      <w:r w:rsidRPr="00F540C3">
        <w:rPr>
          <w:rFonts w:ascii="Arial" w:hAnsi="Arial" w:cs="Arial"/>
          <w:sz w:val="24"/>
          <w:szCs w:val="24"/>
        </w:rPr>
        <w:t>Nios</w:t>
      </w:r>
      <w:proofErr w:type="spellEnd"/>
      <w:r w:rsidRPr="00F540C3">
        <w:rPr>
          <w:rFonts w:ascii="Arial" w:hAnsi="Arial" w:cs="Arial"/>
          <w:sz w:val="24"/>
          <w:szCs w:val="24"/>
        </w:rPr>
        <w:t xml:space="preserve"> II </w:t>
      </w:r>
      <w:proofErr w:type="spellStart"/>
      <w:r w:rsidRPr="00F540C3">
        <w:rPr>
          <w:rFonts w:ascii="Arial" w:hAnsi="Arial" w:cs="Arial"/>
          <w:sz w:val="24"/>
          <w:szCs w:val="24"/>
        </w:rPr>
        <w:t>Embedded</w:t>
      </w:r>
      <w:proofErr w:type="spellEnd"/>
      <w:r w:rsidRPr="00F540C3">
        <w:rPr>
          <w:rFonts w:ascii="Arial" w:hAnsi="Arial" w:cs="Arial"/>
          <w:sz w:val="24"/>
          <w:szCs w:val="24"/>
        </w:rPr>
        <w:t xml:space="preserve"> </w:t>
      </w:r>
      <w:proofErr w:type="spellStart"/>
      <w:r w:rsidRPr="00F540C3">
        <w:rPr>
          <w:rFonts w:ascii="Arial" w:hAnsi="Arial" w:cs="Arial"/>
          <w:sz w:val="24"/>
          <w:szCs w:val="24"/>
        </w:rPr>
        <w:t>Evaluation</w:t>
      </w:r>
      <w:proofErr w:type="spellEnd"/>
      <w:r w:rsidRPr="00F540C3">
        <w:rPr>
          <w:rFonts w:ascii="Arial" w:hAnsi="Arial" w:cs="Arial"/>
          <w:sz w:val="24"/>
          <w:szCs w:val="24"/>
        </w:rPr>
        <w:t xml:space="preserve"> Kit (NEEK) de la compañía Altera producida por </w:t>
      </w:r>
      <w:proofErr w:type="spellStart"/>
      <w:r w:rsidRPr="00F540C3">
        <w:rPr>
          <w:rFonts w:ascii="Arial" w:hAnsi="Arial" w:cs="Arial"/>
          <w:sz w:val="24"/>
          <w:szCs w:val="24"/>
        </w:rPr>
        <w:t>Terasic</w:t>
      </w:r>
      <w:proofErr w:type="spellEnd"/>
      <w:r w:rsidRPr="00F540C3">
        <w:rPr>
          <w:rFonts w:ascii="Arial" w:hAnsi="Arial" w:cs="Arial"/>
          <w:sz w:val="24"/>
          <w:szCs w:val="24"/>
        </w:rPr>
        <w:t xml:space="preserve"> corp.</w:t>
      </w:r>
      <w:r w:rsidRPr="00F540C3">
        <w:rPr>
          <w:rStyle w:val="Refdenotaalpie"/>
          <w:rFonts w:ascii="Arial" w:hAnsi="Arial" w:cs="Arial"/>
          <w:sz w:val="24"/>
          <w:szCs w:val="24"/>
        </w:rPr>
        <w:footnoteReference w:id="12"/>
      </w:r>
    </w:p>
    <w:p w14:paraId="102782B1" w14:textId="77777777" w:rsidR="004040C6" w:rsidRPr="00F540C3" w:rsidRDefault="004040C6" w:rsidP="00F540C3">
      <w:pPr>
        <w:pStyle w:val="Sinespaciado"/>
        <w:jc w:val="both"/>
        <w:rPr>
          <w:rFonts w:ascii="Arial" w:hAnsi="Arial" w:cs="Arial"/>
          <w:sz w:val="24"/>
          <w:szCs w:val="24"/>
        </w:rPr>
      </w:pPr>
    </w:p>
    <w:p w14:paraId="56CD6D8E" w14:textId="77777777" w:rsidR="004040C6" w:rsidRPr="00F540C3" w:rsidRDefault="004040C6" w:rsidP="00F540C3">
      <w:pPr>
        <w:pStyle w:val="Sinespaciado"/>
        <w:jc w:val="both"/>
        <w:rPr>
          <w:rFonts w:ascii="Arial" w:hAnsi="Arial" w:cs="Arial"/>
          <w:sz w:val="24"/>
          <w:szCs w:val="24"/>
        </w:rPr>
      </w:pPr>
      <w:r w:rsidRPr="00F540C3">
        <w:rPr>
          <w:rFonts w:ascii="Arial" w:hAnsi="Arial" w:cs="Arial"/>
          <w:sz w:val="24"/>
          <w:szCs w:val="24"/>
        </w:rPr>
        <w:t xml:space="preserve">De nuevo en la universidad pontificia Bolivariana de Medellín se realiza un estudio similar, esta vez se hace con un objetivo diferente pero usando el mismo sistema de filtrado digital con una FPGA, este trabajo describe el desarrollo de un prototipo de monitoreo fetal que consta de tres circuitos electrónicos instrumentados para señales </w:t>
      </w:r>
      <w:proofErr w:type="spellStart"/>
      <w:r w:rsidRPr="00F540C3">
        <w:rPr>
          <w:rFonts w:ascii="Arial" w:hAnsi="Arial" w:cs="Arial"/>
          <w:sz w:val="24"/>
          <w:szCs w:val="24"/>
        </w:rPr>
        <w:t>tococardiográficas</w:t>
      </w:r>
      <w:proofErr w:type="spellEnd"/>
      <w:r w:rsidRPr="00F540C3">
        <w:rPr>
          <w:rFonts w:ascii="Arial" w:hAnsi="Arial" w:cs="Arial"/>
          <w:sz w:val="24"/>
          <w:szCs w:val="24"/>
        </w:rPr>
        <w:t>, las cuales son integradas a una unidad lógica de procesado para realizar la captura y tratamiento de las señales de forma simultánea sobre la superficie del vientre materno.</w:t>
      </w:r>
    </w:p>
    <w:p w14:paraId="21F0D5B3" w14:textId="77777777" w:rsidR="004040C6" w:rsidRPr="00F540C3" w:rsidRDefault="004040C6" w:rsidP="00F540C3">
      <w:pPr>
        <w:pStyle w:val="Sinespaciado"/>
        <w:jc w:val="both"/>
        <w:rPr>
          <w:rFonts w:ascii="Arial" w:hAnsi="Arial" w:cs="Arial"/>
          <w:sz w:val="24"/>
          <w:szCs w:val="24"/>
        </w:rPr>
      </w:pPr>
    </w:p>
    <w:p w14:paraId="2F430A32" w14:textId="77777777" w:rsidR="004040C6" w:rsidRDefault="004040C6" w:rsidP="00F540C3">
      <w:pPr>
        <w:pStyle w:val="Sinespaciado"/>
        <w:jc w:val="both"/>
        <w:rPr>
          <w:rFonts w:ascii="Arial" w:hAnsi="Arial" w:cs="Arial"/>
          <w:sz w:val="24"/>
          <w:szCs w:val="24"/>
        </w:rPr>
      </w:pPr>
      <w:r w:rsidRPr="00F540C3">
        <w:rPr>
          <w:rFonts w:ascii="Arial" w:hAnsi="Arial" w:cs="Arial"/>
          <w:sz w:val="24"/>
          <w:szCs w:val="24"/>
        </w:rPr>
        <w:t xml:space="preserve">El desarrollo del sistema de </w:t>
      </w:r>
      <w:proofErr w:type="spellStart"/>
      <w:r w:rsidRPr="00F540C3">
        <w:rPr>
          <w:rFonts w:ascii="Arial" w:hAnsi="Arial" w:cs="Arial"/>
          <w:sz w:val="24"/>
          <w:szCs w:val="24"/>
        </w:rPr>
        <w:t>bioinstrumentación</w:t>
      </w:r>
      <w:proofErr w:type="spellEnd"/>
      <w:r w:rsidRPr="00F540C3">
        <w:rPr>
          <w:rFonts w:ascii="Arial" w:hAnsi="Arial" w:cs="Arial"/>
          <w:sz w:val="24"/>
          <w:szCs w:val="24"/>
        </w:rPr>
        <w:t xml:space="preserve"> y procesamiento se caracteriza con un bloque de propósito general, el cual es fragmentado en bloques funcionales, para evaluar las particularidades de cada subsistema. El sistema cuenta con una etapa de adquisición, compuesta por dos sensores no invasivos y un bloque de pre-amplificación en la parte analógica; y una etapa de procesamiento digital </w:t>
      </w:r>
      <w:r w:rsidR="008E4B9B" w:rsidRPr="00F540C3">
        <w:rPr>
          <w:rFonts w:ascii="Arial" w:hAnsi="Arial" w:cs="Arial"/>
          <w:sz w:val="24"/>
          <w:szCs w:val="24"/>
        </w:rPr>
        <w:t>compuesto</w:t>
      </w:r>
      <w:r w:rsidRPr="00F540C3">
        <w:rPr>
          <w:rFonts w:ascii="Arial" w:hAnsi="Arial" w:cs="Arial"/>
          <w:sz w:val="24"/>
          <w:szCs w:val="24"/>
        </w:rPr>
        <w:t xml:space="preserve"> por una FPGA (del inglés Field-</w:t>
      </w:r>
      <w:proofErr w:type="spellStart"/>
      <w:r w:rsidRPr="00F540C3">
        <w:rPr>
          <w:rFonts w:ascii="Arial" w:hAnsi="Arial" w:cs="Arial"/>
          <w:sz w:val="24"/>
          <w:szCs w:val="24"/>
        </w:rPr>
        <w:t>Programmable</w:t>
      </w:r>
      <w:proofErr w:type="spellEnd"/>
      <w:r w:rsidRPr="00F540C3">
        <w:rPr>
          <w:rFonts w:ascii="Arial" w:hAnsi="Arial" w:cs="Arial"/>
          <w:sz w:val="24"/>
          <w:szCs w:val="24"/>
        </w:rPr>
        <w:t xml:space="preserve"> </w:t>
      </w:r>
      <w:proofErr w:type="spellStart"/>
      <w:r w:rsidRPr="00F540C3">
        <w:rPr>
          <w:rFonts w:ascii="Arial" w:hAnsi="Arial" w:cs="Arial"/>
          <w:sz w:val="24"/>
          <w:szCs w:val="24"/>
        </w:rPr>
        <w:t>Gate</w:t>
      </w:r>
      <w:proofErr w:type="spellEnd"/>
      <w:r w:rsidRPr="00F540C3">
        <w:rPr>
          <w:rFonts w:ascii="Arial" w:hAnsi="Arial" w:cs="Arial"/>
          <w:sz w:val="24"/>
          <w:szCs w:val="24"/>
        </w:rPr>
        <w:t xml:space="preserve"> </w:t>
      </w:r>
      <w:proofErr w:type="spellStart"/>
      <w:r w:rsidRPr="00F540C3">
        <w:rPr>
          <w:rFonts w:ascii="Arial" w:hAnsi="Arial" w:cs="Arial"/>
          <w:sz w:val="24"/>
          <w:szCs w:val="24"/>
        </w:rPr>
        <w:t>Array</w:t>
      </w:r>
      <w:proofErr w:type="spellEnd"/>
      <w:r w:rsidRPr="00F540C3">
        <w:rPr>
          <w:rFonts w:ascii="Arial" w:hAnsi="Arial" w:cs="Arial"/>
          <w:sz w:val="24"/>
          <w:szCs w:val="24"/>
        </w:rPr>
        <w:t xml:space="preserve">) y una pantalla LCD (del inglés </w:t>
      </w:r>
      <w:proofErr w:type="spellStart"/>
      <w:r w:rsidRPr="00F540C3">
        <w:rPr>
          <w:rFonts w:ascii="Arial" w:hAnsi="Arial" w:cs="Arial"/>
          <w:sz w:val="24"/>
          <w:szCs w:val="24"/>
        </w:rPr>
        <w:t>Liquid</w:t>
      </w:r>
      <w:proofErr w:type="spellEnd"/>
      <w:r w:rsidRPr="00F540C3">
        <w:rPr>
          <w:rFonts w:ascii="Arial" w:hAnsi="Arial" w:cs="Arial"/>
          <w:sz w:val="24"/>
          <w:szCs w:val="24"/>
        </w:rPr>
        <w:t xml:space="preserve"> Cristal </w:t>
      </w:r>
      <w:proofErr w:type="spellStart"/>
      <w:r w:rsidRPr="00F540C3">
        <w:rPr>
          <w:rFonts w:ascii="Arial" w:hAnsi="Arial" w:cs="Arial"/>
          <w:sz w:val="24"/>
          <w:szCs w:val="24"/>
        </w:rPr>
        <w:t>Display</w:t>
      </w:r>
      <w:proofErr w:type="spellEnd"/>
      <w:r w:rsidRPr="00F540C3">
        <w:rPr>
          <w:rFonts w:ascii="Arial" w:hAnsi="Arial" w:cs="Arial"/>
          <w:sz w:val="24"/>
          <w:szCs w:val="24"/>
        </w:rPr>
        <w:t>), que permite la visualización simultánea de la FCF y las ICU.</w:t>
      </w:r>
      <w:r w:rsidRPr="00F540C3">
        <w:rPr>
          <w:rStyle w:val="Refdenotaalpie"/>
          <w:rFonts w:ascii="Arial" w:hAnsi="Arial" w:cs="Arial"/>
          <w:sz w:val="24"/>
          <w:szCs w:val="24"/>
        </w:rPr>
        <w:footnoteReference w:id="13"/>
      </w:r>
    </w:p>
    <w:p w14:paraId="39EAF5A8" w14:textId="77777777" w:rsidR="008E4B9B" w:rsidRDefault="008E4B9B" w:rsidP="00F540C3">
      <w:pPr>
        <w:pStyle w:val="Sinespaciado"/>
        <w:jc w:val="both"/>
        <w:rPr>
          <w:rFonts w:ascii="Arial" w:hAnsi="Arial" w:cs="Arial"/>
          <w:sz w:val="24"/>
          <w:szCs w:val="24"/>
        </w:rPr>
      </w:pPr>
    </w:p>
    <w:p w14:paraId="05DF118A" w14:textId="77777777" w:rsidR="008E4B9B" w:rsidRPr="00F540C3" w:rsidRDefault="008E4B9B" w:rsidP="00F540C3">
      <w:pPr>
        <w:pStyle w:val="Sinespaciado"/>
        <w:jc w:val="both"/>
        <w:rPr>
          <w:rFonts w:ascii="Arial" w:hAnsi="Arial" w:cs="Arial"/>
          <w:sz w:val="24"/>
          <w:szCs w:val="24"/>
        </w:rPr>
      </w:pPr>
      <w:r>
        <w:rPr>
          <w:rFonts w:ascii="Arial" w:hAnsi="Arial" w:cs="Arial"/>
          <w:sz w:val="24"/>
          <w:szCs w:val="24"/>
        </w:rPr>
        <w:t xml:space="preserve">En la ECCI (Escuela Colombiana de Carreras Industriales), se ha realizado un trabajo sobre un monitor que permita visualizar las señales de ECG de un paciente sobre una FPGA, esta escuela ubicada en </w:t>
      </w:r>
      <w:proofErr w:type="spellStart"/>
      <w:r>
        <w:rPr>
          <w:rFonts w:ascii="Arial" w:hAnsi="Arial" w:cs="Arial"/>
          <w:sz w:val="24"/>
          <w:szCs w:val="24"/>
        </w:rPr>
        <w:t>Bogota</w:t>
      </w:r>
      <w:proofErr w:type="spellEnd"/>
      <w:r>
        <w:rPr>
          <w:rFonts w:ascii="Arial" w:hAnsi="Arial" w:cs="Arial"/>
          <w:sz w:val="24"/>
          <w:szCs w:val="24"/>
        </w:rPr>
        <w:t>, además de conectar un monitor a la FPGA por el puerto VGA, realizo varias etapas de protección en cuanto a equipos y al paciente para que no hubiera problemas con voltajes o corrientes que destruyeran cualquier dispositivo, pero la parte más importante y a resaltar es la aplicación con el monitor que este proyecto tiene.</w:t>
      </w:r>
      <w:r>
        <w:rPr>
          <w:rStyle w:val="Refdenotaalpie"/>
          <w:rFonts w:ascii="Arial" w:hAnsi="Arial" w:cs="Arial"/>
          <w:sz w:val="24"/>
          <w:szCs w:val="24"/>
        </w:rPr>
        <w:footnoteReference w:id="14"/>
      </w:r>
    </w:p>
    <w:p w14:paraId="59B09700" w14:textId="77777777" w:rsidR="004040C6" w:rsidRDefault="004040C6" w:rsidP="00F540C3">
      <w:pPr>
        <w:pStyle w:val="Sinespaciado"/>
        <w:jc w:val="both"/>
        <w:rPr>
          <w:rFonts w:ascii="Arial" w:hAnsi="Arial" w:cs="Arial"/>
          <w:sz w:val="24"/>
          <w:szCs w:val="24"/>
        </w:rPr>
      </w:pPr>
    </w:p>
    <w:p w14:paraId="669DB9DB" w14:textId="77777777" w:rsidR="00473117" w:rsidRDefault="008E4B9B" w:rsidP="00F540C3">
      <w:pPr>
        <w:pStyle w:val="Sinespaciado"/>
        <w:jc w:val="both"/>
        <w:rPr>
          <w:rFonts w:ascii="Arial" w:hAnsi="Arial" w:cs="Arial"/>
          <w:sz w:val="24"/>
          <w:szCs w:val="24"/>
        </w:rPr>
      </w:pPr>
      <w:r>
        <w:rPr>
          <w:rFonts w:ascii="Arial" w:hAnsi="Arial" w:cs="Arial"/>
          <w:sz w:val="24"/>
          <w:szCs w:val="24"/>
        </w:rPr>
        <w:t xml:space="preserve">En la Universidad Manuela </w:t>
      </w:r>
      <w:proofErr w:type="spellStart"/>
      <w:r>
        <w:rPr>
          <w:rFonts w:ascii="Arial" w:hAnsi="Arial" w:cs="Arial"/>
          <w:sz w:val="24"/>
          <w:szCs w:val="24"/>
        </w:rPr>
        <w:t>Beltran</w:t>
      </w:r>
      <w:proofErr w:type="spellEnd"/>
      <w:r>
        <w:rPr>
          <w:rFonts w:ascii="Arial" w:hAnsi="Arial" w:cs="Arial"/>
          <w:sz w:val="24"/>
          <w:szCs w:val="24"/>
        </w:rPr>
        <w:t xml:space="preserve">, </w:t>
      </w:r>
      <w:r w:rsidR="00473117">
        <w:rPr>
          <w:rFonts w:ascii="Arial" w:hAnsi="Arial" w:cs="Arial"/>
          <w:sz w:val="24"/>
          <w:szCs w:val="24"/>
        </w:rPr>
        <w:t xml:space="preserve">se </w:t>
      </w:r>
      <w:proofErr w:type="spellStart"/>
      <w:r w:rsidR="00473117">
        <w:rPr>
          <w:rFonts w:ascii="Arial" w:hAnsi="Arial" w:cs="Arial"/>
          <w:sz w:val="24"/>
          <w:szCs w:val="24"/>
        </w:rPr>
        <w:t>diseño</w:t>
      </w:r>
      <w:proofErr w:type="spellEnd"/>
      <w:r w:rsidR="00473117">
        <w:rPr>
          <w:rFonts w:ascii="Arial" w:hAnsi="Arial" w:cs="Arial"/>
          <w:sz w:val="24"/>
          <w:szCs w:val="24"/>
        </w:rPr>
        <w:t xml:space="preserve"> un tipo de filtros llamados FIR-WAVELET sobre FPGA para eliminar el ruido en la señales </w:t>
      </w:r>
      <w:proofErr w:type="spellStart"/>
      <w:r w:rsidR="00473117">
        <w:rPr>
          <w:rFonts w:ascii="Arial" w:hAnsi="Arial" w:cs="Arial"/>
          <w:sz w:val="24"/>
          <w:szCs w:val="24"/>
        </w:rPr>
        <w:t>bioelectricas</w:t>
      </w:r>
      <w:proofErr w:type="spellEnd"/>
      <w:r w:rsidR="00473117">
        <w:rPr>
          <w:rFonts w:ascii="Arial" w:hAnsi="Arial" w:cs="Arial"/>
          <w:sz w:val="24"/>
          <w:szCs w:val="24"/>
        </w:rPr>
        <w:t xml:space="preserve">, el articulo explica de manera muy teórica, practica y muy bien documentada la manera tan efectiva de usar estos filtros para tener una señal pura de </w:t>
      </w:r>
      <w:proofErr w:type="spellStart"/>
      <w:r w:rsidR="00473117">
        <w:rPr>
          <w:rFonts w:ascii="Arial" w:hAnsi="Arial" w:cs="Arial"/>
          <w:sz w:val="24"/>
          <w:szCs w:val="24"/>
        </w:rPr>
        <w:t>biopotenciales</w:t>
      </w:r>
      <w:proofErr w:type="spellEnd"/>
      <w:r w:rsidR="00473117">
        <w:rPr>
          <w:rFonts w:ascii="Arial" w:hAnsi="Arial" w:cs="Arial"/>
          <w:sz w:val="24"/>
          <w:szCs w:val="24"/>
        </w:rPr>
        <w:t xml:space="preserve"> usando la FPGA.</w:t>
      </w:r>
      <w:r>
        <w:rPr>
          <w:rStyle w:val="Refdenotaalpie"/>
          <w:rFonts w:ascii="Arial" w:hAnsi="Arial" w:cs="Arial"/>
          <w:sz w:val="24"/>
          <w:szCs w:val="24"/>
        </w:rPr>
        <w:footnoteReference w:id="15"/>
      </w:r>
      <w:r w:rsidR="00473117">
        <w:rPr>
          <w:rFonts w:ascii="Arial" w:hAnsi="Arial" w:cs="Arial"/>
          <w:sz w:val="24"/>
          <w:szCs w:val="24"/>
        </w:rPr>
        <w:t xml:space="preserve"> O</w:t>
      </w:r>
      <w:r w:rsidR="00542326">
        <w:rPr>
          <w:rFonts w:ascii="Arial" w:hAnsi="Arial" w:cs="Arial"/>
          <w:sz w:val="24"/>
          <w:szCs w:val="24"/>
        </w:rPr>
        <w:t xml:space="preserve">tro tipo de filtrado sobre FPGA es un tipo de filtro que se ha usado con un bus </w:t>
      </w:r>
      <w:proofErr w:type="spellStart"/>
      <w:r w:rsidR="00542326">
        <w:rPr>
          <w:rFonts w:ascii="Arial" w:hAnsi="Arial" w:cs="Arial"/>
          <w:sz w:val="24"/>
          <w:szCs w:val="24"/>
        </w:rPr>
        <w:t>Wishbone</w:t>
      </w:r>
      <w:proofErr w:type="spellEnd"/>
      <w:r w:rsidR="00542326">
        <w:rPr>
          <w:rFonts w:ascii="Arial" w:hAnsi="Arial" w:cs="Arial"/>
          <w:sz w:val="24"/>
          <w:szCs w:val="24"/>
        </w:rPr>
        <w:t xml:space="preserve">, para que </w:t>
      </w:r>
      <w:r w:rsidR="00542326">
        <w:rPr>
          <w:rFonts w:ascii="Arial" w:hAnsi="Arial" w:cs="Arial"/>
          <w:sz w:val="24"/>
          <w:szCs w:val="24"/>
        </w:rPr>
        <w:lastRenderedPageBreak/>
        <w:t xml:space="preserve">por medio de un algoritmo reduzca precisamente el ruido en cualquier señal, este estudio se </w:t>
      </w:r>
      <w:proofErr w:type="spellStart"/>
      <w:r w:rsidR="00542326">
        <w:rPr>
          <w:rFonts w:ascii="Arial" w:hAnsi="Arial" w:cs="Arial"/>
          <w:sz w:val="24"/>
          <w:szCs w:val="24"/>
        </w:rPr>
        <w:t>realizo</w:t>
      </w:r>
      <w:proofErr w:type="spellEnd"/>
      <w:r w:rsidR="00542326">
        <w:rPr>
          <w:rFonts w:ascii="Arial" w:hAnsi="Arial" w:cs="Arial"/>
          <w:sz w:val="24"/>
          <w:szCs w:val="24"/>
        </w:rPr>
        <w:t xml:space="preserve"> en la Universidad del Quindío en Armenia.</w:t>
      </w:r>
      <w:r w:rsidR="00542326">
        <w:rPr>
          <w:rStyle w:val="Refdenotaalpie"/>
          <w:rFonts w:ascii="Arial" w:hAnsi="Arial" w:cs="Arial"/>
          <w:sz w:val="24"/>
          <w:szCs w:val="24"/>
        </w:rPr>
        <w:footnoteReference w:id="16"/>
      </w:r>
    </w:p>
    <w:p w14:paraId="4BF0051D" w14:textId="77777777" w:rsidR="008E4B9B" w:rsidRPr="00F540C3" w:rsidRDefault="008E4B9B" w:rsidP="00F540C3">
      <w:pPr>
        <w:pStyle w:val="Sinespaciado"/>
        <w:jc w:val="both"/>
        <w:rPr>
          <w:rFonts w:ascii="Arial" w:hAnsi="Arial" w:cs="Arial"/>
          <w:sz w:val="24"/>
          <w:szCs w:val="24"/>
        </w:rPr>
      </w:pPr>
    </w:p>
    <w:p w14:paraId="5200FB5B" w14:textId="77777777" w:rsidR="004040C6" w:rsidRPr="00F540C3" w:rsidRDefault="004040C6" w:rsidP="00F540C3">
      <w:pPr>
        <w:pStyle w:val="Sinespaciado"/>
        <w:jc w:val="both"/>
        <w:rPr>
          <w:rFonts w:ascii="Arial" w:hAnsi="Arial" w:cs="Arial"/>
          <w:sz w:val="24"/>
          <w:szCs w:val="24"/>
        </w:rPr>
      </w:pPr>
      <w:r w:rsidRPr="00F540C3">
        <w:rPr>
          <w:rFonts w:ascii="Arial" w:hAnsi="Arial" w:cs="Arial"/>
          <w:sz w:val="24"/>
          <w:szCs w:val="24"/>
        </w:rPr>
        <w:t xml:space="preserve">Los trabajos anteriores muestran como en Colombia se ha hecho uso de las </w:t>
      </w:r>
      <w:proofErr w:type="spellStart"/>
      <w:r w:rsidRPr="00F540C3">
        <w:rPr>
          <w:rFonts w:ascii="Arial" w:hAnsi="Arial" w:cs="Arial"/>
          <w:sz w:val="24"/>
          <w:szCs w:val="24"/>
        </w:rPr>
        <w:t>FPGAs</w:t>
      </w:r>
      <w:proofErr w:type="spellEnd"/>
      <w:r w:rsidRPr="00F540C3">
        <w:rPr>
          <w:rFonts w:ascii="Arial" w:hAnsi="Arial" w:cs="Arial"/>
          <w:sz w:val="24"/>
          <w:szCs w:val="24"/>
        </w:rPr>
        <w:t xml:space="preserve"> para diseñar prototipos rápidamente y solucionar problemas que podrían ser complicados al implementar hardware no programable ni configurable. En cuanto al Valle es nula la información que se encuentra al relacionar la electrocardiografía y el uso de una FPGA, siendo este motivo de mayor entusiasmo para encarrilar un nuevo tipo de investigación en el valle del cauca y así difundir más el uso de hardware programable y aportar un grano de arena al departamento como tal. Tuluá es una ciudad con gran potencial para los productos electrónicos y esta es una ventana para comenzar algo que podría dejar cosas positivas al desarrollo de la carrera de ingeniería electrónica en el corazón del valle.</w:t>
      </w:r>
    </w:p>
    <w:p w14:paraId="0AB7B963" w14:textId="77777777" w:rsidR="004040C6" w:rsidRPr="00F540C3" w:rsidRDefault="004040C6" w:rsidP="00F540C3">
      <w:pPr>
        <w:pStyle w:val="Sinespaciado"/>
        <w:jc w:val="both"/>
        <w:rPr>
          <w:rFonts w:ascii="Arial" w:hAnsi="Arial" w:cs="Arial"/>
          <w:sz w:val="24"/>
          <w:szCs w:val="24"/>
        </w:rPr>
      </w:pPr>
    </w:p>
    <w:p w14:paraId="454FD0F3" w14:textId="77777777" w:rsidR="004040C6" w:rsidRPr="00F540C3" w:rsidRDefault="004040C6" w:rsidP="00F540C3">
      <w:pPr>
        <w:pStyle w:val="Sinespaciado"/>
        <w:jc w:val="both"/>
        <w:rPr>
          <w:rFonts w:ascii="Arial" w:hAnsi="Arial" w:cs="Arial"/>
          <w:sz w:val="24"/>
          <w:szCs w:val="24"/>
        </w:rPr>
      </w:pPr>
    </w:p>
    <w:p w14:paraId="220FC6C8" w14:textId="77777777" w:rsidR="004040C6" w:rsidRPr="00F540C3" w:rsidRDefault="004040C6" w:rsidP="00F540C3">
      <w:pPr>
        <w:pStyle w:val="Sinespaciado"/>
        <w:numPr>
          <w:ilvl w:val="1"/>
          <w:numId w:val="14"/>
        </w:numPr>
        <w:jc w:val="both"/>
        <w:rPr>
          <w:rFonts w:ascii="Arial" w:hAnsi="Arial" w:cs="Arial"/>
          <w:b/>
          <w:sz w:val="24"/>
          <w:szCs w:val="24"/>
        </w:rPr>
      </w:pPr>
      <w:r w:rsidRPr="00F540C3">
        <w:rPr>
          <w:rFonts w:ascii="Arial" w:hAnsi="Arial" w:cs="Arial"/>
          <w:b/>
          <w:sz w:val="24"/>
          <w:szCs w:val="24"/>
        </w:rPr>
        <w:t>MARCO LEGAL</w:t>
      </w:r>
    </w:p>
    <w:p w14:paraId="5249AB97" w14:textId="77777777" w:rsidR="004040C6" w:rsidRPr="00F540C3" w:rsidRDefault="004040C6" w:rsidP="00F540C3">
      <w:pPr>
        <w:pStyle w:val="Sinespaciado"/>
        <w:jc w:val="both"/>
        <w:rPr>
          <w:rFonts w:ascii="Arial" w:hAnsi="Arial" w:cs="Arial"/>
          <w:b/>
          <w:sz w:val="24"/>
          <w:szCs w:val="24"/>
        </w:rPr>
      </w:pPr>
    </w:p>
    <w:p w14:paraId="6F489DE3" w14:textId="77777777" w:rsidR="004040C6" w:rsidRPr="00F540C3" w:rsidRDefault="004040C6" w:rsidP="00F540C3">
      <w:pPr>
        <w:pStyle w:val="Sinespaciado"/>
        <w:jc w:val="both"/>
        <w:rPr>
          <w:rFonts w:ascii="Arial" w:hAnsi="Arial" w:cs="Arial"/>
          <w:sz w:val="24"/>
          <w:szCs w:val="24"/>
        </w:rPr>
      </w:pPr>
      <w:r w:rsidRPr="00F540C3">
        <w:rPr>
          <w:rFonts w:ascii="Arial" w:hAnsi="Arial" w:cs="Arial"/>
          <w:sz w:val="24"/>
          <w:szCs w:val="24"/>
        </w:rPr>
        <w:t>El diseño del prototipo se realizara bajo las siguientes normas vigentes:</w:t>
      </w:r>
    </w:p>
    <w:p w14:paraId="4FDE0C18" w14:textId="77777777" w:rsidR="004040C6" w:rsidRPr="00F540C3" w:rsidRDefault="004040C6" w:rsidP="00F540C3">
      <w:pPr>
        <w:pStyle w:val="Sinespaciado"/>
        <w:jc w:val="both"/>
        <w:rPr>
          <w:rFonts w:ascii="Arial" w:hAnsi="Arial" w:cs="Arial"/>
          <w:sz w:val="24"/>
          <w:szCs w:val="24"/>
        </w:rPr>
      </w:pPr>
    </w:p>
    <w:p w14:paraId="1482CDA9" w14:textId="77777777" w:rsidR="004040C6" w:rsidRPr="00F540C3" w:rsidRDefault="004040C6" w:rsidP="00F540C3">
      <w:pPr>
        <w:pStyle w:val="Sinespaciado"/>
        <w:jc w:val="both"/>
        <w:rPr>
          <w:rFonts w:ascii="Arial" w:hAnsi="Arial" w:cs="Arial"/>
          <w:sz w:val="24"/>
          <w:szCs w:val="24"/>
        </w:rPr>
      </w:pPr>
    </w:p>
    <w:p w14:paraId="7918972B" w14:textId="77777777" w:rsidR="004040C6" w:rsidRPr="00F540C3" w:rsidRDefault="004040C6" w:rsidP="00F540C3">
      <w:pPr>
        <w:pStyle w:val="Sinespaciado"/>
        <w:jc w:val="both"/>
        <w:rPr>
          <w:rFonts w:ascii="Arial" w:hAnsi="Arial" w:cs="Arial"/>
          <w:b/>
          <w:sz w:val="24"/>
          <w:szCs w:val="24"/>
        </w:rPr>
      </w:pPr>
      <w:r w:rsidRPr="00F540C3">
        <w:rPr>
          <w:rFonts w:ascii="Arial" w:hAnsi="Arial" w:cs="Arial"/>
          <w:b/>
          <w:sz w:val="24"/>
          <w:szCs w:val="24"/>
        </w:rPr>
        <w:t>“Ley 9 de 1979 – “Por la cual se dictan medidas sanitarias”</w:t>
      </w:r>
    </w:p>
    <w:p w14:paraId="3F6C5777" w14:textId="77777777" w:rsidR="004040C6" w:rsidRPr="00F540C3" w:rsidRDefault="004040C6" w:rsidP="00F540C3">
      <w:pPr>
        <w:pStyle w:val="Sinespaciado"/>
        <w:jc w:val="both"/>
        <w:rPr>
          <w:rFonts w:ascii="Arial" w:hAnsi="Arial" w:cs="Arial"/>
          <w:b/>
          <w:sz w:val="24"/>
          <w:szCs w:val="24"/>
        </w:rPr>
      </w:pPr>
    </w:p>
    <w:p w14:paraId="3A643A09" w14:textId="77777777" w:rsidR="004040C6" w:rsidRPr="00F540C3" w:rsidRDefault="004040C6" w:rsidP="00F540C3">
      <w:pPr>
        <w:pStyle w:val="Sinespaciado"/>
        <w:jc w:val="both"/>
        <w:rPr>
          <w:rFonts w:ascii="Arial" w:hAnsi="Arial" w:cs="Arial"/>
          <w:sz w:val="24"/>
          <w:szCs w:val="24"/>
        </w:rPr>
      </w:pPr>
      <w:r w:rsidRPr="00F540C3">
        <w:rPr>
          <w:rFonts w:ascii="Arial" w:hAnsi="Arial" w:cs="Arial"/>
          <w:sz w:val="24"/>
          <w:szCs w:val="24"/>
        </w:rPr>
        <w:t>Esta Ley, da los lineamientos generales necesarios para preservar, restaurar o mejorar las condiciones necesarias en lo que se relaciona con la salud humana; también reglamenta actividades y competencias de salud pública para asegurar el bienestar de la población.</w:t>
      </w:r>
    </w:p>
    <w:p w14:paraId="321341E3" w14:textId="77777777" w:rsidR="004040C6" w:rsidRPr="00F540C3" w:rsidRDefault="004040C6" w:rsidP="00F540C3">
      <w:pPr>
        <w:pStyle w:val="Sinespaciado"/>
        <w:jc w:val="both"/>
        <w:rPr>
          <w:rFonts w:ascii="Arial" w:hAnsi="Arial" w:cs="Arial"/>
          <w:sz w:val="24"/>
          <w:szCs w:val="24"/>
        </w:rPr>
      </w:pPr>
    </w:p>
    <w:p w14:paraId="27D37A68" w14:textId="77777777" w:rsidR="004040C6" w:rsidRPr="00F540C3" w:rsidRDefault="004040C6" w:rsidP="00F540C3">
      <w:pPr>
        <w:pStyle w:val="Sinespaciado"/>
        <w:jc w:val="both"/>
        <w:rPr>
          <w:rFonts w:ascii="Arial" w:hAnsi="Arial" w:cs="Arial"/>
          <w:sz w:val="24"/>
          <w:szCs w:val="24"/>
        </w:rPr>
      </w:pPr>
      <w:r w:rsidRPr="00F540C3">
        <w:rPr>
          <w:rFonts w:ascii="Arial" w:hAnsi="Arial" w:cs="Arial"/>
          <w:sz w:val="24"/>
          <w:szCs w:val="24"/>
        </w:rPr>
        <w:t>En el Título VI. Drogas, Medicamentos, Cosméticos y Similares, se plasman los principios de las normativas para los dispositivos médicos, allí mismo se dictan las sanciones que se deriven de las prohibiciones y demás.</w:t>
      </w:r>
    </w:p>
    <w:p w14:paraId="770BB28F" w14:textId="77777777" w:rsidR="004040C6" w:rsidRPr="00F540C3" w:rsidRDefault="004040C6" w:rsidP="00F540C3">
      <w:pPr>
        <w:pStyle w:val="Sinespaciado"/>
        <w:jc w:val="both"/>
        <w:rPr>
          <w:rFonts w:ascii="Arial" w:hAnsi="Arial" w:cs="Arial"/>
          <w:sz w:val="24"/>
          <w:szCs w:val="24"/>
        </w:rPr>
      </w:pPr>
    </w:p>
    <w:p w14:paraId="16CDFC6E" w14:textId="77777777" w:rsidR="004040C6" w:rsidRPr="00F540C3" w:rsidRDefault="004040C6" w:rsidP="00F540C3">
      <w:pPr>
        <w:pStyle w:val="Sinespaciado"/>
        <w:jc w:val="both"/>
        <w:rPr>
          <w:rFonts w:ascii="Arial" w:hAnsi="Arial" w:cs="Arial"/>
          <w:sz w:val="24"/>
          <w:szCs w:val="24"/>
        </w:rPr>
      </w:pPr>
      <w:r w:rsidRPr="00F540C3">
        <w:rPr>
          <w:rFonts w:ascii="Arial" w:hAnsi="Arial" w:cs="Arial"/>
          <w:sz w:val="24"/>
          <w:szCs w:val="24"/>
        </w:rPr>
        <w:t>En el Título XI. Vigilancia y control, se establecen las medidas de seguridad y sanciones que se deriven del incumplimiento de la misma.</w:t>
      </w:r>
    </w:p>
    <w:p w14:paraId="7759D1C3" w14:textId="77777777" w:rsidR="004040C6" w:rsidRPr="00F540C3" w:rsidRDefault="004040C6" w:rsidP="00F540C3">
      <w:pPr>
        <w:pStyle w:val="Sinespaciado"/>
        <w:jc w:val="both"/>
        <w:rPr>
          <w:rFonts w:ascii="Arial" w:hAnsi="Arial" w:cs="Arial"/>
          <w:sz w:val="24"/>
          <w:szCs w:val="24"/>
        </w:rPr>
      </w:pPr>
    </w:p>
    <w:p w14:paraId="4BD122D2" w14:textId="77777777" w:rsidR="004040C6" w:rsidRPr="00F540C3" w:rsidRDefault="004040C6" w:rsidP="00F540C3">
      <w:pPr>
        <w:pStyle w:val="Sinespaciado"/>
        <w:jc w:val="both"/>
        <w:rPr>
          <w:rFonts w:ascii="Arial" w:hAnsi="Arial" w:cs="Arial"/>
          <w:b/>
          <w:sz w:val="24"/>
          <w:szCs w:val="24"/>
        </w:rPr>
      </w:pPr>
      <w:r w:rsidRPr="00F540C3">
        <w:rPr>
          <w:rFonts w:ascii="Arial" w:hAnsi="Arial" w:cs="Arial"/>
          <w:b/>
          <w:sz w:val="24"/>
          <w:szCs w:val="24"/>
        </w:rPr>
        <w:t>Decreto 2092 del 2 de Julio de 1986 – “Por el cual se reglamenta parcialmente los Títulos VI y XI de la Ley 09 de 1979, en cuanto a la elaboración, envase o empaque, almacenamiento, transporte y expendio de Medicamentos, Cosméticos y Similares”.</w:t>
      </w:r>
    </w:p>
    <w:p w14:paraId="3131AB3B" w14:textId="77777777" w:rsidR="004040C6" w:rsidRPr="00F540C3" w:rsidRDefault="004040C6" w:rsidP="00F540C3">
      <w:pPr>
        <w:pStyle w:val="Sinespaciado"/>
        <w:jc w:val="both"/>
        <w:rPr>
          <w:rFonts w:ascii="Arial" w:hAnsi="Arial" w:cs="Arial"/>
          <w:sz w:val="24"/>
          <w:szCs w:val="24"/>
        </w:rPr>
      </w:pPr>
    </w:p>
    <w:p w14:paraId="5982C136" w14:textId="77777777" w:rsidR="004040C6" w:rsidRPr="00F540C3" w:rsidRDefault="004040C6" w:rsidP="00F540C3">
      <w:pPr>
        <w:pStyle w:val="Sinespaciado"/>
        <w:jc w:val="both"/>
        <w:rPr>
          <w:rFonts w:ascii="Arial" w:hAnsi="Arial" w:cs="Arial"/>
          <w:sz w:val="24"/>
          <w:szCs w:val="24"/>
        </w:rPr>
      </w:pPr>
      <w:r w:rsidRPr="00F540C3">
        <w:rPr>
          <w:rFonts w:ascii="Arial" w:hAnsi="Arial" w:cs="Arial"/>
          <w:sz w:val="24"/>
          <w:szCs w:val="24"/>
        </w:rPr>
        <w:t>A partir de la expedición de esta norma, el Ministerio de Salud inicia la vigilancia y control de los dispositivos médicos para uso humano y se dan las competencias para cada uno de los autores.</w:t>
      </w:r>
    </w:p>
    <w:p w14:paraId="083B191A" w14:textId="77777777" w:rsidR="004040C6" w:rsidRPr="00F540C3" w:rsidRDefault="004040C6" w:rsidP="00F540C3">
      <w:pPr>
        <w:pStyle w:val="Sinespaciado"/>
        <w:jc w:val="both"/>
        <w:rPr>
          <w:rFonts w:ascii="Arial" w:hAnsi="Arial" w:cs="Arial"/>
          <w:sz w:val="24"/>
          <w:szCs w:val="24"/>
        </w:rPr>
      </w:pPr>
    </w:p>
    <w:p w14:paraId="5E3E9DCF" w14:textId="77777777" w:rsidR="004040C6" w:rsidRPr="00F540C3" w:rsidRDefault="004040C6" w:rsidP="00F540C3">
      <w:pPr>
        <w:pStyle w:val="Sinespaciado"/>
        <w:jc w:val="both"/>
        <w:rPr>
          <w:rFonts w:ascii="Arial" w:hAnsi="Arial" w:cs="Arial"/>
          <w:b/>
          <w:sz w:val="24"/>
          <w:szCs w:val="24"/>
        </w:rPr>
      </w:pPr>
      <w:r w:rsidRPr="00F540C3">
        <w:rPr>
          <w:rFonts w:ascii="Arial" w:hAnsi="Arial" w:cs="Arial"/>
          <w:b/>
          <w:sz w:val="24"/>
          <w:szCs w:val="24"/>
        </w:rPr>
        <w:t>Resolución 434 de 2001 – “Por la cual se dictan normas para la evaluación e importación de tecnologías biomédicas, se define las de importación controlada y se dictan otras disposiciones”</w:t>
      </w:r>
    </w:p>
    <w:p w14:paraId="23390437" w14:textId="77777777" w:rsidR="004040C6" w:rsidRPr="00F540C3" w:rsidRDefault="004040C6" w:rsidP="00F540C3">
      <w:pPr>
        <w:pStyle w:val="Sinespaciado"/>
        <w:jc w:val="both"/>
        <w:rPr>
          <w:rFonts w:ascii="Arial" w:hAnsi="Arial" w:cs="Arial"/>
          <w:sz w:val="24"/>
          <w:szCs w:val="24"/>
        </w:rPr>
      </w:pPr>
    </w:p>
    <w:p w14:paraId="5D6368AD" w14:textId="77777777" w:rsidR="004040C6" w:rsidRPr="00F540C3" w:rsidRDefault="004040C6" w:rsidP="00F540C3">
      <w:pPr>
        <w:pStyle w:val="Sinespaciado"/>
        <w:jc w:val="both"/>
        <w:rPr>
          <w:rFonts w:ascii="Arial" w:hAnsi="Arial" w:cs="Arial"/>
          <w:sz w:val="24"/>
          <w:szCs w:val="24"/>
        </w:rPr>
      </w:pPr>
      <w:r w:rsidRPr="00F540C3">
        <w:rPr>
          <w:rFonts w:ascii="Arial" w:hAnsi="Arial" w:cs="Arial"/>
          <w:sz w:val="24"/>
          <w:szCs w:val="24"/>
        </w:rPr>
        <w:lastRenderedPageBreak/>
        <w:t>Esta norma, da los lineamientos iniciales para todo lo relacionado con dispositivos médicos: equipos biomédicos, lo cuales fueron modificados por el Decreto 4725 de 2005. La Resolución 434 de 2001, crea competencias para los entes del estado: INVIMA, las Direcciones Departamentales, Distritales y/o Municipales en cuanto a Vigilancia y Control de los dispositivos.</w:t>
      </w:r>
      <w:r w:rsidRPr="00F540C3">
        <w:rPr>
          <w:rStyle w:val="Refdenotaalpie"/>
          <w:rFonts w:ascii="Arial" w:hAnsi="Arial" w:cs="Arial"/>
          <w:sz w:val="24"/>
          <w:szCs w:val="24"/>
        </w:rPr>
        <w:footnoteReference w:id="17"/>
      </w:r>
    </w:p>
    <w:p w14:paraId="49B3A59D" w14:textId="77777777" w:rsidR="004040C6" w:rsidRPr="00F540C3" w:rsidRDefault="004040C6" w:rsidP="00F540C3">
      <w:pPr>
        <w:pStyle w:val="Sinespaciado"/>
        <w:jc w:val="both"/>
        <w:rPr>
          <w:rFonts w:ascii="Arial" w:hAnsi="Arial" w:cs="Arial"/>
          <w:sz w:val="24"/>
          <w:szCs w:val="24"/>
        </w:rPr>
      </w:pPr>
    </w:p>
    <w:p w14:paraId="0BE5600A" w14:textId="77777777" w:rsidR="004040C6" w:rsidRPr="00F540C3" w:rsidRDefault="004040C6" w:rsidP="00F540C3">
      <w:pPr>
        <w:pStyle w:val="Sinespaciado"/>
        <w:jc w:val="both"/>
        <w:rPr>
          <w:rFonts w:ascii="Arial" w:hAnsi="Arial" w:cs="Arial"/>
          <w:sz w:val="24"/>
          <w:szCs w:val="24"/>
        </w:rPr>
      </w:pPr>
    </w:p>
    <w:p w14:paraId="79A2179A" w14:textId="77777777" w:rsidR="004040C6" w:rsidRPr="00F540C3" w:rsidRDefault="004040C6" w:rsidP="00F540C3">
      <w:pPr>
        <w:pStyle w:val="Sinespaciado"/>
        <w:jc w:val="both"/>
        <w:rPr>
          <w:rFonts w:ascii="Arial" w:hAnsi="Arial" w:cs="Arial"/>
          <w:b/>
          <w:sz w:val="24"/>
          <w:szCs w:val="24"/>
        </w:rPr>
      </w:pPr>
      <w:r w:rsidRPr="00F540C3">
        <w:rPr>
          <w:rFonts w:ascii="Arial" w:hAnsi="Arial" w:cs="Arial"/>
          <w:b/>
          <w:sz w:val="24"/>
          <w:szCs w:val="24"/>
        </w:rPr>
        <w:t>Decreto 4725 de 2005 – “Por la cual se reglamenta el régimen de registros sanitarios, permisos de comercialización y vigilancia sanitaria de los dispositivos médicos para uso humano”.</w:t>
      </w:r>
    </w:p>
    <w:p w14:paraId="5A706315" w14:textId="77777777" w:rsidR="004040C6" w:rsidRPr="00F540C3" w:rsidRDefault="004040C6" w:rsidP="00F540C3">
      <w:pPr>
        <w:pStyle w:val="Sinespaciado"/>
        <w:jc w:val="both"/>
        <w:rPr>
          <w:rFonts w:ascii="Arial" w:hAnsi="Arial" w:cs="Arial"/>
          <w:sz w:val="24"/>
          <w:szCs w:val="24"/>
        </w:rPr>
      </w:pPr>
    </w:p>
    <w:p w14:paraId="24960B73" w14:textId="77777777" w:rsidR="004040C6" w:rsidRPr="00F540C3" w:rsidRDefault="004040C6" w:rsidP="00F540C3">
      <w:pPr>
        <w:pStyle w:val="Sinespaciado"/>
        <w:jc w:val="both"/>
        <w:rPr>
          <w:rFonts w:ascii="Arial" w:hAnsi="Arial" w:cs="Arial"/>
          <w:sz w:val="24"/>
          <w:szCs w:val="24"/>
        </w:rPr>
      </w:pPr>
      <w:r w:rsidRPr="00F540C3">
        <w:rPr>
          <w:rFonts w:ascii="Arial" w:hAnsi="Arial" w:cs="Arial"/>
          <w:sz w:val="24"/>
          <w:szCs w:val="24"/>
        </w:rPr>
        <w:t>Este es el decreto marco vigente para todo lo relacionado con los dispositivos médicos. En el Capítulo III, se establece que todo fabricante y/o importador de dispositivos médicos debe certificarse buenas prácticas de manufactura y de capacidad de almacenamiento y/o acondicionamiento de los dispositivos médicos, para lo cual el Ministerio de Protección Social expedirá las normas que lo regulen.</w:t>
      </w:r>
    </w:p>
    <w:p w14:paraId="2B42070E" w14:textId="77777777" w:rsidR="004040C6" w:rsidRPr="00F540C3" w:rsidRDefault="004040C6" w:rsidP="00F540C3">
      <w:pPr>
        <w:pStyle w:val="Sinespaciado"/>
        <w:jc w:val="both"/>
        <w:rPr>
          <w:rFonts w:ascii="Arial" w:hAnsi="Arial" w:cs="Arial"/>
          <w:sz w:val="24"/>
          <w:szCs w:val="24"/>
        </w:rPr>
      </w:pPr>
    </w:p>
    <w:p w14:paraId="1F157A7B" w14:textId="77777777" w:rsidR="004040C6" w:rsidRPr="00F540C3" w:rsidRDefault="004040C6" w:rsidP="00F540C3">
      <w:pPr>
        <w:pStyle w:val="Sinespaciado"/>
        <w:jc w:val="both"/>
        <w:rPr>
          <w:rFonts w:ascii="Arial" w:hAnsi="Arial" w:cs="Arial"/>
          <w:sz w:val="24"/>
          <w:szCs w:val="24"/>
        </w:rPr>
      </w:pPr>
      <w:r w:rsidRPr="00F540C3">
        <w:rPr>
          <w:rFonts w:ascii="Arial" w:hAnsi="Arial" w:cs="Arial"/>
          <w:sz w:val="24"/>
          <w:szCs w:val="24"/>
        </w:rPr>
        <w:t xml:space="preserve">En el Capítulo IX. Control y Vigilancia se establecen las responsabilidades de cada uno de las autoridades sanitarias (Nacionales, Departamentales, Distritales y Municipales). En este decreto se excluyen los dispositivos médicos sobre medida para salud visual, ocular, prótesis y </w:t>
      </w:r>
      <w:proofErr w:type="spellStart"/>
      <w:r w:rsidRPr="00F540C3">
        <w:rPr>
          <w:rFonts w:ascii="Arial" w:hAnsi="Arial" w:cs="Arial"/>
          <w:sz w:val="24"/>
          <w:szCs w:val="24"/>
        </w:rPr>
        <w:t>órtesis</w:t>
      </w:r>
      <w:proofErr w:type="spellEnd"/>
      <w:r w:rsidRPr="00F540C3">
        <w:rPr>
          <w:rFonts w:ascii="Arial" w:hAnsi="Arial" w:cs="Arial"/>
          <w:sz w:val="24"/>
          <w:szCs w:val="24"/>
        </w:rPr>
        <w:t xml:space="preserve"> externa, los cuales se encuentran regulados por otras normas expedidas ya por el Ministerio de la Protección Social.</w:t>
      </w:r>
    </w:p>
    <w:p w14:paraId="160884B9" w14:textId="77777777" w:rsidR="004040C6" w:rsidRPr="00F540C3" w:rsidRDefault="004040C6" w:rsidP="00F540C3">
      <w:pPr>
        <w:pStyle w:val="Sinespaciado"/>
        <w:jc w:val="both"/>
        <w:rPr>
          <w:rFonts w:ascii="Arial" w:hAnsi="Arial" w:cs="Arial"/>
          <w:sz w:val="24"/>
          <w:szCs w:val="24"/>
        </w:rPr>
      </w:pPr>
    </w:p>
    <w:p w14:paraId="5FD85DFC" w14:textId="77777777" w:rsidR="004040C6" w:rsidRPr="00F540C3" w:rsidRDefault="004040C6" w:rsidP="00F540C3">
      <w:pPr>
        <w:pStyle w:val="Sinespaciado"/>
        <w:jc w:val="both"/>
        <w:rPr>
          <w:rFonts w:ascii="Arial" w:hAnsi="Arial" w:cs="Arial"/>
          <w:b/>
          <w:sz w:val="24"/>
          <w:szCs w:val="24"/>
        </w:rPr>
      </w:pPr>
      <w:r w:rsidRPr="00F540C3">
        <w:rPr>
          <w:rFonts w:ascii="Arial" w:hAnsi="Arial" w:cs="Arial"/>
          <w:b/>
          <w:sz w:val="24"/>
          <w:szCs w:val="24"/>
        </w:rPr>
        <w:t>Resolución 4002 de 2007 – “Por la cual se adopta el Manual de Requisitos de Capacidad de Almacenamiento y/o Acondicionamiento para Dispositivos Médicos”.</w:t>
      </w:r>
    </w:p>
    <w:p w14:paraId="0A9A6FE8" w14:textId="77777777" w:rsidR="004040C6" w:rsidRPr="00F540C3" w:rsidRDefault="004040C6" w:rsidP="00F540C3">
      <w:pPr>
        <w:pStyle w:val="Sinespaciado"/>
        <w:jc w:val="both"/>
        <w:rPr>
          <w:rFonts w:ascii="Arial" w:hAnsi="Arial" w:cs="Arial"/>
          <w:sz w:val="24"/>
          <w:szCs w:val="24"/>
        </w:rPr>
      </w:pPr>
    </w:p>
    <w:p w14:paraId="61C3C536" w14:textId="77777777" w:rsidR="004040C6" w:rsidRDefault="004040C6" w:rsidP="00F540C3">
      <w:pPr>
        <w:pStyle w:val="Sinespaciado"/>
        <w:jc w:val="both"/>
        <w:rPr>
          <w:rFonts w:ascii="Arial" w:hAnsi="Arial" w:cs="Arial"/>
          <w:sz w:val="24"/>
          <w:szCs w:val="24"/>
        </w:rPr>
      </w:pPr>
      <w:r w:rsidRPr="00F540C3">
        <w:rPr>
          <w:rFonts w:ascii="Arial" w:hAnsi="Arial" w:cs="Arial"/>
          <w:sz w:val="24"/>
          <w:szCs w:val="24"/>
        </w:rPr>
        <w:t>En esta norma los comercializadores que no importen y que estén dedicados exclusivamente a almacenar y distribuir dispositivos médicos no requieren del Certificado de Acondicionamiento y Almacenamiento, CCAA; no obstante, serán objeto de vigilancia y control por parte de las Direcciones Territoriales de Salud.”</w:t>
      </w:r>
      <w:r w:rsidRPr="00F540C3">
        <w:rPr>
          <w:rStyle w:val="Refdenotaalpie"/>
          <w:rFonts w:ascii="Arial" w:hAnsi="Arial" w:cs="Arial"/>
          <w:sz w:val="24"/>
          <w:szCs w:val="24"/>
        </w:rPr>
        <w:footnoteReference w:id="18"/>
      </w:r>
    </w:p>
    <w:p w14:paraId="2E718FB8" w14:textId="77777777" w:rsidR="00DD6DF8" w:rsidRDefault="00DD6DF8" w:rsidP="00F540C3">
      <w:pPr>
        <w:pStyle w:val="Sinespaciado"/>
        <w:jc w:val="both"/>
        <w:rPr>
          <w:rFonts w:ascii="Arial" w:hAnsi="Arial" w:cs="Arial"/>
          <w:sz w:val="24"/>
          <w:szCs w:val="24"/>
        </w:rPr>
      </w:pPr>
    </w:p>
    <w:p w14:paraId="55A35D49" w14:textId="77777777" w:rsidR="00DD6DF8" w:rsidRDefault="00DD6DF8" w:rsidP="00F540C3">
      <w:pPr>
        <w:pStyle w:val="Sinespaciado"/>
        <w:jc w:val="both"/>
        <w:rPr>
          <w:rFonts w:ascii="Arial" w:hAnsi="Arial" w:cs="Arial"/>
          <w:sz w:val="24"/>
          <w:szCs w:val="24"/>
        </w:rPr>
      </w:pPr>
    </w:p>
    <w:p w14:paraId="773E9262" w14:textId="77777777" w:rsidR="00DD6DF8" w:rsidRDefault="00DD6DF8" w:rsidP="00F540C3">
      <w:pPr>
        <w:pStyle w:val="Sinespaciado"/>
        <w:jc w:val="both"/>
        <w:rPr>
          <w:rFonts w:ascii="Arial" w:hAnsi="Arial" w:cs="Arial"/>
          <w:sz w:val="24"/>
          <w:szCs w:val="24"/>
        </w:rPr>
      </w:pPr>
    </w:p>
    <w:p w14:paraId="3682A3C7" w14:textId="77777777" w:rsidR="00DD6DF8" w:rsidRDefault="00DD6DF8" w:rsidP="00F540C3">
      <w:pPr>
        <w:pStyle w:val="Sinespaciado"/>
        <w:jc w:val="both"/>
        <w:rPr>
          <w:rFonts w:ascii="Arial" w:hAnsi="Arial" w:cs="Arial"/>
          <w:sz w:val="24"/>
          <w:szCs w:val="24"/>
        </w:rPr>
      </w:pPr>
    </w:p>
    <w:p w14:paraId="4CD1CB9B" w14:textId="77777777" w:rsidR="00DD6DF8" w:rsidRDefault="00DD6DF8" w:rsidP="00F540C3">
      <w:pPr>
        <w:pStyle w:val="Sinespaciado"/>
        <w:jc w:val="both"/>
        <w:rPr>
          <w:rFonts w:ascii="Arial" w:hAnsi="Arial" w:cs="Arial"/>
          <w:sz w:val="24"/>
          <w:szCs w:val="24"/>
        </w:rPr>
      </w:pPr>
    </w:p>
    <w:p w14:paraId="277CC9A2" w14:textId="77777777" w:rsidR="00DD6DF8" w:rsidRDefault="00DD6DF8" w:rsidP="00F540C3">
      <w:pPr>
        <w:pStyle w:val="Sinespaciado"/>
        <w:jc w:val="both"/>
        <w:rPr>
          <w:rFonts w:ascii="Arial" w:hAnsi="Arial" w:cs="Arial"/>
          <w:sz w:val="24"/>
          <w:szCs w:val="24"/>
        </w:rPr>
      </w:pPr>
    </w:p>
    <w:p w14:paraId="79501AE6" w14:textId="77777777" w:rsidR="00DD6DF8" w:rsidRDefault="00DD6DF8" w:rsidP="00F540C3">
      <w:pPr>
        <w:pStyle w:val="Sinespaciado"/>
        <w:jc w:val="both"/>
        <w:rPr>
          <w:rFonts w:ascii="Arial" w:hAnsi="Arial" w:cs="Arial"/>
          <w:sz w:val="24"/>
          <w:szCs w:val="24"/>
        </w:rPr>
      </w:pPr>
    </w:p>
    <w:p w14:paraId="1124DB99" w14:textId="77777777" w:rsidR="00DD6DF8" w:rsidRDefault="00DD6DF8" w:rsidP="00F540C3">
      <w:pPr>
        <w:pStyle w:val="Sinespaciado"/>
        <w:jc w:val="both"/>
        <w:rPr>
          <w:rFonts w:ascii="Arial" w:hAnsi="Arial" w:cs="Arial"/>
          <w:sz w:val="24"/>
          <w:szCs w:val="24"/>
        </w:rPr>
      </w:pPr>
    </w:p>
    <w:p w14:paraId="4E0941BE" w14:textId="77777777" w:rsidR="00DD6DF8" w:rsidRDefault="00DD6DF8" w:rsidP="00F540C3">
      <w:pPr>
        <w:pStyle w:val="Sinespaciado"/>
        <w:jc w:val="both"/>
        <w:rPr>
          <w:rFonts w:ascii="Arial" w:hAnsi="Arial" w:cs="Arial"/>
          <w:sz w:val="24"/>
          <w:szCs w:val="24"/>
        </w:rPr>
      </w:pPr>
    </w:p>
    <w:p w14:paraId="542BE299" w14:textId="77777777" w:rsidR="00DD6DF8" w:rsidRDefault="00DD6DF8" w:rsidP="00F540C3">
      <w:pPr>
        <w:pStyle w:val="Sinespaciado"/>
        <w:jc w:val="both"/>
        <w:rPr>
          <w:rFonts w:ascii="Arial" w:hAnsi="Arial" w:cs="Arial"/>
          <w:sz w:val="24"/>
          <w:szCs w:val="24"/>
        </w:rPr>
      </w:pPr>
    </w:p>
    <w:p w14:paraId="32A0F9D9" w14:textId="77777777" w:rsidR="00DD6DF8" w:rsidRDefault="00DD6DF8" w:rsidP="00F540C3">
      <w:pPr>
        <w:pStyle w:val="Sinespaciado"/>
        <w:jc w:val="both"/>
        <w:rPr>
          <w:rFonts w:ascii="Arial" w:hAnsi="Arial" w:cs="Arial"/>
          <w:sz w:val="24"/>
          <w:szCs w:val="24"/>
        </w:rPr>
      </w:pPr>
    </w:p>
    <w:p w14:paraId="649DD3BE" w14:textId="77777777" w:rsidR="00DD6DF8" w:rsidRDefault="00DD6DF8" w:rsidP="00F540C3">
      <w:pPr>
        <w:pStyle w:val="Sinespaciado"/>
        <w:jc w:val="both"/>
        <w:rPr>
          <w:rFonts w:ascii="Arial" w:hAnsi="Arial" w:cs="Arial"/>
          <w:sz w:val="24"/>
          <w:szCs w:val="24"/>
        </w:rPr>
      </w:pPr>
    </w:p>
    <w:p w14:paraId="15D11F08" w14:textId="77777777" w:rsidR="00DD6DF8" w:rsidRDefault="00DD6DF8" w:rsidP="00F540C3">
      <w:pPr>
        <w:pStyle w:val="Sinespaciado"/>
        <w:jc w:val="both"/>
        <w:rPr>
          <w:rFonts w:ascii="Arial" w:hAnsi="Arial" w:cs="Arial"/>
          <w:sz w:val="24"/>
          <w:szCs w:val="24"/>
        </w:rPr>
      </w:pPr>
    </w:p>
    <w:p w14:paraId="12A024D1" w14:textId="77777777" w:rsidR="00DD6DF8" w:rsidRPr="00F540C3" w:rsidRDefault="00DD6DF8" w:rsidP="00F540C3">
      <w:pPr>
        <w:pStyle w:val="Sinespaciado"/>
        <w:jc w:val="both"/>
        <w:rPr>
          <w:rFonts w:ascii="Arial" w:hAnsi="Arial" w:cs="Arial"/>
          <w:sz w:val="24"/>
          <w:szCs w:val="24"/>
        </w:rPr>
      </w:pPr>
    </w:p>
    <w:p w14:paraId="24B10E2A" w14:textId="77777777" w:rsidR="00DD6DF8" w:rsidRPr="00410DF8" w:rsidRDefault="00DD6DF8" w:rsidP="00DD6DF8">
      <w:pPr>
        <w:pStyle w:val="Sinespaciado"/>
        <w:numPr>
          <w:ilvl w:val="0"/>
          <w:numId w:val="14"/>
        </w:numPr>
        <w:jc w:val="both"/>
        <w:rPr>
          <w:rFonts w:ascii="Arial" w:hAnsi="Arial" w:cs="Arial"/>
          <w:b/>
          <w:sz w:val="24"/>
          <w:szCs w:val="24"/>
        </w:rPr>
      </w:pPr>
      <w:r w:rsidRPr="00410DF8">
        <w:rPr>
          <w:rFonts w:ascii="Arial" w:hAnsi="Arial" w:cs="Arial"/>
          <w:b/>
          <w:sz w:val="24"/>
          <w:szCs w:val="24"/>
        </w:rPr>
        <w:lastRenderedPageBreak/>
        <w:t xml:space="preserve">VARIABLES </w:t>
      </w:r>
      <w:r>
        <w:rPr>
          <w:rFonts w:ascii="Arial" w:hAnsi="Arial" w:cs="Arial"/>
          <w:b/>
          <w:sz w:val="24"/>
          <w:szCs w:val="24"/>
        </w:rPr>
        <w:t>FISIOLOGICAS</w:t>
      </w:r>
    </w:p>
    <w:p w14:paraId="3779297D" w14:textId="77777777" w:rsidR="00DD6DF8" w:rsidRPr="00F540C3" w:rsidRDefault="00DD6DF8" w:rsidP="00DD6DF8">
      <w:pPr>
        <w:pStyle w:val="Sinespaciado"/>
        <w:jc w:val="both"/>
        <w:rPr>
          <w:rFonts w:ascii="Arial" w:hAnsi="Arial" w:cs="Arial"/>
          <w:sz w:val="24"/>
          <w:szCs w:val="24"/>
        </w:rPr>
      </w:pPr>
    </w:p>
    <w:p w14:paraId="3E397E25" w14:textId="77777777" w:rsidR="00DD6DF8" w:rsidRDefault="00DD6DF8" w:rsidP="00DD6DF8">
      <w:pPr>
        <w:widowControl w:val="0"/>
        <w:autoSpaceDE w:val="0"/>
        <w:autoSpaceDN w:val="0"/>
        <w:adjustRightInd w:val="0"/>
        <w:spacing w:line="235" w:lineRule="auto"/>
        <w:ind w:right="68"/>
        <w:jc w:val="both"/>
        <w:rPr>
          <w:rFonts w:ascii="Arial" w:hAnsi="Arial" w:cs="Arial"/>
          <w:sz w:val="14"/>
          <w:szCs w:val="14"/>
        </w:rPr>
      </w:pPr>
      <w:r>
        <w:rPr>
          <w:rFonts w:ascii="Arial" w:hAnsi="Arial" w:cs="Arial"/>
          <w:spacing w:val="-1"/>
        </w:rPr>
        <w:t>E</w:t>
      </w:r>
      <w:r>
        <w:rPr>
          <w:rFonts w:ascii="Arial" w:hAnsi="Arial" w:cs="Arial"/>
        </w:rPr>
        <w:t>n</w:t>
      </w:r>
      <w:r>
        <w:rPr>
          <w:rFonts w:ascii="Arial" w:hAnsi="Arial" w:cs="Arial"/>
          <w:spacing w:val="3"/>
        </w:rPr>
        <w:t xml:space="preserve"> </w:t>
      </w:r>
      <w:r>
        <w:rPr>
          <w:rFonts w:ascii="Arial" w:hAnsi="Arial" w:cs="Arial"/>
        </w:rPr>
        <w:t xml:space="preserve">el </w:t>
      </w:r>
      <w:r>
        <w:rPr>
          <w:rFonts w:ascii="Arial" w:hAnsi="Arial" w:cs="Arial"/>
          <w:spacing w:val="1"/>
        </w:rPr>
        <w:t>m</w:t>
      </w:r>
      <w:r>
        <w:rPr>
          <w:rFonts w:ascii="Arial" w:hAnsi="Arial" w:cs="Arial"/>
          <w:spacing w:val="-3"/>
        </w:rPr>
        <w:t>a</w:t>
      </w:r>
      <w:r>
        <w:rPr>
          <w:rFonts w:ascii="Arial" w:hAnsi="Arial" w:cs="Arial"/>
          <w:spacing w:val="1"/>
        </w:rPr>
        <w:t>r</w:t>
      </w:r>
      <w:r>
        <w:rPr>
          <w:rFonts w:ascii="Arial" w:hAnsi="Arial" w:cs="Arial"/>
        </w:rPr>
        <w:t>co</w:t>
      </w:r>
      <w:r>
        <w:rPr>
          <w:rFonts w:ascii="Arial" w:hAnsi="Arial" w:cs="Arial"/>
          <w:spacing w:val="1"/>
        </w:rPr>
        <w:t xml:space="preserve"> </w:t>
      </w:r>
      <w:r>
        <w:rPr>
          <w:rFonts w:ascii="Arial" w:hAnsi="Arial" w:cs="Arial"/>
        </w:rPr>
        <w:t>del</w:t>
      </w:r>
      <w:r>
        <w:rPr>
          <w:rFonts w:ascii="Arial" w:hAnsi="Arial" w:cs="Arial"/>
          <w:spacing w:val="3"/>
        </w:rPr>
        <w:t xml:space="preserve"> </w:t>
      </w:r>
      <w:r>
        <w:rPr>
          <w:rFonts w:ascii="Arial" w:hAnsi="Arial" w:cs="Arial"/>
          <w:spacing w:val="-3"/>
        </w:rPr>
        <w:t>p</w:t>
      </w:r>
      <w:r>
        <w:rPr>
          <w:rFonts w:ascii="Arial" w:hAnsi="Arial" w:cs="Arial"/>
          <w:spacing w:val="1"/>
        </w:rPr>
        <w:t>r</w:t>
      </w:r>
      <w:r>
        <w:rPr>
          <w:rFonts w:ascii="Arial" w:hAnsi="Arial" w:cs="Arial"/>
        </w:rPr>
        <w:t>o</w:t>
      </w:r>
      <w:r>
        <w:rPr>
          <w:rFonts w:ascii="Arial" w:hAnsi="Arial" w:cs="Arial"/>
          <w:spacing w:val="-3"/>
        </w:rPr>
        <w:t>y</w:t>
      </w:r>
      <w:r>
        <w:rPr>
          <w:rFonts w:ascii="Arial" w:hAnsi="Arial" w:cs="Arial"/>
        </w:rPr>
        <w:t>ec</w:t>
      </w:r>
      <w:r>
        <w:rPr>
          <w:rFonts w:ascii="Arial" w:hAnsi="Arial" w:cs="Arial"/>
          <w:spacing w:val="-2"/>
        </w:rPr>
        <w:t>t</w:t>
      </w:r>
      <w:r>
        <w:rPr>
          <w:rFonts w:ascii="Arial" w:hAnsi="Arial" w:cs="Arial"/>
        </w:rPr>
        <w:t>o</w:t>
      </w:r>
      <w:r>
        <w:rPr>
          <w:rFonts w:ascii="Arial" w:hAnsi="Arial" w:cs="Arial"/>
          <w:spacing w:val="3"/>
        </w:rPr>
        <w:t xml:space="preserve"> </w:t>
      </w:r>
      <w:r>
        <w:rPr>
          <w:rFonts w:ascii="Arial" w:hAnsi="Arial" w:cs="Arial"/>
        </w:rPr>
        <w:t>de un dispositivo para la obtención de ECG por filtrado digital,</w:t>
      </w:r>
      <w:r>
        <w:rPr>
          <w:rFonts w:ascii="Arial" w:hAnsi="Arial" w:cs="Arial"/>
          <w:spacing w:val="2"/>
        </w:rPr>
        <w:t xml:space="preserve"> </w:t>
      </w:r>
      <w:r>
        <w:rPr>
          <w:rFonts w:ascii="Arial" w:hAnsi="Arial" w:cs="Arial"/>
        </w:rPr>
        <w:t xml:space="preserve">se </w:t>
      </w:r>
      <w:r>
        <w:rPr>
          <w:rFonts w:ascii="Arial" w:hAnsi="Arial" w:cs="Arial"/>
          <w:spacing w:val="-3"/>
        </w:rPr>
        <w:t>p</w:t>
      </w:r>
      <w:r>
        <w:rPr>
          <w:rFonts w:ascii="Arial" w:hAnsi="Arial" w:cs="Arial"/>
          <w:spacing w:val="1"/>
        </w:rPr>
        <w:t>r</w:t>
      </w:r>
      <w:r>
        <w:rPr>
          <w:rFonts w:ascii="Arial" w:hAnsi="Arial" w:cs="Arial"/>
        </w:rPr>
        <w:t>etend</w:t>
      </w:r>
      <w:r>
        <w:rPr>
          <w:rFonts w:ascii="Arial" w:hAnsi="Arial" w:cs="Arial"/>
          <w:spacing w:val="-4"/>
        </w:rPr>
        <w:t>í</w:t>
      </w:r>
      <w:r>
        <w:rPr>
          <w:rFonts w:ascii="Arial" w:hAnsi="Arial" w:cs="Arial"/>
        </w:rPr>
        <w:t>a</w:t>
      </w:r>
      <w:r>
        <w:rPr>
          <w:rFonts w:ascii="Arial" w:hAnsi="Arial" w:cs="Arial"/>
          <w:spacing w:val="3"/>
        </w:rPr>
        <w:t xml:space="preserve"> </w:t>
      </w:r>
      <w:r>
        <w:rPr>
          <w:rFonts w:ascii="Arial" w:hAnsi="Arial" w:cs="Arial"/>
        </w:rPr>
        <w:t>d</w:t>
      </w:r>
      <w:r>
        <w:rPr>
          <w:rFonts w:ascii="Arial" w:hAnsi="Arial" w:cs="Arial"/>
          <w:spacing w:val="-1"/>
        </w:rPr>
        <w:t>e</w:t>
      </w:r>
      <w:r>
        <w:rPr>
          <w:rFonts w:ascii="Arial" w:hAnsi="Arial" w:cs="Arial"/>
        </w:rPr>
        <w:t>s</w:t>
      </w:r>
      <w:r>
        <w:rPr>
          <w:rFonts w:ascii="Arial" w:hAnsi="Arial" w:cs="Arial"/>
          <w:spacing w:val="-3"/>
        </w:rPr>
        <w:t>a</w:t>
      </w:r>
      <w:r>
        <w:rPr>
          <w:rFonts w:ascii="Arial" w:hAnsi="Arial" w:cs="Arial"/>
          <w:spacing w:val="1"/>
        </w:rPr>
        <w:t>rr</w:t>
      </w:r>
      <w:r>
        <w:rPr>
          <w:rFonts w:ascii="Arial" w:hAnsi="Arial" w:cs="Arial"/>
        </w:rPr>
        <w:t>o</w:t>
      </w:r>
      <w:r>
        <w:rPr>
          <w:rFonts w:ascii="Arial" w:hAnsi="Arial" w:cs="Arial"/>
          <w:spacing w:val="-1"/>
        </w:rPr>
        <w:t>ll</w:t>
      </w:r>
      <w:r>
        <w:rPr>
          <w:rFonts w:ascii="Arial" w:hAnsi="Arial" w:cs="Arial"/>
        </w:rPr>
        <w:t>ar</w:t>
      </w:r>
      <w:r>
        <w:rPr>
          <w:rFonts w:ascii="Arial" w:hAnsi="Arial" w:cs="Arial"/>
          <w:spacing w:val="2"/>
        </w:rPr>
        <w:t xml:space="preserve"> </w:t>
      </w:r>
      <w:r>
        <w:rPr>
          <w:rFonts w:ascii="Arial" w:hAnsi="Arial" w:cs="Arial"/>
        </w:rPr>
        <w:t>una a</w:t>
      </w:r>
      <w:r>
        <w:rPr>
          <w:rFonts w:ascii="Arial" w:hAnsi="Arial" w:cs="Arial"/>
          <w:spacing w:val="-1"/>
        </w:rPr>
        <w:t>pli</w:t>
      </w:r>
      <w:r>
        <w:rPr>
          <w:rFonts w:ascii="Arial" w:hAnsi="Arial" w:cs="Arial"/>
        </w:rPr>
        <w:t>cac</w:t>
      </w:r>
      <w:r>
        <w:rPr>
          <w:rFonts w:ascii="Arial" w:hAnsi="Arial" w:cs="Arial"/>
          <w:spacing w:val="-1"/>
        </w:rPr>
        <w:t>i</w:t>
      </w:r>
      <w:r>
        <w:rPr>
          <w:rFonts w:ascii="Arial" w:hAnsi="Arial" w:cs="Arial"/>
        </w:rPr>
        <w:t>ón</w:t>
      </w:r>
      <w:r>
        <w:rPr>
          <w:rFonts w:ascii="Arial" w:hAnsi="Arial" w:cs="Arial"/>
          <w:spacing w:val="3"/>
        </w:rPr>
        <w:t xml:space="preserve"> </w:t>
      </w:r>
      <w:r>
        <w:rPr>
          <w:rFonts w:ascii="Arial" w:hAnsi="Arial" w:cs="Arial"/>
          <w:spacing w:val="2"/>
        </w:rPr>
        <w:t>q</w:t>
      </w:r>
      <w:r>
        <w:rPr>
          <w:rFonts w:ascii="Arial" w:hAnsi="Arial" w:cs="Arial"/>
        </w:rPr>
        <w:t xml:space="preserve">ue </w:t>
      </w:r>
      <w:r>
        <w:rPr>
          <w:rFonts w:ascii="Arial" w:hAnsi="Arial" w:cs="Arial"/>
          <w:spacing w:val="27"/>
        </w:rPr>
        <w:t xml:space="preserve"> </w:t>
      </w:r>
      <w:r>
        <w:rPr>
          <w:rFonts w:ascii="Arial" w:hAnsi="Arial" w:cs="Arial"/>
        </w:rPr>
        <w:t>pueda</w:t>
      </w:r>
      <w:r>
        <w:rPr>
          <w:rFonts w:ascii="Arial" w:hAnsi="Arial" w:cs="Arial"/>
          <w:spacing w:val="3"/>
        </w:rPr>
        <w:t xml:space="preserve"> </w:t>
      </w:r>
      <w:r>
        <w:rPr>
          <w:rFonts w:ascii="Arial" w:hAnsi="Arial" w:cs="Arial"/>
          <w:spacing w:val="-2"/>
        </w:rPr>
        <w:t>s</w:t>
      </w:r>
      <w:r>
        <w:rPr>
          <w:rFonts w:ascii="Arial" w:hAnsi="Arial" w:cs="Arial"/>
        </w:rPr>
        <w:t>er</w:t>
      </w:r>
      <w:r>
        <w:rPr>
          <w:rFonts w:ascii="Arial" w:hAnsi="Arial" w:cs="Arial"/>
          <w:spacing w:val="4"/>
        </w:rPr>
        <w:t xml:space="preserve"> </w:t>
      </w:r>
      <w:r>
        <w:rPr>
          <w:rFonts w:ascii="Arial" w:hAnsi="Arial" w:cs="Arial"/>
        </w:rPr>
        <w:t>us</w:t>
      </w:r>
      <w:r>
        <w:rPr>
          <w:rFonts w:ascii="Arial" w:hAnsi="Arial" w:cs="Arial"/>
          <w:spacing w:val="-1"/>
        </w:rPr>
        <w:t>a</w:t>
      </w:r>
      <w:r>
        <w:rPr>
          <w:rFonts w:ascii="Arial" w:hAnsi="Arial" w:cs="Arial"/>
        </w:rPr>
        <w:t xml:space="preserve">da en cualquier espacio clínico para atención general de la salud y de manera rápida, lo cual brindara una gran efectividad en pacientes que necesiten un examen al corazón.  </w:t>
      </w:r>
      <w:r>
        <w:rPr>
          <w:rFonts w:ascii="Arial" w:hAnsi="Arial" w:cs="Arial"/>
          <w:spacing w:val="-1"/>
        </w:rPr>
        <w:t xml:space="preserve">De esta manera se optimizara el tiempo y dinero del paciente que actualmente debe invertir en una cita para un </w:t>
      </w:r>
      <w:proofErr w:type="spellStart"/>
      <w:r>
        <w:rPr>
          <w:rFonts w:ascii="Arial" w:hAnsi="Arial" w:cs="Arial"/>
          <w:spacing w:val="-1"/>
        </w:rPr>
        <w:t>medico</w:t>
      </w:r>
      <w:proofErr w:type="spellEnd"/>
      <w:r>
        <w:rPr>
          <w:rFonts w:ascii="Arial" w:hAnsi="Arial" w:cs="Arial"/>
          <w:spacing w:val="-1"/>
        </w:rPr>
        <w:t xml:space="preserve"> general, </w:t>
      </w:r>
      <w:proofErr w:type="spellStart"/>
      <w:r>
        <w:rPr>
          <w:rFonts w:ascii="Arial" w:hAnsi="Arial" w:cs="Arial"/>
          <w:spacing w:val="-1"/>
        </w:rPr>
        <w:t>mas</w:t>
      </w:r>
      <w:proofErr w:type="spellEnd"/>
      <w:r>
        <w:rPr>
          <w:rFonts w:ascii="Arial" w:hAnsi="Arial" w:cs="Arial"/>
          <w:spacing w:val="-1"/>
        </w:rPr>
        <w:t xml:space="preserve"> una próxima cita en un laboratorio clínico para hacerse el chequeo, de esta manera se puede generar un flujo mejor controlado con pacientes y un examen prácticamente al instante para el paciente</w:t>
      </w:r>
      <w:r>
        <w:rPr>
          <w:rFonts w:ascii="Arial" w:hAnsi="Arial" w:cs="Arial"/>
        </w:rPr>
        <w:t>.</w:t>
      </w:r>
    </w:p>
    <w:p w14:paraId="3EA93433" w14:textId="77777777" w:rsidR="00DD6DF8" w:rsidRDefault="00DD6DF8" w:rsidP="00DD6DF8">
      <w:pPr>
        <w:widowControl w:val="0"/>
        <w:autoSpaceDE w:val="0"/>
        <w:autoSpaceDN w:val="0"/>
        <w:adjustRightInd w:val="0"/>
        <w:spacing w:before="14" w:line="240" w:lineRule="exact"/>
        <w:rPr>
          <w:rFonts w:ascii="Arial" w:hAnsi="Arial" w:cs="Arial"/>
        </w:rPr>
      </w:pPr>
    </w:p>
    <w:p w14:paraId="7C444B6F" w14:textId="77777777" w:rsidR="00DD6DF8" w:rsidRDefault="00DD6DF8" w:rsidP="00DD6DF8">
      <w:pPr>
        <w:widowControl w:val="0"/>
        <w:autoSpaceDE w:val="0"/>
        <w:autoSpaceDN w:val="0"/>
        <w:adjustRightInd w:val="0"/>
        <w:spacing w:line="239" w:lineRule="auto"/>
        <w:ind w:right="72"/>
        <w:jc w:val="both"/>
        <w:rPr>
          <w:rFonts w:ascii="Arial" w:hAnsi="Arial" w:cs="Arial"/>
        </w:rPr>
      </w:pPr>
      <w:r>
        <w:rPr>
          <w:rFonts w:ascii="Arial" w:hAnsi="Arial" w:cs="Arial"/>
          <w:spacing w:val="-1"/>
        </w:rPr>
        <w:t>B</w:t>
      </w:r>
      <w:r>
        <w:rPr>
          <w:rFonts w:ascii="Arial" w:hAnsi="Arial" w:cs="Arial"/>
        </w:rPr>
        <w:t>a</w:t>
      </w:r>
      <w:r>
        <w:rPr>
          <w:rFonts w:ascii="Arial" w:hAnsi="Arial" w:cs="Arial"/>
          <w:spacing w:val="1"/>
        </w:rPr>
        <w:t>j</w:t>
      </w:r>
      <w:r>
        <w:rPr>
          <w:rFonts w:ascii="Arial" w:hAnsi="Arial" w:cs="Arial"/>
        </w:rPr>
        <w:t>o</w:t>
      </w:r>
      <w:r>
        <w:rPr>
          <w:rFonts w:ascii="Arial" w:hAnsi="Arial" w:cs="Arial"/>
          <w:spacing w:val="3"/>
        </w:rPr>
        <w:t xml:space="preserve"> </w:t>
      </w:r>
      <w:r>
        <w:rPr>
          <w:rFonts w:ascii="Arial" w:hAnsi="Arial" w:cs="Arial"/>
        </w:rPr>
        <w:t>el</w:t>
      </w:r>
      <w:r>
        <w:rPr>
          <w:rFonts w:ascii="Arial" w:hAnsi="Arial" w:cs="Arial"/>
          <w:spacing w:val="2"/>
        </w:rPr>
        <w:t xml:space="preserve"> </w:t>
      </w:r>
      <w:r>
        <w:rPr>
          <w:rFonts w:ascii="Arial" w:hAnsi="Arial" w:cs="Arial"/>
        </w:rPr>
        <w:t>co</w:t>
      </w:r>
      <w:r>
        <w:rPr>
          <w:rFonts w:ascii="Arial" w:hAnsi="Arial" w:cs="Arial"/>
          <w:spacing w:val="-1"/>
        </w:rPr>
        <w:t>n</w:t>
      </w:r>
      <w:r>
        <w:rPr>
          <w:rFonts w:ascii="Arial" w:hAnsi="Arial" w:cs="Arial"/>
          <w:spacing w:val="1"/>
        </w:rPr>
        <w:t>t</w:t>
      </w:r>
      <w:r>
        <w:rPr>
          <w:rFonts w:ascii="Arial" w:hAnsi="Arial" w:cs="Arial"/>
        </w:rPr>
        <w:t>e</w:t>
      </w:r>
      <w:r>
        <w:rPr>
          <w:rFonts w:ascii="Arial" w:hAnsi="Arial" w:cs="Arial"/>
          <w:spacing w:val="-3"/>
        </w:rPr>
        <w:t>x</w:t>
      </w:r>
      <w:r>
        <w:rPr>
          <w:rFonts w:ascii="Arial" w:hAnsi="Arial" w:cs="Arial"/>
          <w:spacing w:val="1"/>
        </w:rPr>
        <w:t>t</w:t>
      </w:r>
      <w:r>
        <w:rPr>
          <w:rFonts w:ascii="Arial" w:hAnsi="Arial" w:cs="Arial"/>
        </w:rPr>
        <w:t>o</w:t>
      </w:r>
      <w:r>
        <w:rPr>
          <w:rFonts w:ascii="Arial" w:hAnsi="Arial" w:cs="Arial"/>
          <w:spacing w:val="3"/>
        </w:rPr>
        <w:t xml:space="preserve"> </w:t>
      </w:r>
      <w:r>
        <w:rPr>
          <w:rFonts w:ascii="Arial" w:hAnsi="Arial" w:cs="Arial"/>
        </w:rPr>
        <w:t>a</w:t>
      </w:r>
      <w:r>
        <w:rPr>
          <w:rFonts w:ascii="Arial" w:hAnsi="Arial" w:cs="Arial"/>
          <w:spacing w:val="-3"/>
        </w:rPr>
        <w:t>n</w:t>
      </w:r>
      <w:r>
        <w:rPr>
          <w:rFonts w:ascii="Arial" w:hAnsi="Arial" w:cs="Arial"/>
          <w:spacing w:val="1"/>
        </w:rPr>
        <w:t>t</w:t>
      </w:r>
      <w:r>
        <w:rPr>
          <w:rFonts w:ascii="Arial" w:hAnsi="Arial" w:cs="Arial"/>
        </w:rPr>
        <w:t>eri</w:t>
      </w:r>
      <w:r>
        <w:rPr>
          <w:rFonts w:ascii="Arial" w:hAnsi="Arial" w:cs="Arial"/>
          <w:spacing w:val="-3"/>
        </w:rPr>
        <w:t>o</w:t>
      </w:r>
      <w:r>
        <w:rPr>
          <w:rFonts w:ascii="Arial" w:hAnsi="Arial" w:cs="Arial"/>
          <w:spacing w:val="1"/>
        </w:rPr>
        <w:t>rm</w:t>
      </w:r>
      <w:r>
        <w:rPr>
          <w:rFonts w:ascii="Arial" w:hAnsi="Arial" w:cs="Arial"/>
        </w:rPr>
        <w:t>e</w:t>
      </w:r>
      <w:r>
        <w:rPr>
          <w:rFonts w:ascii="Arial" w:hAnsi="Arial" w:cs="Arial"/>
          <w:spacing w:val="-3"/>
        </w:rPr>
        <w:t>n</w:t>
      </w:r>
      <w:r>
        <w:rPr>
          <w:rFonts w:ascii="Arial" w:hAnsi="Arial" w:cs="Arial"/>
          <w:spacing w:val="1"/>
        </w:rPr>
        <w:t>t</w:t>
      </w:r>
      <w:r>
        <w:rPr>
          <w:rFonts w:ascii="Arial" w:hAnsi="Arial" w:cs="Arial"/>
        </w:rPr>
        <w:t>e</w:t>
      </w:r>
      <w:r>
        <w:rPr>
          <w:rFonts w:ascii="Arial" w:hAnsi="Arial" w:cs="Arial"/>
          <w:spacing w:val="3"/>
        </w:rPr>
        <w:t xml:space="preserve"> </w:t>
      </w:r>
      <w:r>
        <w:rPr>
          <w:rFonts w:ascii="Arial" w:hAnsi="Arial" w:cs="Arial"/>
        </w:rPr>
        <w:t>p</w:t>
      </w:r>
      <w:r>
        <w:rPr>
          <w:rFonts w:ascii="Arial" w:hAnsi="Arial" w:cs="Arial"/>
          <w:spacing w:val="-1"/>
        </w:rPr>
        <w:t>l</w:t>
      </w:r>
      <w:r>
        <w:rPr>
          <w:rFonts w:ascii="Arial" w:hAnsi="Arial" w:cs="Arial"/>
        </w:rPr>
        <w:t>a</w:t>
      </w:r>
      <w:r>
        <w:rPr>
          <w:rFonts w:ascii="Arial" w:hAnsi="Arial" w:cs="Arial"/>
          <w:spacing w:val="-1"/>
        </w:rPr>
        <w:t>n</w:t>
      </w:r>
      <w:r>
        <w:rPr>
          <w:rFonts w:ascii="Arial" w:hAnsi="Arial" w:cs="Arial"/>
          <w:spacing w:val="1"/>
        </w:rPr>
        <w:t>t</w:t>
      </w:r>
      <w:r>
        <w:rPr>
          <w:rFonts w:ascii="Arial" w:hAnsi="Arial" w:cs="Arial"/>
        </w:rPr>
        <w:t>e</w:t>
      </w:r>
      <w:r>
        <w:rPr>
          <w:rFonts w:ascii="Arial" w:hAnsi="Arial" w:cs="Arial"/>
          <w:spacing w:val="-1"/>
        </w:rPr>
        <w:t>a</w:t>
      </w:r>
      <w:r>
        <w:rPr>
          <w:rFonts w:ascii="Arial" w:hAnsi="Arial" w:cs="Arial"/>
        </w:rPr>
        <w:t>d</w:t>
      </w:r>
      <w:r>
        <w:rPr>
          <w:rFonts w:ascii="Arial" w:hAnsi="Arial" w:cs="Arial"/>
          <w:spacing w:val="-3"/>
        </w:rPr>
        <w:t>o</w:t>
      </w:r>
      <w:r>
        <w:rPr>
          <w:rFonts w:ascii="Arial" w:hAnsi="Arial" w:cs="Arial"/>
        </w:rPr>
        <w:t>,</w:t>
      </w:r>
      <w:r>
        <w:rPr>
          <w:rFonts w:ascii="Arial" w:hAnsi="Arial" w:cs="Arial"/>
          <w:spacing w:val="4"/>
        </w:rPr>
        <w:t xml:space="preserve"> </w:t>
      </w:r>
      <w:r>
        <w:rPr>
          <w:rFonts w:ascii="Arial" w:hAnsi="Arial" w:cs="Arial"/>
        </w:rPr>
        <w:t>uno de</w:t>
      </w:r>
      <w:r>
        <w:rPr>
          <w:rFonts w:ascii="Arial" w:hAnsi="Arial" w:cs="Arial"/>
          <w:spacing w:val="3"/>
        </w:rPr>
        <w:t xml:space="preserve"> </w:t>
      </w:r>
      <w:r>
        <w:rPr>
          <w:rFonts w:ascii="Arial" w:hAnsi="Arial" w:cs="Arial"/>
          <w:spacing w:val="-1"/>
        </w:rPr>
        <w:t>l</w:t>
      </w:r>
      <w:r>
        <w:rPr>
          <w:rFonts w:ascii="Arial" w:hAnsi="Arial" w:cs="Arial"/>
        </w:rPr>
        <w:t>os</w:t>
      </w:r>
      <w:r>
        <w:rPr>
          <w:rFonts w:ascii="Arial" w:hAnsi="Arial" w:cs="Arial"/>
          <w:spacing w:val="3"/>
        </w:rPr>
        <w:t xml:space="preserve"> </w:t>
      </w:r>
      <w:r>
        <w:rPr>
          <w:rFonts w:ascii="Arial" w:hAnsi="Arial" w:cs="Arial"/>
        </w:rPr>
        <w:t>as</w:t>
      </w:r>
      <w:r>
        <w:rPr>
          <w:rFonts w:ascii="Arial" w:hAnsi="Arial" w:cs="Arial"/>
          <w:spacing w:val="-1"/>
        </w:rPr>
        <w:t>p</w:t>
      </w:r>
      <w:r>
        <w:rPr>
          <w:rFonts w:ascii="Arial" w:hAnsi="Arial" w:cs="Arial"/>
        </w:rPr>
        <w:t>ectos</w:t>
      </w:r>
      <w:r>
        <w:rPr>
          <w:rFonts w:ascii="Arial" w:hAnsi="Arial" w:cs="Arial"/>
          <w:spacing w:val="1"/>
        </w:rPr>
        <w:t xml:space="preserve"> m</w:t>
      </w:r>
      <w:r>
        <w:rPr>
          <w:rFonts w:ascii="Arial" w:hAnsi="Arial" w:cs="Arial"/>
        </w:rPr>
        <w:t xml:space="preserve">ás </w:t>
      </w:r>
      <w:r>
        <w:rPr>
          <w:rFonts w:ascii="Arial" w:hAnsi="Arial" w:cs="Arial"/>
          <w:spacing w:val="1"/>
        </w:rPr>
        <w:t>r</w:t>
      </w:r>
      <w:r>
        <w:rPr>
          <w:rFonts w:ascii="Arial" w:hAnsi="Arial" w:cs="Arial"/>
          <w:spacing w:val="-3"/>
        </w:rPr>
        <w:t>e</w:t>
      </w:r>
      <w:r>
        <w:rPr>
          <w:rFonts w:ascii="Arial" w:hAnsi="Arial" w:cs="Arial"/>
          <w:spacing w:val="-1"/>
        </w:rPr>
        <w:t>l</w:t>
      </w:r>
      <w:r>
        <w:rPr>
          <w:rFonts w:ascii="Arial" w:hAnsi="Arial" w:cs="Arial"/>
        </w:rPr>
        <w:t>e</w:t>
      </w:r>
      <w:r>
        <w:rPr>
          <w:rFonts w:ascii="Arial" w:hAnsi="Arial" w:cs="Arial"/>
          <w:spacing w:val="-3"/>
        </w:rPr>
        <w:t>v</w:t>
      </w:r>
      <w:r>
        <w:rPr>
          <w:rFonts w:ascii="Arial" w:hAnsi="Arial" w:cs="Arial"/>
        </w:rPr>
        <w:t>a</w:t>
      </w:r>
      <w:r>
        <w:rPr>
          <w:rFonts w:ascii="Arial" w:hAnsi="Arial" w:cs="Arial"/>
          <w:spacing w:val="-1"/>
        </w:rPr>
        <w:t>n</w:t>
      </w:r>
      <w:r>
        <w:rPr>
          <w:rFonts w:ascii="Arial" w:hAnsi="Arial" w:cs="Arial"/>
          <w:spacing w:val="1"/>
        </w:rPr>
        <w:t>t</w:t>
      </w:r>
      <w:r>
        <w:rPr>
          <w:rFonts w:ascii="Arial" w:hAnsi="Arial" w:cs="Arial"/>
        </w:rPr>
        <w:t>es</w:t>
      </w:r>
      <w:r>
        <w:rPr>
          <w:rFonts w:ascii="Arial" w:hAnsi="Arial" w:cs="Arial"/>
          <w:spacing w:val="3"/>
        </w:rPr>
        <w:t xml:space="preserve"> </w:t>
      </w:r>
      <w:r>
        <w:rPr>
          <w:rFonts w:ascii="Arial" w:hAnsi="Arial" w:cs="Arial"/>
          <w:spacing w:val="2"/>
        </w:rPr>
        <w:t>q</w:t>
      </w:r>
      <w:r>
        <w:rPr>
          <w:rFonts w:ascii="Arial" w:hAnsi="Arial" w:cs="Arial"/>
        </w:rPr>
        <w:t>ue</w:t>
      </w:r>
      <w:r>
        <w:rPr>
          <w:rFonts w:ascii="Arial" w:hAnsi="Arial" w:cs="Arial"/>
          <w:spacing w:val="2"/>
        </w:rPr>
        <w:t xml:space="preserve"> </w:t>
      </w:r>
      <w:r>
        <w:rPr>
          <w:rFonts w:ascii="Arial" w:hAnsi="Arial" w:cs="Arial"/>
        </w:rPr>
        <w:t xml:space="preserve">se </w:t>
      </w:r>
      <w:r>
        <w:rPr>
          <w:rFonts w:ascii="Arial" w:hAnsi="Arial" w:cs="Arial"/>
          <w:spacing w:val="1"/>
        </w:rPr>
        <w:t>t</w:t>
      </w:r>
      <w:r>
        <w:rPr>
          <w:rFonts w:ascii="Arial" w:hAnsi="Arial" w:cs="Arial"/>
        </w:rPr>
        <w:t>u</w:t>
      </w:r>
      <w:r>
        <w:rPr>
          <w:rFonts w:ascii="Arial" w:hAnsi="Arial" w:cs="Arial"/>
          <w:spacing w:val="-3"/>
        </w:rPr>
        <w:t>v</w:t>
      </w:r>
      <w:r>
        <w:rPr>
          <w:rFonts w:ascii="Arial" w:hAnsi="Arial" w:cs="Arial"/>
          <w:spacing w:val="-1"/>
        </w:rPr>
        <w:t>i</w:t>
      </w:r>
      <w:r>
        <w:rPr>
          <w:rFonts w:ascii="Arial" w:hAnsi="Arial" w:cs="Arial"/>
        </w:rPr>
        <w:t xml:space="preserve">eron </w:t>
      </w:r>
      <w:r>
        <w:rPr>
          <w:rFonts w:ascii="Arial" w:hAnsi="Arial" w:cs="Arial"/>
          <w:spacing w:val="29"/>
        </w:rPr>
        <w:t xml:space="preserve"> </w:t>
      </w:r>
      <w:r>
        <w:rPr>
          <w:rFonts w:ascii="Arial" w:hAnsi="Arial" w:cs="Arial"/>
        </w:rPr>
        <w:t>en</w:t>
      </w:r>
      <w:r>
        <w:rPr>
          <w:rFonts w:ascii="Arial" w:hAnsi="Arial" w:cs="Arial"/>
          <w:spacing w:val="4"/>
        </w:rPr>
        <w:t xml:space="preserve"> </w:t>
      </w:r>
      <w:r>
        <w:rPr>
          <w:rFonts w:ascii="Arial" w:hAnsi="Arial" w:cs="Arial"/>
        </w:rPr>
        <w:t>cu</w:t>
      </w:r>
      <w:r>
        <w:rPr>
          <w:rFonts w:ascii="Arial" w:hAnsi="Arial" w:cs="Arial"/>
          <w:spacing w:val="-1"/>
        </w:rPr>
        <w:t>e</w:t>
      </w:r>
      <w:r>
        <w:rPr>
          <w:rFonts w:ascii="Arial" w:hAnsi="Arial" w:cs="Arial"/>
        </w:rPr>
        <w:t>nta</w:t>
      </w:r>
      <w:r>
        <w:rPr>
          <w:rFonts w:ascii="Arial" w:hAnsi="Arial" w:cs="Arial"/>
          <w:spacing w:val="4"/>
        </w:rPr>
        <w:t xml:space="preserve"> </w:t>
      </w:r>
      <w:r>
        <w:rPr>
          <w:rFonts w:ascii="Arial" w:hAnsi="Arial" w:cs="Arial"/>
        </w:rPr>
        <w:t>p</w:t>
      </w:r>
      <w:r>
        <w:rPr>
          <w:rFonts w:ascii="Arial" w:hAnsi="Arial" w:cs="Arial"/>
          <w:spacing w:val="-3"/>
        </w:rPr>
        <w:t>a</w:t>
      </w:r>
      <w:r>
        <w:rPr>
          <w:rFonts w:ascii="Arial" w:hAnsi="Arial" w:cs="Arial"/>
          <w:spacing w:val="-2"/>
        </w:rPr>
        <w:t>r</w:t>
      </w:r>
      <w:r>
        <w:rPr>
          <w:rFonts w:ascii="Arial" w:hAnsi="Arial" w:cs="Arial"/>
        </w:rPr>
        <w:t>a</w:t>
      </w:r>
      <w:r>
        <w:rPr>
          <w:rFonts w:ascii="Arial" w:hAnsi="Arial" w:cs="Arial"/>
          <w:spacing w:val="3"/>
        </w:rPr>
        <w:t xml:space="preserve"> </w:t>
      </w:r>
      <w:r>
        <w:rPr>
          <w:rFonts w:ascii="Arial" w:hAnsi="Arial" w:cs="Arial"/>
          <w:spacing w:val="-1"/>
        </w:rPr>
        <w:t>l</w:t>
      </w:r>
      <w:r>
        <w:rPr>
          <w:rFonts w:ascii="Arial" w:hAnsi="Arial" w:cs="Arial"/>
        </w:rPr>
        <w:t>a</w:t>
      </w:r>
      <w:r>
        <w:rPr>
          <w:rFonts w:ascii="Arial" w:hAnsi="Arial" w:cs="Arial"/>
          <w:spacing w:val="3"/>
        </w:rPr>
        <w:t xml:space="preserve"> </w:t>
      </w:r>
      <w:r>
        <w:rPr>
          <w:rFonts w:ascii="Arial" w:hAnsi="Arial" w:cs="Arial"/>
          <w:spacing w:val="-1"/>
        </w:rPr>
        <w:t>i</w:t>
      </w:r>
      <w:r>
        <w:rPr>
          <w:rFonts w:ascii="Arial" w:hAnsi="Arial" w:cs="Arial"/>
          <w:spacing w:val="1"/>
        </w:rPr>
        <w:t>m</w:t>
      </w:r>
      <w:r>
        <w:rPr>
          <w:rFonts w:ascii="Arial" w:hAnsi="Arial" w:cs="Arial"/>
        </w:rPr>
        <w:t>p</w:t>
      </w:r>
      <w:r>
        <w:rPr>
          <w:rFonts w:ascii="Arial" w:hAnsi="Arial" w:cs="Arial"/>
          <w:spacing w:val="-1"/>
        </w:rPr>
        <w:t>l</w:t>
      </w:r>
      <w:r>
        <w:rPr>
          <w:rFonts w:ascii="Arial" w:hAnsi="Arial" w:cs="Arial"/>
        </w:rPr>
        <w:t>emen</w:t>
      </w:r>
      <w:r>
        <w:rPr>
          <w:rFonts w:ascii="Arial" w:hAnsi="Arial" w:cs="Arial"/>
          <w:spacing w:val="1"/>
        </w:rPr>
        <w:t>t</w:t>
      </w:r>
      <w:r>
        <w:rPr>
          <w:rFonts w:ascii="Arial" w:hAnsi="Arial" w:cs="Arial"/>
        </w:rPr>
        <w:t>ac</w:t>
      </w:r>
      <w:r>
        <w:rPr>
          <w:rFonts w:ascii="Arial" w:hAnsi="Arial" w:cs="Arial"/>
          <w:spacing w:val="-1"/>
        </w:rPr>
        <w:t>i</w:t>
      </w:r>
      <w:r>
        <w:rPr>
          <w:rFonts w:ascii="Arial" w:hAnsi="Arial" w:cs="Arial"/>
        </w:rPr>
        <w:t>ón</w:t>
      </w:r>
      <w:r>
        <w:rPr>
          <w:rFonts w:ascii="Arial" w:hAnsi="Arial" w:cs="Arial"/>
          <w:spacing w:val="3"/>
        </w:rPr>
        <w:t xml:space="preserve"> </w:t>
      </w:r>
      <w:r>
        <w:rPr>
          <w:rFonts w:ascii="Arial" w:hAnsi="Arial" w:cs="Arial"/>
        </w:rPr>
        <w:t xml:space="preserve">del dispositivo para la obtención de ECG por filtrado digital, </w:t>
      </w:r>
      <w:r>
        <w:rPr>
          <w:rFonts w:ascii="Arial" w:hAnsi="Arial" w:cs="Arial"/>
          <w:spacing w:val="3"/>
        </w:rPr>
        <w:t>f</w:t>
      </w:r>
      <w:r>
        <w:rPr>
          <w:rFonts w:ascii="Arial" w:hAnsi="Arial" w:cs="Arial"/>
        </w:rPr>
        <w:t>ue d</w:t>
      </w:r>
      <w:r>
        <w:rPr>
          <w:rFonts w:ascii="Arial" w:hAnsi="Arial" w:cs="Arial"/>
          <w:spacing w:val="-1"/>
        </w:rPr>
        <w:t>e</w:t>
      </w:r>
      <w:r>
        <w:rPr>
          <w:rFonts w:ascii="Arial" w:hAnsi="Arial" w:cs="Arial"/>
          <w:spacing w:val="1"/>
        </w:rPr>
        <w:t>t</w:t>
      </w:r>
      <w:r>
        <w:rPr>
          <w:rFonts w:ascii="Arial" w:hAnsi="Arial" w:cs="Arial"/>
        </w:rPr>
        <w:t>e</w:t>
      </w:r>
      <w:r>
        <w:rPr>
          <w:rFonts w:ascii="Arial" w:hAnsi="Arial" w:cs="Arial"/>
          <w:spacing w:val="-2"/>
        </w:rPr>
        <w:t>r</w:t>
      </w:r>
      <w:r>
        <w:rPr>
          <w:rFonts w:ascii="Arial" w:hAnsi="Arial" w:cs="Arial"/>
          <w:spacing w:val="1"/>
        </w:rPr>
        <w:t>m</w:t>
      </w:r>
      <w:r>
        <w:rPr>
          <w:rFonts w:ascii="Arial" w:hAnsi="Arial" w:cs="Arial"/>
          <w:spacing w:val="-1"/>
        </w:rPr>
        <w:t>i</w:t>
      </w:r>
      <w:r>
        <w:rPr>
          <w:rFonts w:ascii="Arial" w:hAnsi="Arial" w:cs="Arial"/>
        </w:rPr>
        <w:t>n</w:t>
      </w:r>
      <w:r>
        <w:rPr>
          <w:rFonts w:ascii="Arial" w:hAnsi="Arial" w:cs="Arial"/>
          <w:spacing w:val="-1"/>
        </w:rPr>
        <w:t>a</w:t>
      </w:r>
      <w:r>
        <w:rPr>
          <w:rFonts w:ascii="Arial" w:hAnsi="Arial" w:cs="Arial"/>
        </w:rPr>
        <w:t>r</w:t>
      </w:r>
      <w:r>
        <w:rPr>
          <w:rFonts w:ascii="Arial" w:hAnsi="Arial" w:cs="Arial"/>
          <w:spacing w:val="6"/>
        </w:rPr>
        <w:t xml:space="preserve"> </w:t>
      </w:r>
      <w:r>
        <w:rPr>
          <w:rFonts w:ascii="Arial" w:hAnsi="Arial" w:cs="Arial"/>
        </w:rPr>
        <w:t>el</w:t>
      </w:r>
      <w:r>
        <w:rPr>
          <w:rFonts w:ascii="Arial" w:hAnsi="Arial" w:cs="Arial"/>
          <w:spacing w:val="1"/>
        </w:rPr>
        <w:t xml:space="preserve"> </w:t>
      </w:r>
      <w:r>
        <w:rPr>
          <w:rFonts w:ascii="Arial" w:hAnsi="Arial" w:cs="Arial"/>
        </w:rPr>
        <w:t>co</w:t>
      </w:r>
      <w:r>
        <w:rPr>
          <w:rFonts w:ascii="Arial" w:hAnsi="Arial" w:cs="Arial"/>
          <w:spacing w:val="-1"/>
        </w:rPr>
        <w:t>nj</w:t>
      </w:r>
      <w:r>
        <w:rPr>
          <w:rFonts w:ascii="Arial" w:hAnsi="Arial" w:cs="Arial"/>
        </w:rPr>
        <w:t>u</w:t>
      </w:r>
      <w:r>
        <w:rPr>
          <w:rFonts w:ascii="Arial" w:hAnsi="Arial" w:cs="Arial"/>
          <w:spacing w:val="-1"/>
        </w:rPr>
        <w:t>n</w:t>
      </w:r>
      <w:r>
        <w:rPr>
          <w:rFonts w:ascii="Arial" w:hAnsi="Arial" w:cs="Arial"/>
          <w:spacing w:val="1"/>
        </w:rPr>
        <w:t>t</w:t>
      </w:r>
      <w:r>
        <w:rPr>
          <w:rFonts w:ascii="Arial" w:hAnsi="Arial" w:cs="Arial"/>
        </w:rPr>
        <w:t>o</w:t>
      </w:r>
      <w:r>
        <w:rPr>
          <w:rFonts w:ascii="Arial" w:hAnsi="Arial" w:cs="Arial"/>
          <w:spacing w:val="2"/>
        </w:rPr>
        <w:t xml:space="preserve"> </w:t>
      </w:r>
      <w:r>
        <w:rPr>
          <w:rFonts w:ascii="Arial" w:hAnsi="Arial" w:cs="Arial"/>
          <w:spacing w:val="-3"/>
        </w:rPr>
        <w:t>d</w:t>
      </w:r>
      <w:r>
        <w:rPr>
          <w:rFonts w:ascii="Arial" w:hAnsi="Arial" w:cs="Arial"/>
        </w:rPr>
        <w:t>e</w:t>
      </w:r>
      <w:r>
        <w:rPr>
          <w:rFonts w:ascii="Arial" w:hAnsi="Arial" w:cs="Arial"/>
          <w:spacing w:val="4"/>
        </w:rPr>
        <w:t xml:space="preserve"> </w:t>
      </w:r>
      <w:r>
        <w:rPr>
          <w:rFonts w:ascii="Arial" w:hAnsi="Arial" w:cs="Arial"/>
          <w:spacing w:val="-2"/>
        </w:rPr>
        <w:t>v</w:t>
      </w:r>
      <w:r>
        <w:rPr>
          <w:rFonts w:ascii="Arial" w:hAnsi="Arial" w:cs="Arial"/>
        </w:rPr>
        <w:t>ari</w:t>
      </w:r>
      <w:r>
        <w:rPr>
          <w:rFonts w:ascii="Arial" w:hAnsi="Arial" w:cs="Arial"/>
          <w:spacing w:val="-1"/>
        </w:rPr>
        <w:t>a</w:t>
      </w:r>
      <w:r>
        <w:rPr>
          <w:rFonts w:ascii="Arial" w:hAnsi="Arial" w:cs="Arial"/>
        </w:rPr>
        <w:t>b</w:t>
      </w:r>
      <w:r>
        <w:rPr>
          <w:rFonts w:ascii="Arial" w:hAnsi="Arial" w:cs="Arial"/>
          <w:spacing w:val="-1"/>
        </w:rPr>
        <w:t>l</w:t>
      </w:r>
      <w:r>
        <w:rPr>
          <w:rFonts w:ascii="Arial" w:hAnsi="Arial" w:cs="Arial"/>
        </w:rPr>
        <w:t>es</w:t>
      </w:r>
      <w:r>
        <w:rPr>
          <w:rFonts w:ascii="Arial" w:hAnsi="Arial" w:cs="Arial"/>
          <w:spacing w:val="4"/>
        </w:rPr>
        <w:t xml:space="preserve"> </w:t>
      </w:r>
      <w:r>
        <w:rPr>
          <w:rFonts w:ascii="Arial" w:hAnsi="Arial" w:cs="Arial"/>
          <w:spacing w:val="-1"/>
        </w:rPr>
        <w:t>i</w:t>
      </w:r>
      <w:r>
        <w:rPr>
          <w:rFonts w:ascii="Arial" w:hAnsi="Arial" w:cs="Arial"/>
        </w:rPr>
        <w:t>n</w:t>
      </w:r>
      <w:r>
        <w:rPr>
          <w:rFonts w:ascii="Arial" w:hAnsi="Arial" w:cs="Arial"/>
          <w:spacing w:val="-1"/>
        </w:rPr>
        <w:t>di</w:t>
      </w:r>
      <w:r>
        <w:rPr>
          <w:rFonts w:ascii="Arial" w:hAnsi="Arial" w:cs="Arial"/>
        </w:rPr>
        <w:t>ca</w:t>
      </w:r>
      <w:r>
        <w:rPr>
          <w:rFonts w:ascii="Arial" w:hAnsi="Arial" w:cs="Arial"/>
          <w:spacing w:val="-1"/>
        </w:rPr>
        <w:t>d</w:t>
      </w:r>
      <w:r>
        <w:rPr>
          <w:rFonts w:ascii="Arial" w:hAnsi="Arial" w:cs="Arial"/>
        </w:rPr>
        <w:t>o</w:t>
      </w:r>
      <w:r>
        <w:rPr>
          <w:rFonts w:ascii="Arial" w:hAnsi="Arial" w:cs="Arial"/>
          <w:spacing w:val="4"/>
        </w:rPr>
        <w:t xml:space="preserve"> </w:t>
      </w:r>
      <w:r>
        <w:rPr>
          <w:rFonts w:ascii="Arial" w:hAnsi="Arial" w:cs="Arial"/>
          <w:spacing w:val="2"/>
        </w:rPr>
        <w:t>q</w:t>
      </w:r>
      <w:r>
        <w:rPr>
          <w:rFonts w:ascii="Arial" w:hAnsi="Arial" w:cs="Arial"/>
        </w:rPr>
        <w:t>ue</w:t>
      </w:r>
      <w:r>
        <w:rPr>
          <w:rFonts w:ascii="Arial" w:hAnsi="Arial" w:cs="Arial"/>
          <w:spacing w:val="1"/>
        </w:rPr>
        <w:t xml:space="preserve"> </w:t>
      </w:r>
      <w:r>
        <w:rPr>
          <w:rFonts w:ascii="Arial" w:hAnsi="Arial" w:cs="Arial"/>
        </w:rPr>
        <w:t>p</w:t>
      </w:r>
      <w:r>
        <w:rPr>
          <w:rFonts w:ascii="Arial" w:hAnsi="Arial" w:cs="Arial"/>
          <w:spacing w:val="-1"/>
        </w:rPr>
        <w:t>e</w:t>
      </w:r>
      <w:r>
        <w:rPr>
          <w:rFonts w:ascii="Arial" w:hAnsi="Arial" w:cs="Arial"/>
          <w:spacing w:val="-2"/>
        </w:rPr>
        <w:t>r</w:t>
      </w:r>
      <w:r>
        <w:rPr>
          <w:rFonts w:ascii="Arial" w:hAnsi="Arial" w:cs="Arial"/>
          <w:spacing w:val="1"/>
        </w:rPr>
        <w:t>m</w:t>
      </w:r>
      <w:r>
        <w:rPr>
          <w:rFonts w:ascii="Arial" w:hAnsi="Arial" w:cs="Arial"/>
          <w:spacing w:val="-1"/>
        </w:rPr>
        <w:t>i</w:t>
      </w:r>
      <w:r>
        <w:rPr>
          <w:rFonts w:ascii="Arial" w:hAnsi="Arial" w:cs="Arial"/>
          <w:spacing w:val="1"/>
        </w:rPr>
        <w:t>t</w:t>
      </w:r>
      <w:r>
        <w:rPr>
          <w:rFonts w:ascii="Arial" w:hAnsi="Arial" w:cs="Arial"/>
          <w:spacing w:val="-1"/>
        </w:rPr>
        <w:t>i</w:t>
      </w:r>
      <w:r>
        <w:rPr>
          <w:rFonts w:ascii="Arial" w:hAnsi="Arial" w:cs="Arial"/>
        </w:rPr>
        <w:t xml:space="preserve">era </w:t>
      </w:r>
      <w:r>
        <w:rPr>
          <w:rFonts w:ascii="Arial" w:hAnsi="Arial" w:cs="Arial"/>
          <w:spacing w:val="2"/>
        </w:rPr>
        <w:t>q</w:t>
      </w:r>
      <w:r>
        <w:rPr>
          <w:rFonts w:ascii="Arial" w:hAnsi="Arial" w:cs="Arial"/>
        </w:rPr>
        <w:t>ue</w:t>
      </w:r>
      <w:r>
        <w:rPr>
          <w:rFonts w:ascii="Arial" w:hAnsi="Arial" w:cs="Arial"/>
          <w:spacing w:val="4"/>
        </w:rPr>
        <w:t xml:space="preserve"> </w:t>
      </w:r>
      <w:r>
        <w:rPr>
          <w:rFonts w:ascii="Arial" w:hAnsi="Arial" w:cs="Arial"/>
        </w:rPr>
        <w:t>el</w:t>
      </w:r>
      <w:r>
        <w:rPr>
          <w:rFonts w:ascii="Arial" w:hAnsi="Arial" w:cs="Arial"/>
          <w:spacing w:val="1"/>
        </w:rPr>
        <w:t xml:space="preserve"> </w:t>
      </w:r>
      <w:r>
        <w:rPr>
          <w:rFonts w:ascii="Arial" w:hAnsi="Arial" w:cs="Arial"/>
        </w:rPr>
        <w:t>pr</w:t>
      </w:r>
      <w:r>
        <w:rPr>
          <w:rFonts w:ascii="Arial" w:hAnsi="Arial" w:cs="Arial"/>
          <w:spacing w:val="-2"/>
        </w:rPr>
        <w:t>o</w:t>
      </w:r>
      <w:r>
        <w:rPr>
          <w:rFonts w:ascii="Arial" w:hAnsi="Arial" w:cs="Arial"/>
          <w:spacing w:val="1"/>
        </w:rPr>
        <w:t>t</w:t>
      </w:r>
      <w:r>
        <w:rPr>
          <w:rFonts w:ascii="Arial" w:hAnsi="Arial" w:cs="Arial"/>
        </w:rPr>
        <w:t>ot</w:t>
      </w:r>
      <w:r>
        <w:rPr>
          <w:rFonts w:ascii="Arial" w:hAnsi="Arial" w:cs="Arial"/>
          <w:spacing w:val="-3"/>
        </w:rPr>
        <w:t>i</w:t>
      </w:r>
      <w:r>
        <w:rPr>
          <w:rFonts w:ascii="Arial" w:hAnsi="Arial" w:cs="Arial"/>
        </w:rPr>
        <w:t>po</w:t>
      </w:r>
      <w:r>
        <w:rPr>
          <w:rFonts w:ascii="Arial" w:hAnsi="Arial" w:cs="Arial"/>
          <w:spacing w:val="1"/>
        </w:rPr>
        <w:t xml:space="preserve"> </w:t>
      </w:r>
      <w:r>
        <w:rPr>
          <w:rFonts w:ascii="Arial" w:hAnsi="Arial" w:cs="Arial"/>
          <w:spacing w:val="3"/>
        </w:rPr>
        <w:t>f</w:t>
      </w:r>
      <w:r>
        <w:rPr>
          <w:rFonts w:ascii="Arial" w:hAnsi="Arial" w:cs="Arial"/>
        </w:rPr>
        <w:t>u</w:t>
      </w:r>
      <w:r>
        <w:rPr>
          <w:rFonts w:ascii="Arial" w:hAnsi="Arial" w:cs="Arial"/>
          <w:spacing w:val="-3"/>
        </w:rPr>
        <w:t>e</w:t>
      </w:r>
      <w:r>
        <w:rPr>
          <w:rFonts w:ascii="Arial" w:hAnsi="Arial" w:cs="Arial"/>
          <w:spacing w:val="1"/>
        </w:rPr>
        <w:t>r</w:t>
      </w:r>
      <w:r>
        <w:rPr>
          <w:rFonts w:ascii="Arial" w:hAnsi="Arial" w:cs="Arial"/>
        </w:rPr>
        <w:t>a</w:t>
      </w:r>
      <w:r>
        <w:rPr>
          <w:rFonts w:ascii="Arial" w:hAnsi="Arial" w:cs="Arial"/>
          <w:spacing w:val="4"/>
        </w:rPr>
        <w:t xml:space="preserve"> </w:t>
      </w:r>
      <w:r>
        <w:rPr>
          <w:rFonts w:ascii="Arial" w:hAnsi="Arial" w:cs="Arial"/>
          <w:spacing w:val="-1"/>
        </w:rPr>
        <w:t>l</w:t>
      </w:r>
      <w:r>
        <w:rPr>
          <w:rFonts w:ascii="Arial" w:hAnsi="Arial" w:cs="Arial"/>
        </w:rPr>
        <w:t>o</w:t>
      </w:r>
      <w:r>
        <w:rPr>
          <w:rFonts w:ascii="Arial" w:hAnsi="Arial" w:cs="Arial"/>
          <w:spacing w:val="2"/>
        </w:rPr>
        <w:t xml:space="preserve"> </w:t>
      </w:r>
      <w:r>
        <w:rPr>
          <w:rFonts w:ascii="Arial" w:hAnsi="Arial" w:cs="Arial"/>
          <w:spacing w:val="1"/>
        </w:rPr>
        <w:t>m</w:t>
      </w:r>
      <w:r>
        <w:rPr>
          <w:rFonts w:ascii="Arial" w:hAnsi="Arial" w:cs="Arial"/>
          <w:spacing w:val="-3"/>
        </w:rPr>
        <w:t>á</w:t>
      </w:r>
      <w:r>
        <w:rPr>
          <w:rFonts w:ascii="Arial" w:hAnsi="Arial" w:cs="Arial"/>
        </w:rPr>
        <w:t xml:space="preserve">s </w:t>
      </w:r>
      <w:r>
        <w:rPr>
          <w:rFonts w:ascii="Arial" w:hAnsi="Arial" w:cs="Arial"/>
          <w:spacing w:val="1"/>
        </w:rPr>
        <w:t>f</w:t>
      </w:r>
      <w:r>
        <w:rPr>
          <w:rFonts w:ascii="Arial" w:hAnsi="Arial" w:cs="Arial"/>
        </w:rPr>
        <w:t>u</w:t>
      </w:r>
      <w:r>
        <w:rPr>
          <w:rFonts w:ascii="Arial" w:hAnsi="Arial" w:cs="Arial"/>
          <w:spacing w:val="-1"/>
        </w:rPr>
        <w:t>n</w:t>
      </w:r>
      <w:r>
        <w:rPr>
          <w:rFonts w:ascii="Arial" w:hAnsi="Arial" w:cs="Arial"/>
        </w:rPr>
        <w:t>c</w:t>
      </w:r>
      <w:r>
        <w:rPr>
          <w:rFonts w:ascii="Arial" w:hAnsi="Arial" w:cs="Arial"/>
          <w:spacing w:val="-1"/>
        </w:rPr>
        <w:t>i</w:t>
      </w:r>
      <w:r>
        <w:rPr>
          <w:rFonts w:ascii="Arial" w:hAnsi="Arial" w:cs="Arial"/>
        </w:rPr>
        <w:t>o</w:t>
      </w:r>
      <w:r>
        <w:rPr>
          <w:rFonts w:ascii="Arial" w:hAnsi="Arial" w:cs="Arial"/>
          <w:spacing w:val="-1"/>
        </w:rPr>
        <w:t>n</w:t>
      </w:r>
      <w:r>
        <w:rPr>
          <w:rFonts w:ascii="Arial" w:hAnsi="Arial" w:cs="Arial"/>
        </w:rPr>
        <w:t>al</w:t>
      </w:r>
      <w:r>
        <w:rPr>
          <w:rFonts w:ascii="Arial" w:hAnsi="Arial" w:cs="Arial"/>
          <w:spacing w:val="24"/>
        </w:rPr>
        <w:t xml:space="preserve"> </w:t>
      </w:r>
      <w:r>
        <w:rPr>
          <w:rFonts w:ascii="Arial" w:hAnsi="Arial" w:cs="Arial"/>
        </w:rPr>
        <w:t>p</w:t>
      </w:r>
      <w:r>
        <w:rPr>
          <w:rFonts w:ascii="Arial" w:hAnsi="Arial" w:cs="Arial"/>
          <w:spacing w:val="-1"/>
        </w:rPr>
        <w:t>o</w:t>
      </w:r>
      <w:r>
        <w:rPr>
          <w:rFonts w:ascii="Arial" w:hAnsi="Arial" w:cs="Arial"/>
        </w:rPr>
        <w:t>s</w:t>
      </w:r>
      <w:r>
        <w:rPr>
          <w:rFonts w:ascii="Arial" w:hAnsi="Arial" w:cs="Arial"/>
          <w:spacing w:val="-1"/>
        </w:rPr>
        <w:t>i</w:t>
      </w:r>
      <w:r>
        <w:rPr>
          <w:rFonts w:ascii="Arial" w:hAnsi="Arial" w:cs="Arial"/>
        </w:rPr>
        <w:t>b</w:t>
      </w:r>
      <w:r>
        <w:rPr>
          <w:rFonts w:ascii="Arial" w:hAnsi="Arial" w:cs="Arial"/>
          <w:spacing w:val="-1"/>
        </w:rPr>
        <w:t>l</w:t>
      </w:r>
      <w:r>
        <w:rPr>
          <w:rFonts w:ascii="Arial" w:hAnsi="Arial" w:cs="Arial"/>
        </w:rPr>
        <w:t>e</w:t>
      </w:r>
      <w:r>
        <w:rPr>
          <w:rFonts w:ascii="Arial" w:hAnsi="Arial" w:cs="Arial"/>
          <w:spacing w:val="26"/>
        </w:rPr>
        <w:t xml:space="preserve"> </w:t>
      </w:r>
      <w:r>
        <w:rPr>
          <w:rFonts w:ascii="Arial" w:hAnsi="Arial" w:cs="Arial"/>
        </w:rPr>
        <w:t>p</w:t>
      </w:r>
      <w:r>
        <w:rPr>
          <w:rFonts w:ascii="Arial" w:hAnsi="Arial" w:cs="Arial"/>
          <w:spacing w:val="-1"/>
        </w:rPr>
        <w:t>a</w:t>
      </w:r>
      <w:r>
        <w:rPr>
          <w:rFonts w:ascii="Arial" w:hAnsi="Arial" w:cs="Arial"/>
          <w:spacing w:val="1"/>
        </w:rPr>
        <w:t>r</w:t>
      </w:r>
      <w:r>
        <w:rPr>
          <w:rFonts w:ascii="Arial" w:hAnsi="Arial" w:cs="Arial"/>
        </w:rPr>
        <w:t>a</w:t>
      </w:r>
      <w:r>
        <w:rPr>
          <w:rFonts w:ascii="Arial" w:hAnsi="Arial" w:cs="Arial"/>
          <w:spacing w:val="25"/>
        </w:rPr>
        <w:t xml:space="preserve"> </w:t>
      </w:r>
      <w:r>
        <w:rPr>
          <w:rFonts w:ascii="Arial" w:hAnsi="Arial" w:cs="Arial"/>
          <w:spacing w:val="-3"/>
        </w:rPr>
        <w:t>p</w:t>
      </w:r>
      <w:r>
        <w:rPr>
          <w:rFonts w:ascii="Arial" w:hAnsi="Arial" w:cs="Arial"/>
        </w:rPr>
        <w:t>o</w:t>
      </w:r>
      <w:r>
        <w:rPr>
          <w:rFonts w:ascii="Arial" w:hAnsi="Arial" w:cs="Arial"/>
          <w:spacing w:val="-1"/>
        </w:rPr>
        <w:t>d</w:t>
      </w:r>
      <w:r>
        <w:rPr>
          <w:rFonts w:ascii="Arial" w:hAnsi="Arial" w:cs="Arial"/>
        </w:rPr>
        <w:t>er</w:t>
      </w:r>
      <w:r>
        <w:rPr>
          <w:rFonts w:ascii="Arial" w:hAnsi="Arial" w:cs="Arial"/>
          <w:spacing w:val="26"/>
        </w:rPr>
        <w:t xml:space="preserve"> </w:t>
      </w:r>
      <w:r>
        <w:rPr>
          <w:rFonts w:ascii="Arial" w:hAnsi="Arial" w:cs="Arial"/>
        </w:rPr>
        <w:t>s</w:t>
      </w:r>
      <w:r>
        <w:rPr>
          <w:rFonts w:ascii="Arial" w:hAnsi="Arial" w:cs="Arial"/>
          <w:spacing w:val="-3"/>
        </w:rPr>
        <w:t>e</w:t>
      </w:r>
      <w:r>
        <w:rPr>
          <w:rFonts w:ascii="Arial" w:hAnsi="Arial" w:cs="Arial"/>
        </w:rPr>
        <w:t>r</w:t>
      </w:r>
      <w:r>
        <w:rPr>
          <w:rFonts w:ascii="Arial" w:hAnsi="Arial" w:cs="Arial"/>
          <w:spacing w:val="26"/>
        </w:rPr>
        <w:t xml:space="preserve"> </w:t>
      </w:r>
      <w:r>
        <w:rPr>
          <w:rFonts w:ascii="Arial" w:hAnsi="Arial" w:cs="Arial"/>
        </w:rPr>
        <w:t>us</w:t>
      </w:r>
      <w:r>
        <w:rPr>
          <w:rFonts w:ascii="Arial" w:hAnsi="Arial" w:cs="Arial"/>
          <w:spacing w:val="-1"/>
        </w:rPr>
        <w:t>a</w:t>
      </w:r>
      <w:r>
        <w:rPr>
          <w:rFonts w:ascii="Arial" w:hAnsi="Arial" w:cs="Arial"/>
        </w:rPr>
        <w:t>do</w:t>
      </w:r>
      <w:r>
        <w:rPr>
          <w:rFonts w:ascii="Arial" w:hAnsi="Arial" w:cs="Arial"/>
          <w:spacing w:val="23"/>
        </w:rPr>
        <w:t xml:space="preserve"> </w:t>
      </w:r>
      <w:r>
        <w:rPr>
          <w:rFonts w:ascii="Arial" w:hAnsi="Arial" w:cs="Arial"/>
        </w:rPr>
        <w:t>de</w:t>
      </w:r>
      <w:r>
        <w:rPr>
          <w:rFonts w:ascii="Arial" w:hAnsi="Arial" w:cs="Arial"/>
          <w:spacing w:val="23"/>
        </w:rPr>
        <w:t xml:space="preserve"> </w:t>
      </w:r>
      <w:r>
        <w:rPr>
          <w:rFonts w:ascii="Arial" w:hAnsi="Arial" w:cs="Arial"/>
          <w:spacing w:val="1"/>
        </w:rPr>
        <w:t>m</w:t>
      </w:r>
      <w:r>
        <w:rPr>
          <w:rFonts w:ascii="Arial" w:hAnsi="Arial" w:cs="Arial"/>
        </w:rPr>
        <w:t>a</w:t>
      </w:r>
      <w:r>
        <w:rPr>
          <w:rFonts w:ascii="Arial" w:hAnsi="Arial" w:cs="Arial"/>
          <w:spacing w:val="-3"/>
        </w:rPr>
        <w:t>n</w:t>
      </w:r>
      <w:r>
        <w:rPr>
          <w:rFonts w:ascii="Arial" w:hAnsi="Arial" w:cs="Arial"/>
        </w:rPr>
        <w:t>era</w:t>
      </w:r>
      <w:r>
        <w:rPr>
          <w:rFonts w:ascii="Arial" w:hAnsi="Arial" w:cs="Arial"/>
          <w:spacing w:val="26"/>
        </w:rPr>
        <w:t xml:space="preserve"> </w:t>
      </w:r>
      <w:r>
        <w:rPr>
          <w:rFonts w:ascii="Arial" w:hAnsi="Arial" w:cs="Arial"/>
          <w:spacing w:val="-3"/>
        </w:rPr>
        <w:t>a</w:t>
      </w:r>
      <w:r>
        <w:rPr>
          <w:rFonts w:ascii="Arial" w:hAnsi="Arial" w:cs="Arial"/>
          <w:spacing w:val="1"/>
        </w:rPr>
        <w:t>m</w:t>
      </w:r>
      <w:r>
        <w:rPr>
          <w:rFonts w:ascii="Arial" w:hAnsi="Arial" w:cs="Arial"/>
        </w:rPr>
        <w:t>p</w:t>
      </w:r>
      <w:r>
        <w:rPr>
          <w:rFonts w:ascii="Arial" w:hAnsi="Arial" w:cs="Arial"/>
          <w:spacing w:val="-1"/>
        </w:rPr>
        <w:t>li</w:t>
      </w:r>
      <w:r>
        <w:rPr>
          <w:rFonts w:ascii="Arial" w:hAnsi="Arial" w:cs="Arial"/>
        </w:rPr>
        <w:t>a</w:t>
      </w:r>
      <w:r>
        <w:rPr>
          <w:rFonts w:ascii="Arial" w:hAnsi="Arial" w:cs="Arial"/>
          <w:spacing w:val="25"/>
        </w:rPr>
        <w:t xml:space="preserve"> </w:t>
      </w:r>
      <w:r>
        <w:rPr>
          <w:rFonts w:ascii="Arial" w:hAnsi="Arial" w:cs="Arial"/>
        </w:rPr>
        <w:t>en</w:t>
      </w:r>
      <w:r>
        <w:rPr>
          <w:rFonts w:ascii="Arial" w:hAnsi="Arial" w:cs="Arial"/>
          <w:spacing w:val="26"/>
        </w:rPr>
        <w:t xml:space="preserve"> </w:t>
      </w:r>
      <w:r>
        <w:rPr>
          <w:rFonts w:ascii="Arial" w:hAnsi="Arial" w:cs="Arial"/>
        </w:rPr>
        <w:t>d</w:t>
      </w:r>
      <w:r>
        <w:rPr>
          <w:rFonts w:ascii="Arial" w:hAnsi="Arial" w:cs="Arial"/>
          <w:spacing w:val="-4"/>
        </w:rPr>
        <w:t>i</w:t>
      </w:r>
      <w:r>
        <w:rPr>
          <w:rFonts w:ascii="Arial" w:hAnsi="Arial" w:cs="Arial"/>
          <w:spacing w:val="3"/>
        </w:rPr>
        <w:t>f</w:t>
      </w:r>
      <w:r>
        <w:rPr>
          <w:rFonts w:ascii="Arial" w:hAnsi="Arial" w:cs="Arial"/>
          <w:spacing w:val="-3"/>
        </w:rPr>
        <w:t>e</w:t>
      </w:r>
      <w:r>
        <w:rPr>
          <w:rFonts w:ascii="Arial" w:hAnsi="Arial" w:cs="Arial"/>
          <w:spacing w:val="1"/>
        </w:rPr>
        <w:t>r</w:t>
      </w:r>
      <w:r>
        <w:rPr>
          <w:rFonts w:ascii="Arial" w:hAnsi="Arial" w:cs="Arial"/>
        </w:rPr>
        <w:t>e</w:t>
      </w:r>
      <w:r>
        <w:rPr>
          <w:rFonts w:ascii="Arial" w:hAnsi="Arial" w:cs="Arial"/>
          <w:spacing w:val="-1"/>
        </w:rPr>
        <w:t>n</w:t>
      </w:r>
      <w:r>
        <w:rPr>
          <w:rFonts w:ascii="Arial" w:hAnsi="Arial" w:cs="Arial"/>
          <w:spacing w:val="1"/>
        </w:rPr>
        <w:t>t</w:t>
      </w:r>
      <w:r>
        <w:rPr>
          <w:rFonts w:ascii="Arial" w:hAnsi="Arial" w:cs="Arial"/>
        </w:rPr>
        <w:t>es</w:t>
      </w:r>
      <w:r>
        <w:rPr>
          <w:rFonts w:ascii="Arial" w:hAnsi="Arial" w:cs="Arial"/>
          <w:spacing w:val="23"/>
        </w:rPr>
        <w:t xml:space="preserve"> </w:t>
      </w:r>
      <w:r>
        <w:rPr>
          <w:rFonts w:ascii="Arial" w:hAnsi="Arial" w:cs="Arial"/>
        </w:rPr>
        <w:t>co</w:t>
      </w:r>
      <w:r>
        <w:rPr>
          <w:rFonts w:ascii="Arial" w:hAnsi="Arial" w:cs="Arial"/>
          <w:spacing w:val="-1"/>
        </w:rPr>
        <w:t>n</w:t>
      </w:r>
      <w:r>
        <w:rPr>
          <w:rFonts w:ascii="Arial" w:hAnsi="Arial" w:cs="Arial"/>
          <w:spacing w:val="1"/>
        </w:rPr>
        <w:t>t</w:t>
      </w:r>
      <w:r>
        <w:rPr>
          <w:rFonts w:ascii="Arial" w:hAnsi="Arial" w:cs="Arial"/>
        </w:rPr>
        <w:t>e</w:t>
      </w:r>
      <w:r>
        <w:rPr>
          <w:rFonts w:ascii="Arial" w:hAnsi="Arial" w:cs="Arial"/>
          <w:spacing w:val="-3"/>
        </w:rPr>
        <w:t>x</w:t>
      </w:r>
      <w:r>
        <w:rPr>
          <w:rFonts w:ascii="Arial" w:hAnsi="Arial" w:cs="Arial"/>
          <w:spacing w:val="1"/>
        </w:rPr>
        <w:t>t</w:t>
      </w:r>
      <w:r>
        <w:rPr>
          <w:rFonts w:ascii="Arial" w:hAnsi="Arial" w:cs="Arial"/>
        </w:rPr>
        <w:t>os</w:t>
      </w:r>
      <w:r>
        <w:rPr>
          <w:rFonts w:ascii="Arial" w:hAnsi="Arial" w:cs="Arial"/>
          <w:spacing w:val="23"/>
        </w:rPr>
        <w:t xml:space="preserve"> </w:t>
      </w:r>
      <w:r>
        <w:rPr>
          <w:rFonts w:ascii="Arial" w:hAnsi="Arial" w:cs="Arial"/>
        </w:rPr>
        <w:t>c</w:t>
      </w:r>
      <w:r>
        <w:rPr>
          <w:rFonts w:ascii="Arial" w:hAnsi="Arial" w:cs="Arial"/>
          <w:spacing w:val="-3"/>
        </w:rPr>
        <w:t>o</w:t>
      </w:r>
      <w:r>
        <w:rPr>
          <w:rFonts w:ascii="Arial" w:hAnsi="Arial" w:cs="Arial"/>
          <w:spacing w:val="-2"/>
        </w:rPr>
        <w:t>m</w:t>
      </w:r>
      <w:r>
        <w:rPr>
          <w:rFonts w:ascii="Arial" w:hAnsi="Arial" w:cs="Arial"/>
        </w:rPr>
        <w:t xml:space="preserve">o </w:t>
      </w:r>
      <w:r>
        <w:rPr>
          <w:rFonts w:ascii="Arial" w:hAnsi="Arial" w:cs="Arial"/>
          <w:spacing w:val="-1"/>
        </w:rPr>
        <w:t>l</w:t>
      </w:r>
      <w:r>
        <w:rPr>
          <w:rFonts w:ascii="Arial" w:hAnsi="Arial" w:cs="Arial"/>
        </w:rPr>
        <w:t>os</w:t>
      </w:r>
      <w:r>
        <w:rPr>
          <w:rFonts w:ascii="Arial" w:hAnsi="Arial" w:cs="Arial"/>
          <w:spacing w:val="1"/>
        </w:rPr>
        <w:t xml:space="preserve"> </w:t>
      </w:r>
      <w:r>
        <w:rPr>
          <w:rFonts w:ascii="Arial" w:hAnsi="Arial" w:cs="Arial"/>
        </w:rPr>
        <w:t>p</w:t>
      </w:r>
      <w:r>
        <w:rPr>
          <w:rFonts w:ascii="Arial" w:hAnsi="Arial" w:cs="Arial"/>
          <w:spacing w:val="-1"/>
        </w:rPr>
        <w:t>l</w:t>
      </w:r>
      <w:r>
        <w:rPr>
          <w:rFonts w:ascii="Arial" w:hAnsi="Arial" w:cs="Arial"/>
        </w:rPr>
        <w:t>a</w:t>
      </w:r>
      <w:r>
        <w:rPr>
          <w:rFonts w:ascii="Arial" w:hAnsi="Arial" w:cs="Arial"/>
          <w:spacing w:val="-1"/>
        </w:rPr>
        <w:t>n</w:t>
      </w:r>
      <w:r>
        <w:rPr>
          <w:rFonts w:ascii="Arial" w:hAnsi="Arial" w:cs="Arial"/>
          <w:spacing w:val="1"/>
        </w:rPr>
        <w:t>t</w:t>
      </w:r>
      <w:r>
        <w:rPr>
          <w:rFonts w:ascii="Arial" w:hAnsi="Arial" w:cs="Arial"/>
        </w:rPr>
        <w:t>e</w:t>
      </w:r>
      <w:r>
        <w:rPr>
          <w:rFonts w:ascii="Arial" w:hAnsi="Arial" w:cs="Arial"/>
          <w:spacing w:val="-1"/>
        </w:rPr>
        <w:t>a</w:t>
      </w:r>
      <w:r>
        <w:rPr>
          <w:rFonts w:ascii="Arial" w:hAnsi="Arial" w:cs="Arial"/>
        </w:rPr>
        <w:t>d</w:t>
      </w:r>
      <w:r>
        <w:rPr>
          <w:rFonts w:ascii="Arial" w:hAnsi="Arial" w:cs="Arial"/>
          <w:spacing w:val="-1"/>
        </w:rPr>
        <w:t>o</w:t>
      </w:r>
      <w:r>
        <w:rPr>
          <w:rFonts w:ascii="Arial" w:hAnsi="Arial" w:cs="Arial"/>
        </w:rPr>
        <w:t>s.</w:t>
      </w:r>
    </w:p>
    <w:p w14:paraId="630EE964" w14:textId="77777777" w:rsidR="00DD6DF8" w:rsidRDefault="00DD6DF8" w:rsidP="00DD6DF8">
      <w:pPr>
        <w:widowControl w:val="0"/>
        <w:autoSpaceDE w:val="0"/>
        <w:autoSpaceDN w:val="0"/>
        <w:adjustRightInd w:val="0"/>
        <w:spacing w:before="13" w:line="240" w:lineRule="exact"/>
        <w:rPr>
          <w:rFonts w:ascii="Arial" w:hAnsi="Arial" w:cs="Arial"/>
        </w:rPr>
      </w:pPr>
    </w:p>
    <w:p w14:paraId="4E1C9C23" w14:textId="77777777" w:rsidR="00DD6DF8" w:rsidRDefault="00DD6DF8" w:rsidP="00DD6DF8">
      <w:pPr>
        <w:widowControl w:val="0"/>
        <w:autoSpaceDE w:val="0"/>
        <w:autoSpaceDN w:val="0"/>
        <w:adjustRightInd w:val="0"/>
        <w:ind w:right="847"/>
        <w:jc w:val="both"/>
        <w:rPr>
          <w:rFonts w:ascii="Arial" w:hAnsi="Arial" w:cs="Arial"/>
        </w:rPr>
      </w:pPr>
      <w:r>
        <w:rPr>
          <w:rFonts w:ascii="Arial" w:hAnsi="Arial" w:cs="Arial"/>
          <w:spacing w:val="-1"/>
        </w:rPr>
        <w:t>D</w:t>
      </w:r>
      <w:r>
        <w:rPr>
          <w:rFonts w:ascii="Arial" w:hAnsi="Arial" w:cs="Arial"/>
        </w:rPr>
        <w:t>es</w:t>
      </w:r>
      <w:r>
        <w:rPr>
          <w:rFonts w:ascii="Arial" w:hAnsi="Arial" w:cs="Arial"/>
          <w:spacing w:val="-1"/>
        </w:rPr>
        <w:t>d</w:t>
      </w:r>
      <w:r>
        <w:rPr>
          <w:rFonts w:ascii="Arial" w:hAnsi="Arial" w:cs="Arial"/>
        </w:rPr>
        <w:t>e</w:t>
      </w:r>
      <w:r>
        <w:rPr>
          <w:rFonts w:ascii="Arial" w:hAnsi="Arial" w:cs="Arial"/>
          <w:spacing w:val="1"/>
        </w:rPr>
        <w:t xml:space="preserve"> </w:t>
      </w:r>
      <w:r>
        <w:rPr>
          <w:rFonts w:ascii="Arial" w:hAnsi="Arial" w:cs="Arial"/>
        </w:rPr>
        <w:t>ese</w:t>
      </w:r>
      <w:r>
        <w:rPr>
          <w:rFonts w:ascii="Arial" w:hAnsi="Arial" w:cs="Arial"/>
          <w:spacing w:val="-2"/>
        </w:rPr>
        <w:t xml:space="preserve"> </w:t>
      </w:r>
      <w:r>
        <w:rPr>
          <w:rFonts w:ascii="Arial" w:hAnsi="Arial" w:cs="Arial"/>
        </w:rPr>
        <w:t>p</w:t>
      </w:r>
      <w:r>
        <w:rPr>
          <w:rFonts w:ascii="Arial" w:hAnsi="Arial" w:cs="Arial"/>
          <w:spacing w:val="-1"/>
        </w:rPr>
        <w:t>u</w:t>
      </w:r>
      <w:r>
        <w:rPr>
          <w:rFonts w:ascii="Arial" w:hAnsi="Arial" w:cs="Arial"/>
        </w:rPr>
        <w:t>nto de</w:t>
      </w:r>
      <w:r>
        <w:rPr>
          <w:rFonts w:ascii="Arial" w:hAnsi="Arial" w:cs="Arial"/>
          <w:spacing w:val="1"/>
        </w:rPr>
        <w:t xml:space="preserve"> </w:t>
      </w:r>
      <w:r>
        <w:rPr>
          <w:rFonts w:ascii="Arial" w:hAnsi="Arial" w:cs="Arial"/>
          <w:spacing w:val="-2"/>
        </w:rPr>
        <w:t>v</w:t>
      </w:r>
      <w:r>
        <w:rPr>
          <w:rFonts w:ascii="Arial" w:hAnsi="Arial" w:cs="Arial"/>
          <w:spacing w:val="-1"/>
        </w:rPr>
        <w:t>i</w:t>
      </w:r>
      <w:r>
        <w:rPr>
          <w:rFonts w:ascii="Arial" w:hAnsi="Arial" w:cs="Arial"/>
        </w:rPr>
        <w:t>s</w:t>
      </w:r>
      <w:r>
        <w:rPr>
          <w:rFonts w:ascii="Arial" w:hAnsi="Arial" w:cs="Arial"/>
          <w:spacing w:val="-1"/>
        </w:rPr>
        <w:t>t</w:t>
      </w:r>
      <w:r>
        <w:rPr>
          <w:rFonts w:ascii="Arial" w:hAnsi="Arial" w:cs="Arial"/>
        </w:rPr>
        <w:t xml:space="preserve">a </w:t>
      </w:r>
      <w:r>
        <w:rPr>
          <w:rFonts w:ascii="Arial" w:hAnsi="Arial" w:cs="Arial"/>
          <w:spacing w:val="3"/>
        </w:rPr>
        <w:t xml:space="preserve"> </w:t>
      </w:r>
      <w:r>
        <w:rPr>
          <w:rFonts w:ascii="Arial" w:hAnsi="Arial" w:cs="Arial"/>
          <w:spacing w:val="-1"/>
        </w:rPr>
        <w:t>l</w:t>
      </w:r>
      <w:r>
        <w:rPr>
          <w:rFonts w:ascii="Arial" w:hAnsi="Arial" w:cs="Arial"/>
        </w:rPr>
        <w:t>as</w:t>
      </w:r>
      <w:r>
        <w:rPr>
          <w:rFonts w:ascii="Arial" w:hAnsi="Arial" w:cs="Arial"/>
          <w:spacing w:val="1"/>
        </w:rPr>
        <w:t xml:space="preserve"> </w:t>
      </w:r>
      <w:r>
        <w:rPr>
          <w:rFonts w:ascii="Arial" w:hAnsi="Arial" w:cs="Arial"/>
          <w:spacing w:val="-2"/>
        </w:rPr>
        <w:t>v</w:t>
      </w:r>
      <w:r>
        <w:rPr>
          <w:rFonts w:ascii="Arial" w:hAnsi="Arial" w:cs="Arial"/>
        </w:rPr>
        <w:t>ari</w:t>
      </w:r>
      <w:r>
        <w:rPr>
          <w:rFonts w:ascii="Arial" w:hAnsi="Arial" w:cs="Arial"/>
          <w:spacing w:val="-1"/>
        </w:rPr>
        <w:t>a</w:t>
      </w:r>
      <w:r>
        <w:rPr>
          <w:rFonts w:ascii="Arial" w:hAnsi="Arial" w:cs="Arial"/>
        </w:rPr>
        <w:t>b</w:t>
      </w:r>
      <w:r>
        <w:rPr>
          <w:rFonts w:ascii="Arial" w:hAnsi="Arial" w:cs="Arial"/>
          <w:spacing w:val="-1"/>
        </w:rPr>
        <w:t>l</w:t>
      </w:r>
      <w:r>
        <w:rPr>
          <w:rFonts w:ascii="Arial" w:hAnsi="Arial" w:cs="Arial"/>
        </w:rPr>
        <w:t>es</w:t>
      </w:r>
      <w:r>
        <w:rPr>
          <w:rFonts w:ascii="Arial" w:hAnsi="Arial" w:cs="Arial"/>
          <w:spacing w:val="-1"/>
        </w:rPr>
        <w:t xml:space="preserve"> </w:t>
      </w:r>
      <w:r>
        <w:rPr>
          <w:rFonts w:ascii="Arial" w:hAnsi="Arial" w:cs="Arial"/>
          <w:spacing w:val="2"/>
        </w:rPr>
        <w:t>q</w:t>
      </w:r>
      <w:r>
        <w:rPr>
          <w:rFonts w:ascii="Arial" w:hAnsi="Arial" w:cs="Arial"/>
        </w:rPr>
        <w:t>ue</w:t>
      </w:r>
      <w:r>
        <w:rPr>
          <w:rFonts w:ascii="Arial" w:hAnsi="Arial" w:cs="Arial"/>
          <w:spacing w:val="-1"/>
        </w:rPr>
        <w:t xml:space="preserve"> </w:t>
      </w:r>
      <w:r>
        <w:rPr>
          <w:rFonts w:ascii="Arial" w:hAnsi="Arial" w:cs="Arial"/>
        </w:rPr>
        <w:t>se</w:t>
      </w:r>
      <w:r>
        <w:rPr>
          <w:rFonts w:ascii="Arial" w:hAnsi="Arial" w:cs="Arial"/>
          <w:spacing w:val="-1"/>
        </w:rPr>
        <w:t xml:space="preserve"> </w:t>
      </w:r>
      <w:r>
        <w:rPr>
          <w:rFonts w:ascii="Arial" w:hAnsi="Arial" w:cs="Arial"/>
          <w:spacing w:val="-2"/>
        </w:rPr>
        <w:t>s</w:t>
      </w:r>
      <w:r>
        <w:rPr>
          <w:rFonts w:ascii="Arial" w:hAnsi="Arial" w:cs="Arial"/>
        </w:rPr>
        <w:t>e</w:t>
      </w:r>
      <w:r>
        <w:rPr>
          <w:rFonts w:ascii="Arial" w:hAnsi="Arial" w:cs="Arial"/>
          <w:spacing w:val="-1"/>
        </w:rPr>
        <w:t>l</w:t>
      </w:r>
      <w:r>
        <w:rPr>
          <w:rFonts w:ascii="Arial" w:hAnsi="Arial" w:cs="Arial"/>
        </w:rPr>
        <w:t>ecc</w:t>
      </w:r>
      <w:r>
        <w:rPr>
          <w:rFonts w:ascii="Arial" w:hAnsi="Arial" w:cs="Arial"/>
          <w:spacing w:val="-1"/>
        </w:rPr>
        <w:t>i</w:t>
      </w:r>
      <w:r>
        <w:rPr>
          <w:rFonts w:ascii="Arial" w:hAnsi="Arial" w:cs="Arial"/>
        </w:rPr>
        <w:t>o</w:t>
      </w:r>
      <w:r>
        <w:rPr>
          <w:rFonts w:ascii="Arial" w:hAnsi="Arial" w:cs="Arial"/>
          <w:spacing w:val="-1"/>
        </w:rPr>
        <w:t>n</w:t>
      </w:r>
      <w:r>
        <w:rPr>
          <w:rFonts w:ascii="Arial" w:hAnsi="Arial" w:cs="Arial"/>
        </w:rPr>
        <w:t xml:space="preserve">en </w:t>
      </w:r>
      <w:r>
        <w:rPr>
          <w:rFonts w:ascii="Arial" w:hAnsi="Arial" w:cs="Arial"/>
          <w:spacing w:val="2"/>
        </w:rPr>
        <w:t xml:space="preserve"> </w:t>
      </w:r>
      <w:r>
        <w:rPr>
          <w:rFonts w:ascii="Arial" w:hAnsi="Arial" w:cs="Arial"/>
        </w:rPr>
        <w:t>d</w:t>
      </w:r>
      <w:r>
        <w:rPr>
          <w:rFonts w:ascii="Arial" w:hAnsi="Arial" w:cs="Arial"/>
          <w:spacing w:val="-1"/>
        </w:rPr>
        <w:t>e</w:t>
      </w:r>
      <w:r>
        <w:rPr>
          <w:rFonts w:ascii="Arial" w:hAnsi="Arial" w:cs="Arial"/>
        </w:rPr>
        <w:t>b</w:t>
      </w:r>
      <w:r>
        <w:rPr>
          <w:rFonts w:ascii="Arial" w:hAnsi="Arial" w:cs="Arial"/>
          <w:spacing w:val="-1"/>
        </w:rPr>
        <w:t>e</w:t>
      </w:r>
      <w:r>
        <w:rPr>
          <w:rFonts w:ascii="Arial" w:hAnsi="Arial" w:cs="Arial"/>
          <w:spacing w:val="1"/>
        </w:rPr>
        <w:t>r</w:t>
      </w:r>
      <w:r>
        <w:rPr>
          <w:rFonts w:ascii="Arial" w:hAnsi="Arial" w:cs="Arial"/>
          <w:spacing w:val="-4"/>
        </w:rPr>
        <w:t>í</w:t>
      </w:r>
      <w:r>
        <w:rPr>
          <w:rFonts w:ascii="Arial" w:hAnsi="Arial" w:cs="Arial"/>
        </w:rPr>
        <w:t>an</w:t>
      </w:r>
      <w:r>
        <w:rPr>
          <w:rFonts w:ascii="Arial" w:hAnsi="Arial" w:cs="Arial"/>
          <w:spacing w:val="1"/>
        </w:rPr>
        <w:t xml:space="preserve"> </w:t>
      </w:r>
      <w:r>
        <w:rPr>
          <w:rFonts w:ascii="Arial" w:hAnsi="Arial" w:cs="Arial"/>
        </w:rPr>
        <w:t>c</w:t>
      </w:r>
      <w:r>
        <w:rPr>
          <w:rFonts w:ascii="Arial" w:hAnsi="Arial" w:cs="Arial"/>
          <w:spacing w:val="-3"/>
        </w:rPr>
        <w:t>u</w:t>
      </w:r>
      <w:r>
        <w:rPr>
          <w:rFonts w:ascii="Arial" w:hAnsi="Arial" w:cs="Arial"/>
          <w:spacing w:val="1"/>
        </w:rPr>
        <w:t>m</w:t>
      </w:r>
      <w:r>
        <w:rPr>
          <w:rFonts w:ascii="Arial" w:hAnsi="Arial" w:cs="Arial"/>
        </w:rPr>
        <w:t>p</w:t>
      </w:r>
      <w:r>
        <w:rPr>
          <w:rFonts w:ascii="Arial" w:hAnsi="Arial" w:cs="Arial"/>
          <w:spacing w:val="-1"/>
        </w:rPr>
        <w:t>li</w:t>
      </w:r>
      <w:r>
        <w:rPr>
          <w:rFonts w:ascii="Arial" w:hAnsi="Arial" w:cs="Arial"/>
        </w:rPr>
        <w:t>r</w:t>
      </w:r>
      <w:r>
        <w:rPr>
          <w:rFonts w:ascii="Arial" w:hAnsi="Arial" w:cs="Arial"/>
          <w:spacing w:val="3"/>
        </w:rPr>
        <w:t xml:space="preserve"> </w:t>
      </w:r>
      <w:r>
        <w:rPr>
          <w:rFonts w:ascii="Arial" w:hAnsi="Arial" w:cs="Arial"/>
        </w:rPr>
        <w:t>co</w:t>
      </w:r>
      <w:r>
        <w:rPr>
          <w:rFonts w:ascii="Arial" w:hAnsi="Arial" w:cs="Arial"/>
          <w:spacing w:val="-3"/>
        </w:rPr>
        <w:t>n</w:t>
      </w:r>
      <w:r>
        <w:rPr>
          <w:rFonts w:ascii="Arial" w:hAnsi="Arial" w:cs="Arial"/>
        </w:rPr>
        <w:t>:</w:t>
      </w:r>
    </w:p>
    <w:p w14:paraId="3A9EB964" w14:textId="77777777" w:rsidR="00DD6DF8" w:rsidRPr="00410DF8" w:rsidRDefault="00DD6DF8" w:rsidP="00DD6DF8">
      <w:pPr>
        <w:pStyle w:val="Sinespaciado"/>
        <w:jc w:val="both"/>
        <w:rPr>
          <w:rFonts w:ascii="Arial" w:hAnsi="Arial" w:cs="Arial"/>
          <w:sz w:val="24"/>
          <w:szCs w:val="24"/>
          <w:lang w:val="es-ES"/>
        </w:rPr>
      </w:pPr>
    </w:p>
    <w:p w14:paraId="763B0086" w14:textId="77777777" w:rsidR="00DD6DF8" w:rsidRPr="00C230C9" w:rsidRDefault="00DD6DF8" w:rsidP="00DD6DF8">
      <w:pPr>
        <w:pStyle w:val="Sinespaciado"/>
        <w:jc w:val="both"/>
        <w:rPr>
          <w:rFonts w:ascii="Arial" w:hAnsi="Arial" w:cs="Arial"/>
          <w:b/>
          <w:bCs/>
          <w:position w:val="-1"/>
          <w:sz w:val="24"/>
        </w:rPr>
      </w:pPr>
      <w:r w:rsidRPr="00C230C9">
        <w:rPr>
          <w:rFonts w:ascii="Arial" w:hAnsi="Arial" w:cs="Arial"/>
          <w:b/>
          <w:bCs/>
          <w:spacing w:val="-6"/>
          <w:position w:val="-1"/>
          <w:sz w:val="24"/>
        </w:rPr>
        <w:t>A</w:t>
      </w:r>
      <w:r w:rsidRPr="00C230C9">
        <w:rPr>
          <w:rFonts w:ascii="Arial" w:hAnsi="Arial" w:cs="Arial"/>
          <w:b/>
          <w:bCs/>
          <w:spacing w:val="3"/>
          <w:position w:val="-1"/>
          <w:sz w:val="24"/>
        </w:rPr>
        <w:t>t</w:t>
      </w:r>
      <w:r w:rsidRPr="00C230C9">
        <w:rPr>
          <w:rFonts w:ascii="Arial" w:hAnsi="Arial" w:cs="Arial"/>
          <w:b/>
          <w:bCs/>
          <w:position w:val="-1"/>
          <w:sz w:val="24"/>
        </w:rPr>
        <w:t>e</w:t>
      </w:r>
      <w:r w:rsidRPr="00C230C9">
        <w:rPr>
          <w:rFonts w:ascii="Arial" w:hAnsi="Arial" w:cs="Arial"/>
          <w:b/>
          <w:bCs/>
          <w:spacing w:val="-1"/>
          <w:position w:val="-1"/>
          <w:sz w:val="24"/>
        </w:rPr>
        <w:t>n</w:t>
      </w:r>
      <w:r w:rsidRPr="00C230C9">
        <w:rPr>
          <w:rFonts w:ascii="Arial" w:hAnsi="Arial" w:cs="Arial"/>
          <w:b/>
          <w:bCs/>
          <w:position w:val="-1"/>
          <w:sz w:val="24"/>
        </w:rPr>
        <w:t>d</w:t>
      </w:r>
      <w:r w:rsidRPr="00C230C9">
        <w:rPr>
          <w:rFonts w:ascii="Arial" w:hAnsi="Arial" w:cs="Arial"/>
          <w:b/>
          <w:bCs/>
          <w:spacing w:val="-1"/>
          <w:position w:val="-1"/>
          <w:sz w:val="24"/>
        </w:rPr>
        <w:t>e</w:t>
      </w:r>
      <w:r w:rsidRPr="00C230C9">
        <w:rPr>
          <w:rFonts w:ascii="Arial" w:hAnsi="Arial" w:cs="Arial"/>
          <w:b/>
          <w:bCs/>
          <w:position w:val="-1"/>
          <w:sz w:val="24"/>
        </w:rPr>
        <w:t>r</w:t>
      </w:r>
      <w:r w:rsidRPr="00C230C9">
        <w:rPr>
          <w:rFonts w:ascii="Arial" w:hAnsi="Arial" w:cs="Arial"/>
          <w:b/>
          <w:bCs/>
          <w:spacing w:val="2"/>
          <w:position w:val="-1"/>
          <w:sz w:val="24"/>
        </w:rPr>
        <w:t xml:space="preserve"> </w:t>
      </w:r>
      <w:r w:rsidRPr="00C230C9">
        <w:rPr>
          <w:rFonts w:ascii="Arial" w:hAnsi="Arial" w:cs="Arial"/>
          <w:b/>
          <w:bCs/>
          <w:position w:val="-1"/>
          <w:sz w:val="24"/>
        </w:rPr>
        <w:t>a</w:t>
      </w:r>
      <w:r w:rsidRPr="00C230C9">
        <w:rPr>
          <w:rFonts w:ascii="Arial" w:hAnsi="Arial" w:cs="Arial"/>
          <w:b/>
          <w:bCs/>
          <w:spacing w:val="1"/>
          <w:position w:val="-1"/>
          <w:sz w:val="24"/>
        </w:rPr>
        <w:t xml:space="preserve"> </w:t>
      </w:r>
      <w:r w:rsidRPr="00C230C9">
        <w:rPr>
          <w:rFonts w:ascii="Arial" w:hAnsi="Arial" w:cs="Arial"/>
          <w:b/>
          <w:bCs/>
          <w:position w:val="-1"/>
          <w:sz w:val="24"/>
        </w:rPr>
        <w:t>p</w:t>
      </w:r>
      <w:r w:rsidRPr="00C230C9">
        <w:rPr>
          <w:rFonts w:ascii="Arial" w:hAnsi="Arial" w:cs="Arial"/>
          <w:b/>
          <w:bCs/>
          <w:spacing w:val="-1"/>
          <w:position w:val="-1"/>
          <w:sz w:val="24"/>
        </w:rPr>
        <w:t>a</w:t>
      </w:r>
      <w:r w:rsidRPr="00C230C9">
        <w:rPr>
          <w:rFonts w:ascii="Arial" w:hAnsi="Arial" w:cs="Arial"/>
          <w:b/>
          <w:bCs/>
          <w:spacing w:val="1"/>
          <w:position w:val="-1"/>
          <w:sz w:val="24"/>
        </w:rPr>
        <w:t>t</w:t>
      </w:r>
      <w:r w:rsidRPr="00C230C9">
        <w:rPr>
          <w:rFonts w:ascii="Arial" w:hAnsi="Arial" w:cs="Arial"/>
          <w:b/>
          <w:bCs/>
          <w:spacing w:val="-3"/>
          <w:position w:val="-1"/>
          <w:sz w:val="24"/>
        </w:rPr>
        <w:t>o</w:t>
      </w:r>
      <w:r w:rsidRPr="00C230C9">
        <w:rPr>
          <w:rFonts w:ascii="Arial" w:hAnsi="Arial" w:cs="Arial"/>
          <w:b/>
          <w:bCs/>
          <w:spacing w:val="1"/>
          <w:position w:val="-1"/>
          <w:sz w:val="24"/>
        </w:rPr>
        <w:t>l</w:t>
      </w:r>
      <w:r w:rsidRPr="00C230C9">
        <w:rPr>
          <w:rFonts w:ascii="Arial" w:hAnsi="Arial" w:cs="Arial"/>
          <w:b/>
          <w:bCs/>
          <w:position w:val="-1"/>
          <w:sz w:val="24"/>
        </w:rPr>
        <w:t>o</w:t>
      </w:r>
      <w:r w:rsidRPr="00C230C9">
        <w:rPr>
          <w:rFonts w:ascii="Arial" w:hAnsi="Arial" w:cs="Arial"/>
          <w:b/>
          <w:bCs/>
          <w:spacing w:val="-1"/>
          <w:position w:val="-1"/>
          <w:sz w:val="24"/>
        </w:rPr>
        <w:t>g</w:t>
      </w:r>
      <w:r w:rsidRPr="00C230C9">
        <w:rPr>
          <w:rFonts w:ascii="Arial" w:hAnsi="Arial" w:cs="Arial"/>
          <w:b/>
          <w:bCs/>
          <w:spacing w:val="1"/>
          <w:position w:val="-1"/>
          <w:sz w:val="24"/>
        </w:rPr>
        <w:t>í</w:t>
      </w:r>
      <w:r w:rsidRPr="00C230C9">
        <w:rPr>
          <w:rFonts w:ascii="Arial" w:hAnsi="Arial" w:cs="Arial"/>
          <w:b/>
          <w:bCs/>
          <w:position w:val="-1"/>
          <w:sz w:val="24"/>
        </w:rPr>
        <w:t>as r</w:t>
      </w:r>
      <w:r w:rsidRPr="00C230C9">
        <w:rPr>
          <w:rFonts w:ascii="Arial" w:hAnsi="Arial" w:cs="Arial"/>
          <w:b/>
          <w:bCs/>
          <w:spacing w:val="-2"/>
          <w:position w:val="-1"/>
          <w:sz w:val="24"/>
        </w:rPr>
        <w:t>e</w:t>
      </w:r>
      <w:r w:rsidRPr="00C230C9">
        <w:rPr>
          <w:rFonts w:ascii="Arial" w:hAnsi="Arial" w:cs="Arial"/>
          <w:b/>
          <w:bCs/>
          <w:position w:val="-1"/>
          <w:sz w:val="24"/>
        </w:rPr>
        <w:t>c</w:t>
      </w:r>
      <w:r w:rsidRPr="00C230C9">
        <w:rPr>
          <w:rFonts w:ascii="Arial" w:hAnsi="Arial" w:cs="Arial"/>
          <w:b/>
          <w:bCs/>
          <w:spacing w:val="-1"/>
          <w:position w:val="-1"/>
          <w:sz w:val="24"/>
        </w:rPr>
        <w:t>u</w:t>
      </w:r>
      <w:r w:rsidRPr="00C230C9">
        <w:rPr>
          <w:rFonts w:ascii="Arial" w:hAnsi="Arial" w:cs="Arial"/>
          <w:b/>
          <w:bCs/>
          <w:position w:val="-1"/>
          <w:sz w:val="24"/>
        </w:rPr>
        <w:t>r</w:t>
      </w:r>
      <w:r w:rsidRPr="00C230C9">
        <w:rPr>
          <w:rFonts w:ascii="Arial" w:hAnsi="Arial" w:cs="Arial"/>
          <w:b/>
          <w:bCs/>
          <w:spacing w:val="1"/>
          <w:position w:val="-1"/>
          <w:sz w:val="24"/>
        </w:rPr>
        <w:t>r</w:t>
      </w:r>
      <w:r w:rsidRPr="00C230C9">
        <w:rPr>
          <w:rFonts w:ascii="Arial" w:hAnsi="Arial" w:cs="Arial"/>
          <w:b/>
          <w:bCs/>
          <w:position w:val="-1"/>
          <w:sz w:val="24"/>
        </w:rPr>
        <w:t>e</w:t>
      </w:r>
      <w:r w:rsidRPr="00C230C9">
        <w:rPr>
          <w:rFonts w:ascii="Arial" w:hAnsi="Arial" w:cs="Arial"/>
          <w:b/>
          <w:bCs/>
          <w:spacing w:val="-1"/>
          <w:position w:val="-1"/>
          <w:sz w:val="24"/>
        </w:rPr>
        <w:t>n</w:t>
      </w:r>
      <w:r w:rsidRPr="00C230C9">
        <w:rPr>
          <w:rFonts w:ascii="Arial" w:hAnsi="Arial" w:cs="Arial"/>
          <w:b/>
          <w:bCs/>
          <w:spacing w:val="1"/>
          <w:position w:val="-1"/>
          <w:sz w:val="24"/>
        </w:rPr>
        <w:t>t</w:t>
      </w:r>
      <w:r w:rsidRPr="00C230C9">
        <w:rPr>
          <w:rFonts w:ascii="Arial" w:hAnsi="Arial" w:cs="Arial"/>
          <w:b/>
          <w:bCs/>
          <w:position w:val="-1"/>
          <w:sz w:val="24"/>
        </w:rPr>
        <w:t>es</w:t>
      </w:r>
      <w:r w:rsidRPr="00C230C9">
        <w:rPr>
          <w:rFonts w:ascii="Arial" w:hAnsi="Arial" w:cs="Arial"/>
          <w:b/>
          <w:bCs/>
          <w:spacing w:val="-1"/>
          <w:position w:val="-1"/>
          <w:sz w:val="24"/>
        </w:rPr>
        <w:t xml:space="preserve"> </w:t>
      </w:r>
      <w:r w:rsidRPr="00C230C9">
        <w:rPr>
          <w:rFonts w:ascii="Arial" w:hAnsi="Arial" w:cs="Arial"/>
          <w:b/>
          <w:bCs/>
          <w:position w:val="-1"/>
          <w:sz w:val="24"/>
        </w:rPr>
        <w:t>en</w:t>
      </w:r>
      <w:r w:rsidRPr="00C230C9">
        <w:rPr>
          <w:rFonts w:ascii="Arial" w:hAnsi="Arial" w:cs="Arial"/>
          <w:b/>
          <w:bCs/>
          <w:spacing w:val="1"/>
          <w:position w:val="-1"/>
          <w:sz w:val="24"/>
        </w:rPr>
        <w:t xml:space="preserve"> </w:t>
      </w:r>
      <w:r w:rsidRPr="00C230C9">
        <w:rPr>
          <w:rFonts w:ascii="Arial" w:hAnsi="Arial" w:cs="Arial"/>
          <w:b/>
          <w:bCs/>
          <w:position w:val="-1"/>
          <w:sz w:val="24"/>
        </w:rPr>
        <w:t>n</w:t>
      </w:r>
      <w:r w:rsidRPr="00C230C9">
        <w:rPr>
          <w:rFonts w:ascii="Arial" w:hAnsi="Arial" w:cs="Arial"/>
          <w:b/>
          <w:bCs/>
          <w:spacing w:val="-1"/>
          <w:position w:val="-1"/>
          <w:sz w:val="24"/>
        </w:rPr>
        <w:t>u</w:t>
      </w:r>
      <w:r w:rsidRPr="00C230C9">
        <w:rPr>
          <w:rFonts w:ascii="Arial" w:hAnsi="Arial" w:cs="Arial"/>
          <w:b/>
          <w:bCs/>
          <w:position w:val="-1"/>
          <w:sz w:val="24"/>
        </w:rPr>
        <w:t>e</w:t>
      </w:r>
      <w:r w:rsidRPr="00C230C9">
        <w:rPr>
          <w:rFonts w:ascii="Arial" w:hAnsi="Arial" w:cs="Arial"/>
          <w:b/>
          <w:bCs/>
          <w:spacing w:val="-3"/>
          <w:position w:val="-1"/>
          <w:sz w:val="24"/>
        </w:rPr>
        <w:t>s</w:t>
      </w:r>
      <w:r w:rsidRPr="00C230C9">
        <w:rPr>
          <w:rFonts w:ascii="Arial" w:hAnsi="Arial" w:cs="Arial"/>
          <w:b/>
          <w:bCs/>
          <w:spacing w:val="1"/>
          <w:position w:val="-1"/>
          <w:sz w:val="24"/>
        </w:rPr>
        <w:t>t</w:t>
      </w:r>
      <w:r w:rsidRPr="00C230C9">
        <w:rPr>
          <w:rFonts w:ascii="Arial" w:hAnsi="Arial" w:cs="Arial"/>
          <w:b/>
          <w:bCs/>
          <w:position w:val="-1"/>
          <w:sz w:val="24"/>
        </w:rPr>
        <w:t>ro</w:t>
      </w:r>
      <w:r w:rsidRPr="00C230C9">
        <w:rPr>
          <w:rFonts w:ascii="Arial" w:hAnsi="Arial" w:cs="Arial"/>
          <w:b/>
          <w:bCs/>
          <w:spacing w:val="-1"/>
          <w:position w:val="-1"/>
          <w:sz w:val="24"/>
        </w:rPr>
        <w:t xml:space="preserve"> </w:t>
      </w:r>
      <w:r w:rsidRPr="00C230C9">
        <w:rPr>
          <w:rFonts w:ascii="Arial" w:hAnsi="Arial" w:cs="Arial"/>
          <w:b/>
          <w:bCs/>
          <w:spacing w:val="-3"/>
          <w:position w:val="-1"/>
          <w:sz w:val="24"/>
        </w:rPr>
        <w:t>e</w:t>
      </w:r>
      <w:r w:rsidRPr="00C230C9">
        <w:rPr>
          <w:rFonts w:ascii="Arial" w:hAnsi="Arial" w:cs="Arial"/>
          <w:b/>
          <w:bCs/>
          <w:position w:val="-1"/>
          <w:sz w:val="24"/>
        </w:rPr>
        <w:t>ntorno:</w:t>
      </w:r>
    </w:p>
    <w:p w14:paraId="509014A8" w14:textId="77777777" w:rsidR="00DD6DF8" w:rsidRDefault="00DD6DF8" w:rsidP="00DD6DF8">
      <w:pPr>
        <w:pStyle w:val="Sinespaciado"/>
        <w:jc w:val="both"/>
        <w:rPr>
          <w:rFonts w:ascii="Arial" w:hAnsi="Arial" w:cs="Arial"/>
          <w:sz w:val="24"/>
          <w:szCs w:val="24"/>
        </w:rPr>
      </w:pPr>
    </w:p>
    <w:p w14:paraId="42755429" w14:textId="77777777" w:rsidR="00DD6DF8" w:rsidRPr="0083374B" w:rsidRDefault="00DD6DF8" w:rsidP="00DD6DF8">
      <w:pPr>
        <w:widowControl w:val="0"/>
        <w:autoSpaceDE w:val="0"/>
        <w:autoSpaceDN w:val="0"/>
        <w:adjustRightInd w:val="0"/>
        <w:jc w:val="both"/>
        <w:rPr>
          <w:rFonts w:ascii="Arial" w:hAnsi="Arial" w:cs="Arial"/>
          <w:color w:val="000000"/>
        </w:rPr>
      </w:pPr>
      <w:r>
        <w:rPr>
          <w:rFonts w:ascii="Arial" w:hAnsi="Arial" w:cs="Arial"/>
          <w:color w:val="000000"/>
          <w:spacing w:val="-1"/>
        </w:rPr>
        <w:t>C</w:t>
      </w:r>
      <w:r>
        <w:rPr>
          <w:rFonts w:ascii="Arial" w:hAnsi="Arial" w:cs="Arial"/>
          <w:color w:val="000000"/>
        </w:rPr>
        <w:t>on</w:t>
      </w:r>
      <w:r>
        <w:rPr>
          <w:rFonts w:ascii="Arial" w:hAnsi="Arial" w:cs="Arial"/>
          <w:color w:val="000000"/>
          <w:spacing w:val="3"/>
        </w:rPr>
        <w:t xml:space="preserve"> </w:t>
      </w:r>
      <w:r>
        <w:rPr>
          <w:rFonts w:ascii="Arial" w:hAnsi="Arial" w:cs="Arial"/>
          <w:color w:val="000000"/>
        </w:rPr>
        <w:t>el</w:t>
      </w:r>
      <w:r>
        <w:rPr>
          <w:rFonts w:ascii="Arial" w:hAnsi="Arial" w:cs="Arial"/>
          <w:color w:val="000000"/>
          <w:spacing w:val="2"/>
        </w:rPr>
        <w:t xml:space="preserve"> </w:t>
      </w:r>
      <w:r>
        <w:rPr>
          <w:rFonts w:ascii="Arial" w:hAnsi="Arial" w:cs="Arial"/>
          <w:color w:val="000000"/>
        </w:rPr>
        <w:t>o</w:t>
      </w:r>
      <w:r>
        <w:rPr>
          <w:rFonts w:ascii="Arial" w:hAnsi="Arial" w:cs="Arial"/>
          <w:color w:val="000000"/>
          <w:spacing w:val="-3"/>
        </w:rPr>
        <w:t>b</w:t>
      </w:r>
      <w:r>
        <w:rPr>
          <w:rFonts w:ascii="Arial" w:hAnsi="Arial" w:cs="Arial"/>
          <w:color w:val="000000"/>
          <w:spacing w:val="1"/>
        </w:rPr>
        <w:t>j</w:t>
      </w:r>
      <w:r>
        <w:rPr>
          <w:rFonts w:ascii="Arial" w:hAnsi="Arial" w:cs="Arial"/>
          <w:color w:val="000000"/>
          <w:spacing w:val="-3"/>
        </w:rPr>
        <w:t>e</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v</w:t>
      </w:r>
      <w:r>
        <w:rPr>
          <w:rFonts w:ascii="Arial" w:hAnsi="Arial" w:cs="Arial"/>
          <w:color w:val="000000"/>
        </w:rPr>
        <w:t>o</w:t>
      </w:r>
      <w:r>
        <w:rPr>
          <w:rFonts w:ascii="Arial" w:hAnsi="Arial" w:cs="Arial"/>
          <w:color w:val="000000"/>
          <w:spacing w:val="4"/>
        </w:rPr>
        <w:t xml:space="preserve"> </w:t>
      </w:r>
      <w:r>
        <w:rPr>
          <w:rFonts w:ascii="Arial" w:hAnsi="Arial" w:cs="Arial"/>
          <w:color w:val="000000"/>
        </w:rPr>
        <w:t xml:space="preserve">de </w:t>
      </w:r>
      <w:r>
        <w:rPr>
          <w:rFonts w:ascii="Arial" w:hAnsi="Arial" w:cs="Arial"/>
          <w:color w:val="000000"/>
          <w:spacing w:val="1"/>
        </w:rPr>
        <w:t>r</w:t>
      </w:r>
      <w:r>
        <w:rPr>
          <w:rFonts w:ascii="Arial" w:hAnsi="Arial" w:cs="Arial"/>
          <w:color w:val="000000"/>
        </w:rPr>
        <w:t>e</w:t>
      </w:r>
      <w:r>
        <w:rPr>
          <w:rFonts w:ascii="Arial" w:hAnsi="Arial" w:cs="Arial"/>
          <w:color w:val="000000"/>
          <w:spacing w:val="-1"/>
        </w:rPr>
        <w:t>ali</w:t>
      </w:r>
      <w:r>
        <w:rPr>
          <w:rFonts w:ascii="Arial" w:hAnsi="Arial" w:cs="Arial"/>
          <w:color w:val="000000"/>
        </w:rPr>
        <w:t>zar</w:t>
      </w:r>
      <w:r>
        <w:rPr>
          <w:rFonts w:ascii="Arial" w:hAnsi="Arial" w:cs="Arial"/>
          <w:color w:val="000000"/>
          <w:spacing w:val="4"/>
        </w:rPr>
        <w:t xml:space="preserve"> </w:t>
      </w:r>
      <w:r>
        <w:rPr>
          <w:rFonts w:ascii="Arial" w:hAnsi="Arial" w:cs="Arial"/>
          <w:color w:val="000000"/>
        </w:rPr>
        <w:t xml:space="preserve">un </w:t>
      </w:r>
      <w:r>
        <w:rPr>
          <w:rFonts w:ascii="Arial" w:hAnsi="Arial" w:cs="Arial"/>
          <w:color w:val="000000"/>
          <w:spacing w:val="-3"/>
        </w:rPr>
        <w:t>p</w:t>
      </w:r>
      <w:r>
        <w:rPr>
          <w:rFonts w:ascii="Arial" w:hAnsi="Arial" w:cs="Arial"/>
          <w:color w:val="000000"/>
          <w:spacing w:val="1"/>
        </w:rPr>
        <w:t>r</w:t>
      </w:r>
      <w:r>
        <w:rPr>
          <w:rFonts w:ascii="Arial" w:hAnsi="Arial" w:cs="Arial"/>
          <w:color w:val="000000"/>
        </w:rPr>
        <w:t>o</w:t>
      </w:r>
      <w:r>
        <w:rPr>
          <w:rFonts w:ascii="Arial" w:hAnsi="Arial" w:cs="Arial"/>
          <w:color w:val="000000"/>
          <w:spacing w:val="-3"/>
        </w:rPr>
        <w:t>y</w:t>
      </w:r>
      <w:r>
        <w:rPr>
          <w:rFonts w:ascii="Arial" w:hAnsi="Arial" w:cs="Arial"/>
          <w:color w:val="000000"/>
        </w:rPr>
        <w:t>ecto</w:t>
      </w:r>
      <w:r>
        <w:rPr>
          <w:rFonts w:ascii="Arial" w:hAnsi="Arial" w:cs="Arial"/>
          <w:color w:val="000000"/>
          <w:spacing w:val="2"/>
        </w:rPr>
        <w:t xml:space="preserve"> </w:t>
      </w:r>
      <w:r>
        <w:rPr>
          <w:rFonts w:ascii="Arial" w:hAnsi="Arial" w:cs="Arial"/>
          <w:color w:val="000000"/>
        </w:rPr>
        <w:t>p</w:t>
      </w:r>
      <w:r>
        <w:rPr>
          <w:rFonts w:ascii="Arial" w:hAnsi="Arial" w:cs="Arial"/>
          <w:color w:val="000000"/>
          <w:spacing w:val="-1"/>
        </w:rPr>
        <w:t>e</w:t>
      </w:r>
      <w:r>
        <w:rPr>
          <w:rFonts w:ascii="Arial" w:hAnsi="Arial" w:cs="Arial"/>
          <w:color w:val="000000"/>
          <w:spacing w:val="-2"/>
        </w:rPr>
        <w:t>r</w:t>
      </w:r>
      <w:r>
        <w:rPr>
          <w:rFonts w:ascii="Arial" w:hAnsi="Arial" w:cs="Arial"/>
          <w:color w:val="000000"/>
          <w:spacing w:val="1"/>
        </w:rPr>
        <w:t>t</w:t>
      </w:r>
      <w:r>
        <w:rPr>
          <w:rFonts w:ascii="Arial" w:hAnsi="Arial" w:cs="Arial"/>
          <w:color w:val="000000"/>
          <w:spacing w:val="-1"/>
        </w:rPr>
        <w:t>i</w:t>
      </w:r>
      <w:r>
        <w:rPr>
          <w:rFonts w:ascii="Arial" w:hAnsi="Arial" w:cs="Arial"/>
          <w:color w:val="000000"/>
        </w:rPr>
        <w:t>n</w:t>
      </w:r>
      <w:r>
        <w:rPr>
          <w:rFonts w:ascii="Arial" w:hAnsi="Arial" w:cs="Arial"/>
          <w:color w:val="000000"/>
          <w:spacing w:val="-1"/>
        </w:rPr>
        <w:t>e</w:t>
      </w:r>
      <w:r>
        <w:rPr>
          <w:rFonts w:ascii="Arial" w:hAnsi="Arial" w:cs="Arial"/>
          <w:color w:val="000000"/>
        </w:rPr>
        <w:t>n</w:t>
      </w:r>
      <w:r>
        <w:rPr>
          <w:rFonts w:ascii="Arial" w:hAnsi="Arial" w:cs="Arial"/>
          <w:color w:val="000000"/>
          <w:spacing w:val="-2"/>
        </w:rPr>
        <w:t>t</w:t>
      </w:r>
      <w:r>
        <w:rPr>
          <w:rFonts w:ascii="Arial" w:hAnsi="Arial" w:cs="Arial"/>
          <w:color w:val="000000"/>
        </w:rPr>
        <w:t>e</w:t>
      </w:r>
      <w:r>
        <w:rPr>
          <w:rFonts w:ascii="Arial" w:hAnsi="Arial" w:cs="Arial"/>
          <w:color w:val="000000"/>
          <w:spacing w:val="3"/>
        </w:rPr>
        <w:t xml:space="preserve"> </w:t>
      </w:r>
      <w:r>
        <w:rPr>
          <w:rFonts w:ascii="Arial" w:hAnsi="Arial" w:cs="Arial"/>
          <w:color w:val="000000"/>
        </w:rPr>
        <w:t>y</w:t>
      </w:r>
      <w:r>
        <w:rPr>
          <w:rFonts w:ascii="Arial" w:hAnsi="Arial" w:cs="Arial"/>
          <w:color w:val="000000"/>
          <w:spacing w:val="1"/>
        </w:rPr>
        <w:t xml:space="preserve"> </w:t>
      </w:r>
      <w:r>
        <w:rPr>
          <w:rFonts w:ascii="Arial" w:hAnsi="Arial" w:cs="Arial"/>
          <w:color w:val="000000"/>
          <w:spacing w:val="-3"/>
        </w:rPr>
        <w:t>a</w:t>
      </w:r>
      <w:r>
        <w:rPr>
          <w:rFonts w:ascii="Arial" w:hAnsi="Arial" w:cs="Arial"/>
          <w:color w:val="000000"/>
          <w:spacing w:val="1"/>
        </w:rPr>
        <w:t>j</w:t>
      </w:r>
      <w:r>
        <w:rPr>
          <w:rFonts w:ascii="Arial" w:hAnsi="Arial" w:cs="Arial"/>
          <w:color w:val="000000"/>
        </w:rPr>
        <w:t>ustado</w:t>
      </w:r>
      <w:r>
        <w:rPr>
          <w:rFonts w:ascii="Arial" w:hAnsi="Arial" w:cs="Arial"/>
          <w:color w:val="000000"/>
          <w:spacing w:val="1"/>
        </w:rPr>
        <w:t xml:space="preserve"> </w:t>
      </w:r>
      <w:r>
        <w:rPr>
          <w:rFonts w:ascii="Arial" w:hAnsi="Arial" w:cs="Arial"/>
          <w:color w:val="000000"/>
        </w:rPr>
        <w:t>a</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rPr>
        <w:t>as</w:t>
      </w:r>
      <w:r>
        <w:rPr>
          <w:rFonts w:ascii="Arial" w:hAnsi="Arial" w:cs="Arial"/>
          <w:color w:val="000000"/>
          <w:spacing w:val="1"/>
        </w:rPr>
        <w:t xml:space="preserve"> </w:t>
      </w:r>
      <w:r>
        <w:rPr>
          <w:rFonts w:ascii="Arial" w:hAnsi="Arial" w:cs="Arial"/>
          <w:color w:val="000000"/>
        </w:rPr>
        <w:t>n</w:t>
      </w:r>
      <w:r>
        <w:rPr>
          <w:rFonts w:ascii="Arial" w:hAnsi="Arial" w:cs="Arial"/>
          <w:color w:val="000000"/>
          <w:spacing w:val="-1"/>
        </w:rPr>
        <w:t>e</w:t>
      </w:r>
      <w:r>
        <w:rPr>
          <w:rFonts w:ascii="Arial" w:hAnsi="Arial" w:cs="Arial"/>
          <w:color w:val="000000"/>
        </w:rPr>
        <w:t>ces</w:t>
      </w:r>
      <w:r>
        <w:rPr>
          <w:rFonts w:ascii="Arial" w:hAnsi="Arial" w:cs="Arial"/>
          <w:color w:val="000000"/>
          <w:spacing w:val="-4"/>
        </w:rPr>
        <w:t>i</w:t>
      </w:r>
      <w:r>
        <w:rPr>
          <w:rFonts w:ascii="Arial" w:hAnsi="Arial" w:cs="Arial"/>
          <w:color w:val="000000"/>
        </w:rPr>
        <w:t>d</w:t>
      </w:r>
      <w:r>
        <w:rPr>
          <w:rFonts w:ascii="Arial" w:hAnsi="Arial" w:cs="Arial"/>
          <w:color w:val="000000"/>
          <w:spacing w:val="-1"/>
        </w:rPr>
        <w:t>a</w:t>
      </w:r>
      <w:r>
        <w:rPr>
          <w:rFonts w:ascii="Arial" w:hAnsi="Arial" w:cs="Arial"/>
          <w:color w:val="000000"/>
        </w:rPr>
        <w:t>d</w:t>
      </w:r>
      <w:r>
        <w:rPr>
          <w:rFonts w:ascii="Arial" w:hAnsi="Arial" w:cs="Arial"/>
          <w:color w:val="000000"/>
          <w:spacing w:val="-1"/>
        </w:rPr>
        <w:t>e</w:t>
      </w:r>
      <w:r>
        <w:rPr>
          <w:rFonts w:ascii="Arial" w:hAnsi="Arial" w:cs="Arial"/>
          <w:color w:val="000000"/>
        </w:rPr>
        <w:t>s</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rPr>
        <w:t>oc</w:t>
      </w:r>
      <w:r>
        <w:rPr>
          <w:rFonts w:ascii="Arial" w:hAnsi="Arial" w:cs="Arial"/>
          <w:color w:val="000000"/>
          <w:spacing w:val="-1"/>
        </w:rPr>
        <w:t>al</w:t>
      </w:r>
      <w:r>
        <w:rPr>
          <w:rFonts w:ascii="Arial" w:hAnsi="Arial" w:cs="Arial"/>
          <w:color w:val="000000"/>
        </w:rPr>
        <w:t xml:space="preserve">es </w:t>
      </w:r>
      <w:r>
        <w:rPr>
          <w:rFonts w:ascii="Arial" w:hAnsi="Arial" w:cs="Arial"/>
          <w:color w:val="000000"/>
          <w:spacing w:val="5"/>
        </w:rPr>
        <w:t xml:space="preserve"> </w:t>
      </w:r>
      <w:r>
        <w:rPr>
          <w:rFonts w:ascii="Arial" w:hAnsi="Arial" w:cs="Arial"/>
          <w:color w:val="000000"/>
          <w:spacing w:val="-2"/>
        </w:rPr>
        <w:t xml:space="preserve">se </w:t>
      </w:r>
      <w:r>
        <w:rPr>
          <w:rFonts w:ascii="Arial" w:hAnsi="Arial" w:cs="Arial"/>
          <w:color w:val="000000"/>
        </w:rPr>
        <w:t>se</w:t>
      </w:r>
      <w:r>
        <w:rPr>
          <w:rFonts w:ascii="Arial" w:hAnsi="Arial" w:cs="Arial"/>
          <w:color w:val="000000"/>
          <w:spacing w:val="-1"/>
        </w:rPr>
        <w:t>l</w:t>
      </w:r>
      <w:r>
        <w:rPr>
          <w:rFonts w:ascii="Arial" w:hAnsi="Arial" w:cs="Arial"/>
          <w:color w:val="000000"/>
        </w:rPr>
        <w:t>ecc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aron</w:t>
      </w:r>
      <w:r>
        <w:rPr>
          <w:rFonts w:ascii="Arial" w:hAnsi="Arial" w:cs="Arial"/>
          <w:color w:val="000000"/>
          <w:spacing w:val="3"/>
        </w:rPr>
        <w:t xml:space="preserve"> </w:t>
      </w:r>
      <w:r>
        <w:rPr>
          <w:rFonts w:ascii="Arial" w:hAnsi="Arial" w:cs="Arial"/>
          <w:color w:val="000000"/>
          <w:spacing w:val="-3"/>
        </w:rPr>
        <w:t>a</w:t>
      </w:r>
      <w:r>
        <w:rPr>
          <w:rFonts w:ascii="Arial" w:hAnsi="Arial" w:cs="Arial"/>
          <w:color w:val="000000"/>
          <w:spacing w:val="2"/>
        </w:rPr>
        <w:t>q</w:t>
      </w:r>
      <w:r>
        <w:rPr>
          <w:rFonts w:ascii="Arial" w:hAnsi="Arial" w:cs="Arial"/>
          <w:color w:val="000000"/>
        </w:rPr>
        <w:t>u</w:t>
      </w:r>
      <w:r>
        <w:rPr>
          <w:rFonts w:ascii="Arial" w:hAnsi="Arial" w:cs="Arial"/>
          <w:color w:val="000000"/>
          <w:spacing w:val="-1"/>
        </w:rPr>
        <w:t>ell</w:t>
      </w:r>
      <w:r>
        <w:rPr>
          <w:rFonts w:ascii="Arial" w:hAnsi="Arial" w:cs="Arial"/>
          <w:color w:val="000000"/>
        </w:rPr>
        <w:t>as</w:t>
      </w:r>
      <w:r>
        <w:rPr>
          <w:rFonts w:ascii="Arial" w:hAnsi="Arial" w:cs="Arial"/>
          <w:color w:val="000000"/>
          <w:spacing w:val="3"/>
        </w:rPr>
        <w:t xml:space="preserve"> </w:t>
      </w:r>
      <w:r>
        <w:rPr>
          <w:rFonts w:ascii="Arial" w:hAnsi="Arial" w:cs="Arial"/>
          <w:color w:val="000000"/>
        </w:rPr>
        <w:t>p</w:t>
      </w:r>
      <w:r>
        <w:rPr>
          <w:rFonts w:ascii="Arial" w:hAnsi="Arial" w:cs="Arial"/>
          <w:color w:val="000000"/>
          <w:spacing w:val="-1"/>
        </w:rPr>
        <w:t>a</w:t>
      </w:r>
      <w:r>
        <w:rPr>
          <w:rFonts w:ascii="Arial" w:hAnsi="Arial" w:cs="Arial"/>
          <w:color w:val="000000"/>
          <w:spacing w:val="1"/>
        </w:rPr>
        <w:t>t</w:t>
      </w:r>
      <w:r>
        <w:rPr>
          <w:rFonts w:ascii="Arial" w:hAnsi="Arial" w:cs="Arial"/>
          <w:color w:val="000000"/>
        </w:rPr>
        <w:t>o</w:t>
      </w:r>
      <w:r>
        <w:rPr>
          <w:rFonts w:ascii="Arial" w:hAnsi="Arial" w:cs="Arial"/>
          <w:color w:val="000000"/>
          <w:spacing w:val="-1"/>
        </w:rPr>
        <w:t>l</w:t>
      </w:r>
      <w:r>
        <w:rPr>
          <w:rFonts w:ascii="Arial" w:hAnsi="Arial" w:cs="Arial"/>
          <w:color w:val="000000"/>
        </w:rPr>
        <w:t>o</w:t>
      </w:r>
      <w:r>
        <w:rPr>
          <w:rFonts w:ascii="Arial" w:hAnsi="Arial" w:cs="Arial"/>
          <w:color w:val="000000"/>
          <w:spacing w:val="2"/>
        </w:rPr>
        <w:t>g</w:t>
      </w:r>
      <w:r>
        <w:rPr>
          <w:rFonts w:ascii="Arial" w:hAnsi="Arial" w:cs="Arial"/>
          <w:color w:val="000000"/>
          <w:spacing w:val="-4"/>
        </w:rPr>
        <w:t>í</w:t>
      </w:r>
      <w:r>
        <w:rPr>
          <w:rFonts w:ascii="Arial" w:hAnsi="Arial" w:cs="Arial"/>
          <w:color w:val="000000"/>
        </w:rPr>
        <w:t>as</w:t>
      </w:r>
      <w:r>
        <w:rPr>
          <w:rFonts w:ascii="Arial" w:hAnsi="Arial" w:cs="Arial"/>
          <w:color w:val="000000"/>
          <w:spacing w:val="2"/>
        </w:rPr>
        <w:t xml:space="preserve"> q</w:t>
      </w:r>
      <w:r>
        <w:rPr>
          <w:rFonts w:ascii="Arial" w:hAnsi="Arial" w:cs="Arial"/>
          <w:color w:val="000000"/>
        </w:rPr>
        <w:t xml:space="preserve">ue </w:t>
      </w:r>
      <w:r>
        <w:rPr>
          <w:rFonts w:ascii="Arial" w:hAnsi="Arial" w:cs="Arial"/>
          <w:color w:val="000000"/>
          <w:spacing w:val="1"/>
        </w:rPr>
        <w:t>m</w:t>
      </w:r>
      <w:r>
        <w:rPr>
          <w:rFonts w:ascii="Arial" w:hAnsi="Arial" w:cs="Arial"/>
          <w:color w:val="000000"/>
        </w:rPr>
        <w:t>ás</w:t>
      </w:r>
      <w:r>
        <w:rPr>
          <w:rFonts w:ascii="Arial" w:hAnsi="Arial" w:cs="Arial"/>
          <w:color w:val="000000"/>
          <w:spacing w:val="2"/>
        </w:rPr>
        <w:t xml:space="preserve"> </w:t>
      </w:r>
      <w:r>
        <w:rPr>
          <w:rFonts w:ascii="Arial" w:hAnsi="Arial" w:cs="Arial"/>
          <w:color w:val="000000"/>
          <w:spacing w:val="-3"/>
        </w:rPr>
        <w:t>a</w:t>
      </w:r>
      <w:r>
        <w:rPr>
          <w:rFonts w:ascii="Arial" w:hAnsi="Arial" w:cs="Arial"/>
          <w:color w:val="000000"/>
          <w:spacing w:val="1"/>
        </w:rPr>
        <w:t>f</w:t>
      </w:r>
      <w:r>
        <w:rPr>
          <w:rFonts w:ascii="Arial" w:hAnsi="Arial" w:cs="Arial"/>
          <w:color w:val="000000"/>
        </w:rPr>
        <w:t>e</w:t>
      </w:r>
      <w:r>
        <w:rPr>
          <w:rFonts w:ascii="Arial" w:hAnsi="Arial" w:cs="Arial"/>
          <w:color w:val="000000"/>
          <w:spacing w:val="-3"/>
        </w:rPr>
        <w:t>c</w:t>
      </w:r>
      <w:r>
        <w:rPr>
          <w:rFonts w:ascii="Arial" w:hAnsi="Arial" w:cs="Arial"/>
          <w:color w:val="000000"/>
          <w:spacing w:val="-1"/>
        </w:rPr>
        <w:t>t</w:t>
      </w:r>
      <w:r>
        <w:rPr>
          <w:rFonts w:ascii="Arial" w:hAnsi="Arial" w:cs="Arial"/>
          <w:color w:val="000000"/>
        </w:rPr>
        <w:t>an</w:t>
      </w:r>
      <w:r>
        <w:rPr>
          <w:rFonts w:ascii="Arial" w:hAnsi="Arial" w:cs="Arial"/>
          <w:color w:val="000000"/>
          <w:spacing w:val="2"/>
        </w:rPr>
        <w:t xml:space="preserve"> </w:t>
      </w:r>
      <w:r>
        <w:rPr>
          <w:rFonts w:ascii="Arial" w:hAnsi="Arial" w:cs="Arial"/>
          <w:color w:val="000000"/>
        </w:rPr>
        <w:t>a</w:t>
      </w:r>
      <w:r>
        <w:rPr>
          <w:rFonts w:ascii="Arial" w:hAnsi="Arial" w:cs="Arial"/>
          <w:color w:val="000000"/>
          <w:spacing w:val="2"/>
        </w:rPr>
        <w:t xml:space="preserve"> </w:t>
      </w:r>
      <w:r>
        <w:rPr>
          <w:rFonts w:ascii="Arial" w:hAnsi="Arial" w:cs="Arial"/>
          <w:color w:val="000000"/>
          <w:spacing w:val="-1"/>
        </w:rPr>
        <w:t>l</w:t>
      </w:r>
      <w:r>
        <w:rPr>
          <w:rFonts w:ascii="Arial" w:hAnsi="Arial" w:cs="Arial"/>
          <w:color w:val="000000"/>
        </w:rPr>
        <w:t>os</w:t>
      </w:r>
      <w:r>
        <w:rPr>
          <w:rFonts w:ascii="Arial" w:hAnsi="Arial" w:cs="Arial"/>
          <w:color w:val="000000"/>
          <w:spacing w:val="2"/>
        </w:rPr>
        <w:t xml:space="preserve"> </w:t>
      </w:r>
      <w:proofErr w:type="gramStart"/>
      <w:r>
        <w:rPr>
          <w:rFonts w:ascii="Arial" w:hAnsi="Arial" w:cs="Arial"/>
          <w:color w:val="000000"/>
          <w:spacing w:val="-1"/>
        </w:rPr>
        <w:t>C</w:t>
      </w:r>
      <w:r>
        <w:rPr>
          <w:rFonts w:ascii="Arial" w:hAnsi="Arial" w:cs="Arial"/>
          <w:color w:val="000000"/>
        </w:rPr>
        <w:t>o</w:t>
      </w:r>
      <w:r>
        <w:rPr>
          <w:rFonts w:ascii="Arial" w:hAnsi="Arial" w:cs="Arial"/>
          <w:color w:val="000000"/>
          <w:spacing w:val="-1"/>
        </w:rPr>
        <w:t>l</w:t>
      </w:r>
      <w:r>
        <w:rPr>
          <w:rFonts w:ascii="Arial" w:hAnsi="Arial" w:cs="Arial"/>
          <w:color w:val="000000"/>
        </w:rPr>
        <w:t>omb</w:t>
      </w:r>
      <w:r>
        <w:rPr>
          <w:rFonts w:ascii="Arial" w:hAnsi="Arial" w:cs="Arial"/>
          <w:color w:val="000000"/>
          <w:spacing w:val="-1"/>
        </w:rPr>
        <w:t>i</w:t>
      </w:r>
      <w:r>
        <w:rPr>
          <w:rFonts w:ascii="Arial" w:hAnsi="Arial" w:cs="Arial"/>
          <w:color w:val="000000"/>
        </w:rPr>
        <w:t>a</w:t>
      </w:r>
      <w:r>
        <w:rPr>
          <w:rFonts w:ascii="Arial" w:hAnsi="Arial" w:cs="Arial"/>
          <w:color w:val="000000"/>
          <w:spacing w:val="-1"/>
        </w:rPr>
        <w:t>n</w:t>
      </w:r>
      <w:r>
        <w:rPr>
          <w:rFonts w:ascii="Arial" w:hAnsi="Arial" w:cs="Arial"/>
          <w:color w:val="000000"/>
        </w:rPr>
        <w:t>os</w:t>
      </w:r>
      <w:proofErr w:type="gramEnd"/>
      <w:r>
        <w:rPr>
          <w:rFonts w:ascii="Arial" w:hAnsi="Arial" w:cs="Arial"/>
          <w:color w:val="000000"/>
          <w:spacing w:val="3"/>
        </w:rPr>
        <w:t xml:space="preserve"> </w:t>
      </w:r>
      <w:r w:rsidRPr="0083374B">
        <w:rPr>
          <w:rFonts w:ascii="Arial" w:hAnsi="Arial" w:cs="Arial"/>
          <w:color w:val="000000"/>
        </w:rPr>
        <w:t>d</w:t>
      </w:r>
      <w:r w:rsidRPr="0083374B">
        <w:rPr>
          <w:rFonts w:ascii="Arial" w:hAnsi="Arial" w:cs="Arial"/>
          <w:color w:val="000000"/>
          <w:spacing w:val="-1"/>
        </w:rPr>
        <w:t>e</w:t>
      </w:r>
      <w:r w:rsidRPr="0083374B">
        <w:rPr>
          <w:rFonts w:ascii="Arial" w:hAnsi="Arial" w:cs="Arial"/>
          <w:color w:val="000000"/>
        </w:rPr>
        <w:t>sde</w:t>
      </w:r>
      <w:r w:rsidRPr="0083374B">
        <w:rPr>
          <w:rFonts w:ascii="Arial" w:hAnsi="Arial" w:cs="Arial"/>
          <w:color w:val="000000"/>
          <w:spacing w:val="2"/>
        </w:rPr>
        <w:t xml:space="preserve"> </w:t>
      </w:r>
      <w:r w:rsidRPr="0083374B">
        <w:rPr>
          <w:rFonts w:ascii="Arial" w:hAnsi="Arial" w:cs="Arial"/>
          <w:color w:val="000000"/>
        </w:rPr>
        <w:t>el</w:t>
      </w:r>
      <w:r w:rsidRPr="0083374B">
        <w:rPr>
          <w:rFonts w:ascii="Arial" w:hAnsi="Arial" w:cs="Arial"/>
          <w:color w:val="000000"/>
          <w:spacing w:val="1"/>
        </w:rPr>
        <w:t xml:space="preserve"> </w:t>
      </w:r>
      <w:r w:rsidRPr="0083374B">
        <w:rPr>
          <w:rFonts w:ascii="Arial" w:hAnsi="Arial" w:cs="Arial"/>
          <w:color w:val="000000"/>
        </w:rPr>
        <w:t>p</w:t>
      </w:r>
      <w:r w:rsidRPr="0083374B">
        <w:rPr>
          <w:rFonts w:ascii="Arial" w:hAnsi="Arial" w:cs="Arial"/>
          <w:color w:val="000000"/>
          <w:spacing w:val="-1"/>
        </w:rPr>
        <w:t>u</w:t>
      </w:r>
      <w:r w:rsidRPr="0083374B">
        <w:rPr>
          <w:rFonts w:ascii="Arial" w:hAnsi="Arial" w:cs="Arial"/>
          <w:color w:val="000000"/>
        </w:rPr>
        <w:t>nto</w:t>
      </w:r>
      <w:r w:rsidRPr="0083374B">
        <w:rPr>
          <w:rFonts w:ascii="Arial" w:hAnsi="Arial" w:cs="Arial"/>
          <w:color w:val="000000"/>
          <w:spacing w:val="3"/>
        </w:rPr>
        <w:t xml:space="preserve"> </w:t>
      </w:r>
      <w:r w:rsidRPr="0083374B">
        <w:rPr>
          <w:rFonts w:ascii="Arial" w:hAnsi="Arial" w:cs="Arial"/>
          <w:color w:val="000000"/>
          <w:spacing w:val="-3"/>
        </w:rPr>
        <w:t xml:space="preserve">de </w:t>
      </w:r>
      <w:r w:rsidRPr="0083374B">
        <w:rPr>
          <w:rFonts w:ascii="Arial" w:hAnsi="Arial" w:cs="Arial"/>
          <w:color w:val="000000"/>
          <w:spacing w:val="-2"/>
        </w:rPr>
        <w:t>v</w:t>
      </w:r>
      <w:r w:rsidRPr="0083374B">
        <w:rPr>
          <w:rFonts w:ascii="Arial" w:hAnsi="Arial" w:cs="Arial"/>
          <w:color w:val="000000"/>
          <w:spacing w:val="-1"/>
        </w:rPr>
        <w:t>i</w:t>
      </w:r>
      <w:r w:rsidRPr="0083374B">
        <w:rPr>
          <w:rFonts w:ascii="Arial" w:hAnsi="Arial" w:cs="Arial"/>
          <w:color w:val="000000"/>
        </w:rPr>
        <w:t>s</w:t>
      </w:r>
      <w:r w:rsidRPr="0083374B">
        <w:rPr>
          <w:rFonts w:ascii="Arial" w:hAnsi="Arial" w:cs="Arial"/>
          <w:color w:val="000000"/>
          <w:spacing w:val="1"/>
        </w:rPr>
        <w:t>t</w:t>
      </w:r>
      <w:r w:rsidRPr="0083374B">
        <w:rPr>
          <w:rFonts w:ascii="Arial" w:hAnsi="Arial" w:cs="Arial"/>
          <w:color w:val="000000"/>
        </w:rPr>
        <w:t>a</w:t>
      </w:r>
      <w:r w:rsidRPr="0083374B">
        <w:rPr>
          <w:rFonts w:ascii="Arial" w:hAnsi="Arial" w:cs="Arial"/>
          <w:color w:val="000000"/>
          <w:spacing w:val="27"/>
        </w:rPr>
        <w:t xml:space="preserve"> </w:t>
      </w:r>
      <w:r w:rsidRPr="0083374B">
        <w:rPr>
          <w:rFonts w:ascii="Arial" w:hAnsi="Arial" w:cs="Arial"/>
          <w:color w:val="000000"/>
        </w:rPr>
        <w:t>de</w:t>
      </w:r>
      <w:r w:rsidRPr="0083374B">
        <w:rPr>
          <w:rFonts w:ascii="Arial" w:hAnsi="Arial" w:cs="Arial"/>
          <w:color w:val="000000"/>
          <w:spacing w:val="24"/>
        </w:rPr>
        <w:t xml:space="preserve"> </w:t>
      </w:r>
      <w:r w:rsidRPr="0083374B">
        <w:rPr>
          <w:rFonts w:ascii="Arial" w:hAnsi="Arial" w:cs="Arial"/>
          <w:color w:val="000000"/>
          <w:spacing w:val="1"/>
        </w:rPr>
        <w:t>m</w:t>
      </w:r>
      <w:r w:rsidRPr="0083374B">
        <w:rPr>
          <w:rFonts w:ascii="Arial" w:hAnsi="Arial" w:cs="Arial"/>
          <w:color w:val="000000"/>
        </w:rPr>
        <w:t>orb</w:t>
      </w:r>
      <w:r w:rsidRPr="0083374B">
        <w:rPr>
          <w:rFonts w:ascii="Arial" w:hAnsi="Arial" w:cs="Arial"/>
          <w:color w:val="000000"/>
          <w:spacing w:val="-1"/>
        </w:rPr>
        <w:t>ili</w:t>
      </w:r>
      <w:r w:rsidRPr="0083374B">
        <w:rPr>
          <w:rFonts w:ascii="Arial" w:hAnsi="Arial" w:cs="Arial"/>
          <w:color w:val="000000"/>
        </w:rPr>
        <w:t>d</w:t>
      </w:r>
      <w:r w:rsidRPr="0083374B">
        <w:rPr>
          <w:rFonts w:ascii="Arial" w:hAnsi="Arial" w:cs="Arial"/>
          <w:color w:val="000000"/>
          <w:spacing w:val="-1"/>
        </w:rPr>
        <w:t>a</w:t>
      </w:r>
      <w:r w:rsidRPr="0083374B">
        <w:rPr>
          <w:rFonts w:ascii="Arial" w:hAnsi="Arial" w:cs="Arial"/>
          <w:color w:val="000000"/>
        </w:rPr>
        <w:t>d</w:t>
      </w:r>
      <w:r w:rsidRPr="0083374B">
        <w:rPr>
          <w:rFonts w:ascii="Arial" w:hAnsi="Arial" w:cs="Arial"/>
          <w:color w:val="000000"/>
          <w:spacing w:val="28"/>
        </w:rPr>
        <w:t xml:space="preserve"> </w:t>
      </w:r>
      <w:r w:rsidRPr="0083374B">
        <w:rPr>
          <w:rFonts w:ascii="Arial" w:hAnsi="Arial" w:cs="Arial"/>
          <w:color w:val="000000"/>
        </w:rPr>
        <w:t>y</w:t>
      </w:r>
      <w:r w:rsidRPr="0083374B">
        <w:rPr>
          <w:rFonts w:ascii="Arial" w:hAnsi="Arial" w:cs="Arial"/>
          <w:color w:val="000000"/>
          <w:spacing w:val="22"/>
        </w:rPr>
        <w:t xml:space="preserve"> </w:t>
      </w:r>
      <w:r w:rsidRPr="0083374B">
        <w:rPr>
          <w:rFonts w:ascii="Arial" w:hAnsi="Arial" w:cs="Arial"/>
          <w:color w:val="000000"/>
          <w:spacing w:val="2"/>
        </w:rPr>
        <w:t>q</w:t>
      </w:r>
      <w:r w:rsidRPr="0083374B">
        <w:rPr>
          <w:rFonts w:ascii="Arial" w:hAnsi="Arial" w:cs="Arial"/>
          <w:color w:val="000000"/>
          <w:spacing w:val="-3"/>
        </w:rPr>
        <w:t>u</w:t>
      </w:r>
      <w:r w:rsidRPr="0083374B">
        <w:rPr>
          <w:rFonts w:ascii="Arial" w:hAnsi="Arial" w:cs="Arial"/>
          <w:color w:val="000000"/>
        </w:rPr>
        <w:t>e</w:t>
      </w:r>
      <w:r w:rsidRPr="0083374B">
        <w:rPr>
          <w:rFonts w:ascii="Arial" w:hAnsi="Arial" w:cs="Arial"/>
          <w:color w:val="000000"/>
          <w:spacing w:val="27"/>
        </w:rPr>
        <w:t xml:space="preserve"> </w:t>
      </w:r>
      <w:r w:rsidRPr="0083374B">
        <w:rPr>
          <w:rFonts w:ascii="Arial" w:hAnsi="Arial" w:cs="Arial"/>
          <w:color w:val="000000"/>
        </w:rPr>
        <w:t>se</w:t>
      </w:r>
      <w:r w:rsidRPr="0083374B">
        <w:rPr>
          <w:rFonts w:ascii="Arial" w:hAnsi="Arial" w:cs="Arial"/>
          <w:color w:val="000000"/>
          <w:spacing w:val="24"/>
        </w:rPr>
        <w:t xml:space="preserve"> </w:t>
      </w:r>
      <w:r w:rsidRPr="0083374B">
        <w:rPr>
          <w:rFonts w:ascii="Arial" w:hAnsi="Arial" w:cs="Arial"/>
          <w:color w:val="000000"/>
        </w:rPr>
        <w:t>a</w:t>
      </w:r>
      <w:r w:rsidRPr="0083374B">
        <w:rPr>
          <w:rFonts w:ascii="Arial" w:hAnsi="Arial" w:cs="Arial"/>
          <w:color w:val="000000"/>
          <w:spacing w:val="1"/>
        </w:rPr>
        <w:t>j</w:t>
      </w:r>
      <w:r w:rsidRPr="0083374B">
        <w:rPr>
          <w:rFonts w:ascii="Arial" w:hAnsi="Arial" w:cs="Arial"/>
          <w:color w:val="000000"/>
        </w:rPr>
        <w:t>u</w:t>
      </w:r>
      <w:r w:rsidRPr="0083374B">
        <w:rPr>
          <w:rFonts w:ascii="Arial" w:hAnsi="Arial" w:cs="Arial"/>
          <w:color w:val="000000"/>
          <w:spacing w:val="-3"/>
        </w:rPr>
        <w:t>s</w:t>
      </w:r>
      <w:r w:rsidRPr="0083374B">
        <w:rPr>
          <w:rFonts w:ascii="Arial" w:hAnsi="Arial" w:cs="Arial"/>
          <w:color w:val="000000"/>
          <w:spacing w:val="1"/>
        </w:rPr>
        <w:t>t</w:t>
      </w:r>
      <w:r w:rsidRPr="0083374B">
        <w:rPr>
          <w:rFonts w:ascii="Arial" w:hAnsi="Arial" w:cs="Arial"/>
          <w:color w:val="000000"/>
        </w:rPr>
        <w:t>an</w:t>
      </w:r>
      <w:r w:rsidRPr="0083374B">
        <w:rPr>
          <w:rFonts w:ascii="Arial" w:hAnsi="Arial" w:cs="Arial"/>
          <w:color w:val="000000"/>
          <w:spacing w:val="25"/>
        </w:rPr>
        <w:t xml:space="preserve"> </w:t>
      </w:r>
      <w:r w:rsidRPr="0083374B">
        <w:rPr>
          <w:rFonts w:ascii="Arial" w:hAnsi="Arial" w:cs="Arial"/>
          <w:color w:val="000000"/>
        </w:rPr>
        <w:t>a</w:t>
      </w:r>
      <w:r w:rsidRPr="0083374B">
        <w:rPr>
          <w:rFonts w:ascii="Arial" w:hAnsi="Arial" w:cs="Arial"/>
          <w:color w:val="000000"/>
          <w:spacing w:val="27"/>
        </w:rPr>
        <w:t xml:space="preserve"> </w:t>
      </w:r>
      <w:r w:rsidRPr="0083374B">
        <w:rPr>
          <w:rFonts w:ascii="Arial" w:hAnsi="Arial" w:cs="Arial"/>
          <w:color w:val="000000"/>
        </w:rPr>
        <w:t>un</w:t>
      </w:r>
      <w:r w:rsidRPr="0083374B">
        <w:rPr>
          <w:rFonts w:ascii="Arial" w:hAnsi="Arial" w:cs="Arial"/>
          <w:color w:val="000000"/>
          <w:spacing w:val="24"/>
        </w:rPr>
        <w:t xml:space="preserve"> </w:t>
      </w:r>
      <w:r w:rsidRPr="0083374B">
        <w:rPr>
          <w:rFonts w:ascii="Arial" w:hAnsi="Arial" w:cs="Arial"/>
          <w:color w:val="000000"/>
        </w:rPr>
        <w:t>e</w:t>
      </w:r>
      <w:r w:rsidRPr="0083374B">
        <w:rPr>
          <w:rFonts w:ascii="Arial" w:hAnsi="Arial" w:cs="Arial"/>
          <w:color w:val="000000"/>
          <w:spacing w:val="-3"/>
        </w:rPr>
        <w:t>s</w:t>
      </w:r>
      <w:r w:rsidRPr="0083374B">
        <w:rPr>
          <w:rFonts w:ascii="Arial" w:hAnsi="Arial" w:cs="Arial"/>
          <w:color w:val="000000"/>
          <w:spacing w:val="2"/>
        </w:rPr>
        <w:t>q</w:t>
      </w:r>
      <w:r w:rsidRPr="0083374B">
        <w:rPr>
          <w:rFonts w:ascii="Arial" w:hAnsi="Arial" w:cs="Arial"/>
          <w:color w:val="000000"/>
          <w:spacing w:val="-3"/>
        </w:rPr>
        <w:t>u</w:t>
      </w:r>
      <w:r w:rsidRPr="0083374B">
        <w:rPr>
          <w:rFonts w:ascii="Arial" w:hAnsi="Arial" w:cs="Arial"/>
          <w:color w:val="000000"/>
        </w:rPr>
        <w:t>ema</w:t>
      </w:r>
      <w:r w:rsidRPr="0083374B">
        <w:rPr>
          <w:rFonts w:ascii="Arial" w:hAnsi="Arial" w:cs="Arial"/>
          <w:color w:val="000000"/>
          <w:spacing w:val="28"/>
        </w:rPr>
        <w:t xml:space="preserve"> </w:t>
      </w:r>
      <w:r w:rsidRPr="0083374B">
        <w:rPr>
          <w:rFonts w:ascii="Arial" w:hAnsi="Arial" w:cs="Arial"/>
          <w:color w:val="000000"/>
        </w:rPr>
        <w:t>de</w:t>
      </w:r>
      <w:r w:rsidRPr="0083374B">
        <w:rPr>
          <w:rFonts w:ascii="Arial" w:hAnsi="Arial" w:cs="Arial"/>
          <w:color w:val="000000"/>
          <w:spacing w:val="24"/>
        </w:rPr>
        <w:t xml:space="preserve"> </w:t>
      </w:r>
      <w:r w:rsidRPr="0083374B">
        <w:rPr>
          <w:rFonts w:ascii="Arial" w:hAnsi="Arial" w:cs="Arial"/>
          <w:color w:val="000000"/>
          <w:spacing w:val="-3"/>
        </w:rPr>
        <w:t>a</w:t>
      </w:r>
      <w:r w:rsidRPr="0083374B">
        <w:rPr>
          <w:rFonts w:ascii="Arial" w:hAnsi="Arial" w:cs="Arial"/>
          <w:color w:val="000000"/>
          <w:spacing w:val="1"/>
        </w:rPr>
        <w:t>t</w:t>
      </w:r>
      <w:r w:rsidRPr="0083374B">
        <w:rPr>
          <w:rFonts w:ascii="Arial" w:hAnsi="Arial" w:cs="Arial"/>
          <w:color w:val="000000"/>
        </w:rPr>
        <w:t>e</w:t>
      </w:r>
      <w:r w:rsidRPr="0083374B">
        <w:rPr>
          <w:rFonts w:ascii="Arial" w:hAnsi="Arial" w:cs="Arial"/>
          <w:color w:val="000000"/>
          <w:spacing w:val="-1"/>
        </w:rPr>
        <w:t>n</w:t>
      </w:r>
      <w:r w:rsidRPr="0083374B">
        <w:rPr>
          <w:rFonts w:ascii="Arial" w:hAnsi="Arial" w:cs="Arial"/>
          <w:color w:val="000000"/>
        </w:rPr>
        <w:t>c</w:t>
      </w:r>
      <w:r w:rsidRPr="0083374B">
        <w:rPr>
          <w:rFonts w:ascii="Arial" w:hAnsi="Arial" w:cs="Arial"/>
          <w:color w:val="000000"/>
          <w:spacing w:val="-1"/>
        </w:rPr>
        <w:t>i</w:t>
      </w:r>
      <w:r w:rsidRPr="0083374B">
        <w:rPr>
          <w:rFonts w:ascii="Arial" w:hAnsi="Arial" w:cs="Arial"/>
          <w:color w:val="000000"/>
        </w:rPr>
        <w:t>ón</w:t>
      </w:r>
      <w:r w:rsidRPr="0083374B">
        <w:rPr>
          <w:rFonts w:ascii="Arial" w:hAnsi="Arial" w:cs="Arial"/>
          <w:color w:val="000000"/>
          <w:spacing w:val="27"/>
        </w:rPr>
        <w:t xml:space="preserve"> </w:t>
      </w:r>
      <w:r>
        <w:rPr>
          <w:rFonts w:ascii="Arial" w:hAnsi="Arial" w:cs="Arial"/>
          <w:color w:val="000000"/>
        </w:rPr>
        <w:t>eficiente</w:t>
      </w:r>
      <w:r w:rsidRPr="0083374B">
        <w:rPr>
          <w:rFonts w:ascii="Arial" w:hAnsi="Arial" w:cs="Arial"/>
          <w:color w:val="000000"/>
        </w:rPr>
        <w:t xml:space="preserve">. </w:t>
      </w:r>
      <w:r w:rsidRPr="0083374B">
        <w:rPr>
          <w:rFonts w:ascii="Arial" w:hAnsi="Arial" w:cs="Arial"/>
          <w:color w:val="000000"/>
          <w:spacing w:val="-3"/>
        </w:rPr>
        <w:t xml:space="preserve">En </w:t>
      </w:r>
      <w:r w:rsidRPr="0083374B">
        <w:rPr>
          <w:rFonts w:ascii="Arial" w:hAnsi="Arial" w:cs="Arial"/>
          <w:color w:val="000000"/>
          <w:spacing w:val="-1"/>
        </w:rPr>
        <w:t>C</w:t>
      </w:r>
      <w:r w:rsidRPr="0083374B">
        <w:rPr>
          <w:rFonts w:ascii="Arial" w:hAnsi="Arial" w:cs="Arial"/>
          <w:color w:val="000000"/>
        </w:rPr>
        <w:t>o</w:t>
      </w:r>
      <w:r w:rsidRPr="0083374B">
        <w:rPr>
          <w:rFonts w:ascii="Arial" w:hAnsi="Arial" w:cs="Arial"/>
          <w:color w:val="000000"/>
          <w:spacing w:val="-1"/>
        </w:rPr>
        <w:t>l</w:t>
      </w:r>
      <w:r w:rsidRPr="0083374B">
        <w:rPr>
          <w:rFonts w:ascii="Arial" w:hAnsi="Arial" w:cs="Arial"/>
          <w:color w:val="000000"/>
        </w:rPr>
        <w:t>omb</w:t>
      </w:r>
      <w:r w:rsidRPr="0083374B">
        <w:rPr>
          <w:rFonts w:ascii="Arial" w:hAnsi="Arial" w:cs="Arial"/>
          <w:color w:val="000000"/>
          <w:spacing w:val="-1"/>
        </w:rPr>
        <w:t>i</w:t>
      </w:r>
      <w:r w:rsidRPr="0083374B">
        <w:rPr>
          <w:rFonts w:ascii="Arial" w:hAnsi="Arial" w:cs="Arial"/>
          <w:color w:val="000000"/>
        </w:rPr>
        <w:t xml:space="preserve">a </w:t>
      </w:r>
      <w:r w:rsidRPr="0083374B">
        <w:rPr>
          <w:rFonts w:ascii="Arial" w:hAnsi="Arial" w:cs="Arial"/>
          <w:color w:val="000000"/>
          <w:spacing w:val="-1"/>
        </w:rPr>
        <w:t>l</w:t>
      </w:r>
      <w:r w:rsidRPr="0083374B">
        <w:rPr>
          <w:rFonts w:ascii="Arial" w:hAnsi="Arial" w:cs="Arial"/>
          <w:color w:val="000000"/>
        </w:rPr>
        <w:t>as e</w:t>
      </w:r>
      <w:r w:rsidRPr="0083374B">
        <w:rPr>
          <w:rFonts w:ascii="Arial" w:hAnsi="Arial" w:cs="Arial"/>
          <w:color w:val="000000"/>
          <w:spacing w:val="-3"/>
        </w:rPr>
        <w:t>n</w:t>
      </w:r>
      <w:r w:rsidRPr="0083374B">
        <w:rPr>
          <w:rFonts w:ascii="Arial" w:hAnsi="Arial" w:cs="Arial"/>
          <w:color w:val="000000"/>
          <w:spacing w:val="1"/>
        </w:rPr>
        <w:t>f</w:t>
      </w:r>
      <w:r w:rsidRPr="0083374B">
        <w:rPr>
          <w:rFonts w:ascii="Arial" w:hAnsi="Arial" w:cs="Arial"/>
          <w:color w:val="000000"/>
        </w:rPr>
        <w:t>e</w:t>
      </w:r>
      <w:r w:rsidRPr="0083374B">
        <w:rPr>
          <w:rFonts w:ascii="Arial" w:hAnsi="Arial" w:cs="Arial"/>
          <w:color w:val="000000"/>
          <w:spacing w:val="-2"/>
        </w:rPr>
        <w:t>r</w:t>
      </w:r>
      <w:r w:rsidRPr="0083374B">
        <w:rPr>
          <w:rFonts w:ascii="Arial" w:hAnsi="Arial" w:cs="Arial"/>
          <w:color w:val="000000"/>
          <w:spacing w:val="1"/>
        </w:rPr>
        <w:t>m</w:t>
      </w:r>
      <w:r w:rsidRPr="0083374B">
        <w:rPr>
          <w:rFonts w:ascii="Arial" w:hAnsi="Arial" w:cs="Arial"/>
          <w:color w:val="000000"/>
          <w:spacing w:val="-3"/>
        </w:rPr>
        <w:t>e</w:t>
      </w:r>
      <w:r w:rsidRPr="0083374B">
        <w:rPr>
          <w:rFonts w:ascii="Arial" w:hAnsi="Arial" w:cs="Arial"/>
          <w:color w:val="000000"/>
        </w:rPr>
        <w:t>d</w:t>
      </w:r>
      <w:r w:rsidRPr="0083374B">
        <w:rPr>
          <w:rFonts w:ascii="Arial" w:hAnsi="Arial" w:cs="Arial"/>
          <w:color w:val="000000"/>
          <w:spacing w:val="-1"/>
        </w:rPr>
        <w:t>a</w:t>
      </w:r>
      <w:r w:rsidRPr="0083374B">
        <w:rPr>
          <w:rFonts w:ascii="Arial" w:hAnsi="Arial" w:cs="Arial"/>
          <w:color w:val="000000"/>
        </w:rPr>
        <w:t>d</w:t>
      </w:r>
      <w:r w:rsidRPr="0083374B">
        <w:rPr>
          <w:rFonts w:ascii="Arial" w:hAnsi="Arial" w:cs="Arial"/>
          <w:color w:val="000000"/>
          <w:spacing w:val="-1"/>
        </w:rPr>
        <w:t>e</w:t>
      </w:r>
      <w:r w:rsidRPr="0083374B">
        <w:rPr>
          <w:rFonts w:ascii="Arial" w:hAnsi="Arial" w:cs="Arial"/>
          <w:color w:val="000000"/>
        </w:rPr>
        <w:t xml:space="preserve">s </w:t>
      </w:r>
      <w:r w:rsidRPr="0083374B">
        <w:rPr>
          <w:rFonts w:ascii="Arial" w:hAnsi="Arial" w:cs="Arial"/>
          <w:color w:val="000000"/>
          <w:spacing w:val="-2"/>
        </w:rPr>
        <w:t>c</w:t>
      </w:r>
      <w:r w:rsidRPr="0083374B">
        <w:rPr>
          <w:rFonts w:ascii="Arial" w:hAnsi="Arial" w:cs="Arial"/>
          <w:color w:val="000000"/>
          <w:spacing w:val="1"/>
        </w:rPr>
        <w:t>r</w:t>
      </w:r>
      <w:r w:rsidRPr="0083374B">
        <w:rPr>
          <w:rFonts w:ascii="Arial" w:hAnsi="Arial" w:cs="Arial"/>
          <w:color w:val="000000"/>
        </w:rPr>
        <w:t>ó</w:t>
      </w:r>
      <w:r w:rsidRPr="0083374B">
        <w:rPr>
          <w:rFonts w:ascii="Arial" w:hAnsi="Arial" w:cs="Arial"/>
          <w:color w:val="000000"/>
          <w:spacing w:val="-1"/>
        </w:rPr>
        <w:t>ni</w:t>
      </w:r>
      <w:r w:rsidRPr="0083374B">
        <w:rPr>
          <w:rFonts w:ascii="Arial" w:hAnsi="Arial" w:cs="Arial"/>
          <w:color w:val="000000"/>
        </w:rPr>
        <w:t xml:space="preserve">cas </w:t>
      </w:r>
      <w:r>
        <w:rPr>
          <w:rFonts w:ascii="Arial" w:hAnsi="Arial" w:cs="Arial"/>
          <w:color w:val="000000"/>
        </w:rPr>
        <w:t>como</w:t>
      </w:r>
      <w:r w:rsidRPr="0083374B">
        <w:rPr>
          <w:rFonts w:ascii="Arial" w:hAnsi="Arial" w:cs="Arial"/>
          <w:color w:val="000000"/>
        </w:rPr>
        <w:t xml:space="preserve"> </w:t>
      </w:r>
      <w:r w:rsidRPr="0083374B">
        <w:rPr>
          <w:rFonts w:ascii="Arial" w:hAnsi="Arial" w:cs="Arial"/>
          <w:color w:val="000000"/>
          <w:spacing w:val="-1"/>
        </w:rPr>
        <w:t>l</w:t>
      </w:r>
      <w:r w:rsidRPr="0083374B">
        <w:rPr>
          <w:rFonts w:ascii="Arial" w:hAnsi="Arial" w:cs="Arial"/>
          <w:color w:val="000000"/>
        </w:rPr>
        <w:t>a</w:t>
      </w:r>
      <w:r w:rsidRPr="0083374B">
        <w:rPr>
          <w:rFonts w:ascii="Arial" w:hAnsi="Arial" w:cs="Arial"/>
          <w:color w:val="000000"/>
          <w:spacing w:val="4"/>
        </w:rPr>
        <w:t xml:space="preserve"> </w:t>
      </w:r>
      <w:r w:rsidRPr="0083374B">
        <w:rPr>
          <w:rFonts w:ascii="Arial" w:hAnsi="Arial" w:cs="Arial"/>
          <w:color w:val="000000"/>
        </w:rPr>
        <w:t>h</w:t>
      </w:r>
      <w:r w:rsidRPr="0083374B">
        <w:rPr>
          <w:rFonts w:ascii="Arial" w:hAnsi="Arial" w:cs="Arial"/>
          <w:color w:val="000000"/>
          <w:spacing w:val="-1"/>
        </w:rPr>
        <w:t>i</w:t>
      </w:r>
      <w:r w:rsidRPr="0083374B">
        <w:rPr>
          <w:rFonts w:ascii="Arial" w:hAnsi="Arial" w:cs="Arial"/>
          <w:color w:val="000000"/>
        </w:rPr>
        <w:t>p</w:t>
      </w:r>
      <w:r w:rsidRPr="0083374B">
        <w:rPr>
          <w:rFonts w:ascii="Arial" w:hAnsi="Arial" w:cs="Arial"/>
          <w:color w:val="000000"/>
          <w:spacing w:val="-1"/>
        </w:rPr>
        <w:t>e</w:t>
      </w:r>
      <w:r w:rsidRPr="0083374B">
        <w:rPr>
          <w:rFonts w:ascii="Arial" w:hAnsi="Arial" w:cs="Arial"/>
          <w:color w:val="000000"/>
          <w:spacing w:val="1"/>
        </w:rPr>
        <w:t>rt</w:t>
      </w:r>
      <w:r w:rsidRPr="0083374B">
        <w:rPr>
          <w:rFonts w:ascii="Arial" w:hAnsi="Arial" w:cs="Arial"/>
          <w:color w:val="000000"/>
        </w:rPr>
        <w:t>e</w:t>
      </w:r>
      <w:r w:rsidRPr="0083374B">
        <w:rPr>
          <w:rFonts w:ascii="Arial" w:hAnsi="Arial" w:cs="Arial"/>
          <w:color w:val="000000"/>
          <w:spacing w:val="-1"/>
        </w:rPr>
        <w:t>n</w:t>
      </w:r>
      <w:r w:rsidRPr="0083374B">
        <w:rPr>
          <w:rFonts w:ascii="Arial" w:hAnsi="Arial" w:cs="Arial"/>
          <w:color w:val="000000"/>
        </w:rPr>
        <w:t>s</w:t>
      </w:r>
      <w:r w:rsidRPr="0083374B">
        <w:rPr>
          <w:rFonts w:ascii="Arial" w:hAnsi="Arial" w:cs="Arial"/>
          <w:color w:val="000000"/>
          <w:spacing w:val="-1"/>
        </w:rPr>
        <w:t>i</w:t>
      </w:r>
      <w:r w:rsidRPr="0083374B">
        <w:rPr>
          <w:rFonts w:ascii="Arial" w:hAnsi="Arial" w:cs="Arial"/>
          <w:color w:val="000000"/>
        </w:rPr>
        <w:t xml:space="preserve">ón </w:t>
      </w:r>
      <w:r w:rsidRPr="0083374B">
        <w:rPr>
          <w:rFonts w:ascii="Arial" w:hAnsi="Arial" w:cs="Arial"/>
          <w:color w:val="000000"/>
          <w:spacing w:val="2"/>
        </w:rPr>
        <w:t xml:space="preserve"> </w:t>
      </w:r>
      <w:r w:rsidRPr="0083374B">
        <w:rPr>
          <w:rFonts w:ascii="Arial" w:hAnsi="Arial" w:cs="Arial"/>
          <w:color w:val="000000"/>
        </w:rPr>
        <w:t>a</w:t>
      </w:r>
      <w:r w:rsidRPr="0083374B">
        <w:rPr>
          <w:rFonts w:ascii="Arial" w:hAnsi="Arial" w:cs="Arial"/>
          <w:color w:val="000000"/>
          <w:spacing w:val="-2"/>
        </w:rPr>
        <w:t>r</w:t>
      </w:r>
      <w:r w:rsidRPr="0083374B">
        <w:rPr>
          <w:rFonts w:ascii="Arial" w:hAnsi="Arial" w:cs="Arial"/>
          <w:color w:val="000000"/>
          <w:spacing w:val="1"/>
        </w:rPr>
        <w:t>t</w:t>
      </w:r>
      <w:r w:rsidRPr="0083374B">
        <w:rPr>
          <w:rFonts w:ascii="Arial" w:hAnsi="Arial" w:cs="Arial"/>
          <w:color w:val="000000"/>
        </w:rPr>
        <w:t>eri</w:t>
      </w:r>
      <w:r w:rsidRPr="0083374B">
        <w:rPr>
          <w:rFonts w:ascii="Arial" w:hAnsi="Arial" w:cs="Arial"/>
          <w:color w:val="000000"/>
          <w:spacing w:val="-1"/>
        </w:rPr>
        <w:t>al</w:t>
      </w:r>
      <w:r w:rsidRPr="0083374B">
        <w:rPr>
          <w:rFonts w:ascii="Arial" w:hAnsi="Arial" w:cs="Arial"/>
          <w:color w:val="000000"/>
        </w:rPr>
        <w:t xml:space="preserve">, </w:t>
      </w:r>
      <w:r w:rsidRPr="0083374B">
        <w:rPr>
          <w:rFonts w:ascii="Arial" w:hAnsi="Arial" w:cs="Arial"/>
          <w:color w:val="000000"/>
          <w:spacing w:val="3"/>
        </w:rPr>
        <w:t xml:space="preserve"> </w:t>
      </w:r>
      <w:r w:rsidRPr="0083374B">
        <w:rPr>
          <w:rFonts w:ascii="Arial" w:hAnsi="Arial" w:cs="Arial"/>
          <w:color w:val="000000"/>
          <w:spacing w:val="-1"/>
        </w:rPr>
        <w:t>l</w:t>
      </w:r>
      <w:r w:rsidRPr="0083374B">
        <w:rPr>
          <w:rFonts w:ascii="Arial" w:hAnsi="Arial" w:cs="Arial"/>
          <w:color w:val="000000"/>
        </w:rPr>
        <w:t xml:space="preserve">os </w:t>
      </w:r>
      <w:r w:rsidRPr="0083374B">
        <w:rPr>
          <w:rFonts w:ascii="Arial" w:hAnsi="Arial" w:cs="Arial"/>
          <w:color w:val="000000"/>
          <w:spacing w:val="4"/>
        </w:rPr>
        <w:t xml:space="preserve"> </w:t>
      </w:r>
      <w:r w:rsidRPr="0083374B">
        <w:rPr>
          <w:rFonts w:ascii="Arial" w:hAnsi="Arial" w:cs="Arial"/>
          <w:color w:val="000000"/>
          <w:spacing w:val="-3"/>
        </w:rPr>
        <w:t>p</w:t>
      </w:r>
      <w:r w:rsidRPr="0083374B">
        <w:rPr>
          <w:rFonts w:ascii="Arial" w:hAnsi="Arial" w:cs="Arial"/>
          <w:color w:val="000000"/>
          <w:spacing w:val="1"/>
        </w:rPr>
        <w:t>r</w:t>
      </w:r>
      <w:r w:rsidRPr="0083374B">
        <w:rPr>
          <w:rFonts w:ascii="Arial" w:hAnsi="Arial" w:cs="Arial"/>
          <w:color w:val="000000"/>
        </w:rPr>
        <w:t>o</w:t>
      </w:r>
      <w:r w:rsidRPr="0083374B">
        <w:rPr>
          <w:rFonts w:ascii="Arial" w:hAnsi="Arial" w:cs="Arial"/>
          <w:color w:val="000000"/>
          <w:spacing w:val="-1"/>
        </w:rPr>
        <w:t>bl</w:t>
      </w:r>
      <w:r w:rsidRPr="0083374B">
        <w:rPr>
          <w:rFonts w:ascii="Arial" w:hAnsi="Arial" w:cs="Arial"/>
          <w:color w:val="000000"/>
        </w:rPr>
        <w:t>em</w:t>
      </w:r>
      <w:r w:rsidRPr="0083374B">
        <w:rPr>
          <w:rFonts w:ascii="Arial" w:hAnsi="Arial" w:cs="Arial"/>
          <w:color w:val="000000"/>
          <w:spacing w:val="-2"/>
        </w:rPr>
        <w:t>a</w:t>
      </w:r>
      <w:r w:rsidRPr="0083374B">
        <w:rPr>
          <w:rFonts w:ascii="Arial" w:hAnsi="Arial" w:cs="Arial"/>
          <w:color w:val="000000"/>
        </w:rPr>
        <w:t>s card</w:t>
      </w:r>
      <w:r w:rsidRPr="0083374B">
        <w:rPr>
          <w:rFonts w:ascii="Arial" w:hAnsi="Arial" w:cs="Arial"/>
          <w:color w:val="000000"/>
          <w:spacing w:val="-1"/>
        </w:rPr>
        <w:t>i</w:t>
      </w:r>
      <w:r w:rsidRPr="0083374B">
        <w:rPr>
          <w:rFonts w:ascii="Arial" w:hAnsi="Arial" w:cs="Arial"/>
          <w:color w:val="000000"/>
        </w:rPr>
        <w:t>ac</w:t>
      </w:r>
      <w:r w:rsidRPr="0083374B">
        <w:rPr>
          <w:rFonts w:ascii="Arial" w:hAnsi="Arial" w:cs="Arial"/>
          <w:color w:val="000000"/>
          <w:spacing w:val="-1"/>
        </w:rPr>
        <w:t>o</w:t>
      </w:r>
      <w:r w:rsidRPr="0083374B">
        <w:rPr>
          <w:rFonts w:ascii="Arial" w:hAnsi="Arial" w:cs="Arial"/>
          <w:color w:val="000000"/>
        </w:rPr>
        <w:t xml:space="preserve">s </w:t>
      </w:r>
      <w:r w:rsidRPr="0083374B">
        <w:rPr>
          <w:rFonts w:ascii="Arial" w:hAnsi="Arial" w:cs="Arial"/>
          <w:color w:val="000000"/>
          <w:spacing w:val="24"/>
        </w:rPr>
        <w:t xml:space="preserve"> </w:t>
      </w:r>
      <w:r w:rsidRPr="0083374B">
        <w:rPr>
          <w:rFonts w:ascii="Arial" w:hAnsi="Arial" w:cs="Arial"/>
          <w:color w:val="000000"/>
        </w:rPr>
        <w:t xml:space="preserve">y </w:t>
      </w:r>
      <w:r w:rsidRPr="0083374B">
        <w:rPr>
          <w:rFonts w:ascii="Arial" w:hAnsi="Arial" w:cs="Arial"/>
          <w:color w:val="000000"/>
          <w:spacing w:val="22"/>
        </w:rPr>
        <w:t xml:space="preserve"> </w:t>
      </w:r>
      <w:r w:rsidRPr="0083374B">
        <w:rPr>
          <w:rFonts w:ascii="Arial" w:hAnsi="Arial" w:cs="Arial"/>
          <w:color w:val="000000"/>
          <w:spacing w:val="-1"/>
        </w:rPr>
        <w:t>l</w:t>
      </w:r>
      <w:r w:rsidRPr="0083374B">
        <w:rPr>
          <w:rFonts w:ascii="Arial" w:hAnsi="Arial" w:cs="Arial"/>
          <w:color w:val="000000"/>
        </w:rPr>
        <w:t xml:space="preserve">os </w:t>
      </w:r>
      <w:r w:rsidRPr="0083374B">
        <w:rPr>
          <w:rFonts w:ascii="Arial" w:hAnsi="Arial" w:cs="Arial"/>
          <w:color w:val="000000"/>
          <w:spacing w:val="21"/>
        </w:rPr>
        <w:t xml:space="preserve"> </w:t>
      </w:r>
      <w:r w:rsidRPr="0083374B">
        <w:rPr>
          <w:rFonts w:ascii="Arial" w:hAnsi="Arial" w:cs="Arial"/>
          <w:color w:val="000000"/>
          <w:spacing w:val="1"/>
        </w:rPr>
        <w:t>r</w:t>
      </w:r>
      <w:r w:rsidRPr="0083374B">
        <w:rPr>
          <w:rFonts w:ascii="Arial" w:hAnsi="Arial" w:cs="Arial"/>
          <w:color w:val="000000"/>
        </w:rPr>
        <w:t>es</w:t>
      </w:r>
      <w:r w:rsidRPr="0083374B">
        <w:rPr>
          <w:rFonts w:ascii="Arial" w:hAnsi="Arial" w:cs="Arial"/>
          <w:color w:val="000000"/>
          <w:spacing w:val="-1"/>
        </w:rPr>
        <w:t>pi</w:t>
      </w:r>
      <w:r w:rsidRPr="0083374B">
        <w:rPr>
          <w:rFonts w:ascii="Arial" w:hAnsi="Arial" w:cs="Arial"/>
          <w:color w:val="000000"/>
          <w:spacing w:val="-2"/>
        </w:rPr>
        <w:t>r</w:t>
      </w:r>
      <w:r w:rsidRPr="0083374B">
        <w:rPr>
          <w:rFonts w:ascii="Arial" w:hAnsi="Arial" w:cs="Arial"/>
          <w:color w:val="000000"/>
        </w:rPr>
        <w:t>ato</w:t>
      </w:r>
      <w:r w:rsidRPr="0083374B">
        <w:rPr>
          <w:rFonts w:ascii="Arial" w:hAnsi="Arial" w:cs="Arial"/>
          <w:color w:val="000000"/>
          <w:spacing w:val="1"/>
        </w:rPr>
        <w:t>r</w:t>
      </w:r>
      <w:r w:rsidRPr="0083374B">
        <w:rPr>
          <w:rFonts w:ascii="Arial" w:hAnsi="Arial" w:cs="Arial"/>
          <w:color w:val="000000"/>
          <w:spacing w:val="-1"/>
        </w:rPr>
        <w:t>i</w:t>
      </w:r>
      <w:r w:rsidRPr="0083374B">
        <w:rPr>
          <w:rFonts w:ascii="Arial" w:hAnsi="Arial" w:cs="Arial"/>
          <w:color w:val="000000"/>
        </w:rPr>
        <w:t xml:space="preserve">os </w:t>
      </w:r>
      <w:r w:rsidRPr="0083374B">
        <w:rPr>
          <w:rFonts w:ascii="Arial" w:hAnsi="Arial" w:cs="Arial"/>
          <w:color w:val="000000"/>
          <w:spacing w:val="22"/>
        </w:rPr>
        <w:t xml:space="preserve"> </w:t>
      </w:r>
      <w:r w:rsidRPr="0083374B">
        <w:rPr>
          <w:rFonts w:ascii="Arial" w:hAnsi="Arial" w:cs="Arial"/>
          <w:color w:val="000000"/>
        </w:rPr>
        <w:t xml:space="preserve">se </w:t>
      </w:r>
      <w:r w:rsidRPr="0083374B">
        <w:rPr>
          <w:rFonts w:ascii="Arial" w:hAnsi="Arial" w:cs="Arial"/>
          <w:color w:val="000000"/>
          <w:spacing w:val="24"/>
        </w:rPr>
        <w:t xml:space="preserve"> </w:t>
      </w:r>
      <w:r w:rsidRPr="0083374B">
        <w:rPr>
          <w:rFonts w:ascii="Arial" w:hAnsi="Arial" w:cs="Arial"/>
          <w:color w:val="000000"/>
        </w:rPr>
        <w:t xml:space="preserve">han </w:t>
      </w:r>
      <w:r w:rsidRPr="0083374B">
        <w:rPr>
          <w:rFonts w:ascii="Arial" w:hAnsi="Arial" w:cs="Arial"/>
          <w:color w:val="000000"/>
          <w:spacing w:val="22"/>
        </w:rPr>
        <w:t xml:space="preserve"> </w:t>
      </w:r>
      <w:r w:rsidRPr="0083374B">
        <w:rPr>
          <w:rFonts w:ascii="Arial" w:hAnsi="Arial" w:cs="Arial"/>
          <w:color w:val="000000"/>
          <w:spacing w:val="1"/>
        </w:rPr>
        <w:t>t</w:t>
      </w:r>
      <w:r w:rsidRPr="0083374B">
        <w:rPr>
          <w:rFonts w:ascii="Arial" w:hAnsi="Arial" w:cs="Arial"/>
          <w:color w:val="000000"/>
          <w:spacing w:val="-3"/>
        </w:rPr>
        <w:t>o</w:t>
      </w:r>
      <w:r w:rsidRPr="0083374B">
        <w:rPr>
          <w:rFonts w:ascii="Arial" w:hAnsi="Arial" w:cs="Arial"/>
          <w:color w:val="000000"/>
          <w:spacing w:val="1"/>
        </w:rPr>
        <w:t>r</w:t>
      </w:r>
      <w:r w:rsidRPr="0083374B">
        <w:rPr>
          <w:rFonts w:ascii="Arial" w:hAnsi="Arial" w:cs="Arial"/>
          <w:color w:val="000000"/>
        </w:rPr>
        <w:t>n</w:t>
      </w:r>
      <w:r w:rsidRPr="0083374B">
        <w:rPr>
          <w:rFonts w:ascii="Arial" w:hAnsi="Arial" w:cs="Arial"/>
          <w:color w:val="000000"/>
          <w:spacing w:val="-1"/>
        </w:rPr>
        <w:t>a</w:t>
      </w:r>
      <w:r w:rsidRPr="0083374B">
        <w:rPr>
          <w:rFonts w:ascii="Arial" w:hAnsi="Arial" w:cs="Arial"/>
          <w:color w:val="000000"/>
          <w:spacing w:val="-3"/>
        </w:rPr>
        <w:t>d</w:t>
      </w:r>
      <w:r w:rsidRPr="0083374B">
        <w:rPr>
          <w:rFonts w:ascii="Arial" w:hAnsi="Arial" w:cs="Arial"/>
          <w:color w:val="000000"/>
        </w:rPr>
        <w:t xml:space="preserve">o </w:t>
      </w:r>
      <w:r w:rsidRPr="0083374B">
        <w:rPr>
          <w:rFonts w:ascii="Arial" w:hAnsi="Arial" w:cs="Arial"/>
          <w:color w:val="000000"/>
          <w:spacing w:val="24"/>
        </w:rPr>
        <w:t xml:space="preserve"> </w:t>
      </w:r>
      <w:r w:rsidRPr="0083374B">
        <w:rPr>
          <w:rFonts w:ascii="Arial" w:hAnsi="Arial" w:cs="Arial"/>
          <w:color w:val="000000"/>
        </w:rPr>
        <w:t xml:space="preserve">en </w:t>
      </w:r>
      <w:r w:rsidRPr="0083374B">
        <w:rPr>
          <w:rFonts w:ascii="Arial" w:hAnsi="Arial" w:cs="Arial"/>
          <w:color w:val="000000"/>
          <w:spacing w:val="24"/>
        </w:rPr>
        <w:t xml:space="preserve"> </w:t>
      </w:r>
      <w:r w:rsidRPr="0083374B">
        <w:rPr>
          <w:rFonts w:ascii="Arial" w:hAnsi="Arial" w:cs="Arial"/>
          <w:color w:val="000000"/>
        </w:rPr>
        <w:t xml:space="preserve">un </w:t>
      </w:r>
      <w:r w:rsidRPr="0083374B">
        <w:rPr>
          <w:rFonts w:ascii="Arial" w:hAnsi="Arial" w:cs="Arial"/>
          <w:color w:val="000000"/>
          <w:spacing w:val="21"/>
        </w:rPr>
        <w:t xml:space="preserve"> </w:t>
      </w:r>
      <w:r w:rsidRPr="0083374B">
        <w:rPr>
          <w:rFonts w:ascii="Arial" w:hAnsi="Arial" w:cs="Arial"/>
          <w:color w:val="000000"/>
        </w:rPr>
        <w:t>prob</w:t>
      </w:r>
      <w:r w:rsidRPr="0083374B">
        <w:rPr>
          <w:rFonts w:ascii="Arial" w:hAnsi="Arial" w:cs="Arial"/>
          <w:color w:val="000000"/>
          <w:spacing w:val="-1"/>
        </w:rPr>
        <w:t>l</w:t>
      </w:r>
      <w:r w:rsidRPr="0083374B">
        <w:rPr>
          <w:rFonts w:ascii="Arial" w:hAnsi="Arial" w:cs="Arial"/>
          <w:color w:val="000000"/>
        </w:rPr>
        <w:t xml:space="preserve">ema     </w:t>
      </w:r>
      <w:r w:rsidRPr="0083374B">
        <w:rPr>
          <w:rFonts w:ascii="Arial" w:hAnsi="Arial" w:cs="Arial"/>
          <w:color w:val="000000"/>
          <w:spacing w:val="-3"/>
        </w:rPr>
        <w:t>d</w:t>
      </w:r>
      <w:r w:rsidRPr="0083374B">
        <w:rPr>
          <w:rFonts w:ascii="Arial" w:hAnsi="Arial" w:cs="Arial"/>
          <w:color w:val="000000"/>
        </w:rPr>
        <w:t xml:space="preserve">e </w:t>
      </w:r>
      <w:r w:rsidRPr="0083374B">
        <w:rPr>
          <w:rFonts w:ascii="Arial" w:hAnsi="Arial" w:cs="Arial"/>
          <w:color w:val="000000"/>
          <w:spacing w:val="24"/>
        </w:rPr>
        <w:t xml:space="preserve"> </w:t>
      </w:r>
      <w:r w:rsidRPr="0083374B">
        <w:rPr>
          <w:rFonts w:ascii="Arial" w:hAnsi="Arial" w:cs="Arial"/>
          <w:color w:val="000000"/>
        </w:rPr>
        <w:t>sa</w:t>
      </w:r>
      <w:r w:rsidRPr="0083374B">
        <w:rPr>
          <w:rFonts w:ascii="Arial" w:hAnsi="Arial" w:cs="Arial"/>
          <w:color w:val="000000"/>
          <w:spacing w:val="-1"/>
        </w:rPr>
        <w:t>l</w:t>
      </w:r>
      <w:r w:rsidRPr="0083374B">
        <w:rPr>
          <w:rFonts w:ascii="Arial" w:hAnsi="Arial" w:cs="Arial"/>
          <w:color w:val="000000"/>
        </w:rPr>
        <w:t xml:space="preserve">ud </w:t>
      </w:r>
      <w:r w:rsidRPr="0083374B">
        <w:rPr>
          <w:rFonts w:ascii="Arial" w:hAnsi="Arial" w:cs="Arial"/>
          <w:color w:val="000000"/>
          <w:spacing w:val="23"/>
        </w:rPr>
        <w:t xml:space="preserve"> </w:t>
      </w:r>
      <w:r w:rsidRPr="0083374B">
        <w:rPr>
          <w:rFonts w:ascii="Arial" w:hAnsi="Arial" w:cs="Arial"/>
          <w:color w:val="000000"/>
        </w:rPr>
        <w:t>p</w:t>
      </w:r>
      <w:r w:rsidRPr="0083374B">
        <w:rPr>
          <w:rFonts w:ascii="Arial" w:hAnsi="Arial" w:cs="Arial"/>
          <w:color w:val="000000"/>
          <w:spacing w:val="-1"/>
        </w:rPr>
        <w:t>ú</w:t>
      </w:r>
      <w:r w:rsidRPr="0083374B">
        <w:rPr>
          <w:rFonts w:ascii="Arial" w:hAnsi="Arial" w:cs="Arial"/>
          <w:color w:val="000000"/>
        </w:rPr>
        <w:t>b</w:t>
      </w:r>
      <w:r w:rsidRPr="0083374B">
        <w:rPr>
          <w:rFonts w:ascii="Arial" w:hAnsi="Arial" w:cs="Arial"/>
          <w:color w:val="000000"/>
          <w:spacing w:val="-1"/>
        </w:rPr>
        <w:t>li</w:t>
      </w:r>
      <w:r w:rsidRPr="0083374B">
        <w:rPr>
          <w:rFonts w:ascii="Arial" w:hAnsi="Arial" w:cs="Arial"/>
          <w:color w:val="000000"/>
        </w:rPr>
        <w:t>ca co</w:t>
      </w:r>
      <w:r w:rsidRPr="0083374B">
        <w:rPr>
          <w:rFonts w:ascii="Arial" w:hAnsi="Arial" w:cs="Arial"/>
          <w:color w:val="000000"/>
          <w:spacing w:val="-1"/>
        </w:rPr>
        <w:t>l</w:t>
      </w:r>
      <w:r w:rsidRPr="0083374B">
        <w:rPr>
          <w:rFonts w:ascii="Arial" w:hAnsi="Arial" w:cs="Arial"/>
          <w:color w:val="000000"/>
        </w:rPr>
        <w:t>oc</w:t>
      </w:r>
      <w:r w:rsidRPr="0083374B">
        <w:rPr>
          <w:rFonts w:ascii="Arial" w:hAnsi="Arial" w:cs="Arial"/>
          <w:color w:val="000000"/>
          <w:spacing w:val="-1"/>
        </w:rPr>
        <w:t>á</w:t>
      </w:r>
      <w:r w:rsidRPr="0083374B">
        <w:rPr>
          <w:rFonts w:ascii="Arial" w:hAnsi="Arial" w:cs="Arial"/>
          <w:color w:val="000000"/>
        </w:rPr>
        <w:t>n</w:t>
      </w:r>
      <w:r w:rsidRPr="0083374B">
        <w:rPr>
          <w:rFonts w:ascii="Arial" w:hAnsi="Arial" w:cs="Arial"/>
          <w:color w:val="000000"/>
          <w:spacing w:val="-1"/>
        </w:rPr>
        <w:t>d</w:t>
      </w:r>
      <w:r w:rsidRPr="0083374B">
        <w:rPr>
          <w:rFonts w:ascii="Arial" w:hAnsi="Arial" w:cs="Arial"/>
          <w:color w:val="000000"/>
        </w:rPr>
        <w:t>ose</w:t>
      </w:r>
      <w:r w:rsidRPr="0083374B">
        <w:rPr>
          <w:rFonts w:ascii="Arial" w:hAnsi="Arial" w:cs="Arial"/>
          <w:color w:val="000000"/>
          <w:spacing w:val="1"/>
        </w:rPr>
        <w:t xml:space="preserve"> </w:t>
      </w:r>
      <w:r w:rsidRPr="0083374B">
        <w:rPr>
          <w:rFonts w:ascii="Arial" w:hAnsi="Arial" w:cs="Arial"/>
          <w:color w:val="000000"/>
          <w:spacing w:val="-1"/>
        </w:rPr>
        <w:t>i</w:t>
      </w:r>
      <w:r w:rsidRPr="0083374B">
        <w:rPr>
          <w:rFonts w:ascii="Arial" w:hAnsi="Arial" w:cs="Arial"/>
          <w:color w:val="000000"/>
        </w:rPr>
        <w:t>nc</w:t>
      </w:r>
      <w:r w:rsidRPr="0083374B">
        <w:rPr>
          <w:rFonts w:ascii="Arial" w:hAnsi="Arial" w:cs="Arial"/>
          <w:color w:val="000000"/>
          <w:spacing w:val="-1"/>
        </w:rPr>
        <w:t>l</w:t>
      </w:r>
      <w:r w:rsidRPr="0083374B">
        <w:rPr>
          <w:rFonts w:ascii="Arial" w:hAnsi="Arial" w:cs="Arial"/>
          <w:color w:val="000000"/>
        </w:rPr>
        <w:t>us</w:t>
      </w:r>
      <w:r w:rsidRPr="0083374B">
        <w:rPr>
          <w:rFonts w:ascii="Arial" w:hAnsi="Arial" w:cs="Arial"/>
          <w:color w:val="000000"/>
          <w:spacing w:val="-1"/>
        </w:rPr>
        <w:t>i</w:t>
      </w:r>
      <w:r w:rsidRPr="0083374B">
        <w:rPr>
          <w:rFonts w:ascii="Arial" w:hAnsi="Arial" w:cs="Arial"/>
          <w:color w:val="000000"/>
          <w:spacing w:val="-2"/>
        </w:rPr>
        <w:t>v</w:t>
      </w:r>
      <w:r w:rsidRPr="0083374B">
        <w:rPr>
          <w:rFonts w:ascii="Arial" w:hAnsi="Arial" w:cs="Arial"/>
          <w:color w:val="000000"/>
        </w:rPr>
        <w:t>e</w:t>
      </w:r>
      <w:r w:rsidRPr="0083374B">
        <w:rPr>
          <w:rFonts w:ascii="Arial" w:hAnsi="Arial" w:cs="Arial"/>
          <w:color w:val="000000"/>
          <w:spacing w:val="1"/>
        </w:rPr>
        <w:t xml:space="preserve"> </w:t>
      </w:r>
      <w:r w:rsidRPr="0083374B">
        <w:rPr>
          <w:rFonts w:ascii="Arial" w:hAnsi="Arial" w:cs="Arial"/>
          <w:color w:val="000000"/>
        </w:rPr>
        <w:t>por</w:t>
      </w:r>
      <w:r w:rsidRPr="0083374B">
        <w:rPr>
          <w:rFonts w:ascii="Arial" w:hAnsi="Arial" w:cs="Arial"/>
          <w:color w:val="000000"/>
          <w:spacing w:val="2"/>
        </w:rPr>
        <w:t xml:space="preserve"> </w:t>
      </w:r>
      <w:r w:rsidRPr="0083374B">
        <w:rPr>
          <w:rFonts w:ascii="Arial" w:hAnsi="Arial" w:cs="Arial"/>
          <w:color w:val="000000"/>
        </w:rPr>
        <w:t>e</w:t>
      </w:r>
      <w:r w:rsidRPr="0083374B">
        <w:rPr>
          <w:rFonts w:ascii="Arial" w:hAnsi="Arial" w:cs="Arial"/>
          <w:color w:val="000000"/>
          <w:spacing w:val="-1"/>
        </w:rPr>
        <w:t>n</w:t>
      </w:r>
      <w:r w:rsidRPr="0083374B">
        <w:rPr>
          <w:rFonts w:ascii="Arial" w:hAnsi="Arial" w:cs="Arial"/>
          <w:color w:val="000000"/>
        </w:rPr>
        <w:t>c</w:t>
      </w:r>
      <w:r w:rsidRPr="0083374B">
        <w:rPr>
          <w:rFonts w:ascii="Arial" w:hAnsi="Arial" w:cs="Arial"/>
          <w:color w:val="000000"/>
          <w:spacing w:val="-1"/>
        </w:rPr>
        <w:t>i</w:t>
      </w:r>
      <w:r w:rsidRPr="0083374B">
        <w:rPr>
          <w:rFonts w:ascii="Arial" w:hAnsi="Arial" w:cs="Arial"/>
          <w:color w:val="000000"/>
          <w:spacing w:val="1"/>
        </w:rPr>
        <w:t>m</w:t>
      </w:r>
      <w:r w:rsidRPr="0083374B">
        <w:rPr>
          <w:rFonts w:ascii="Arial" w:hAnsi="Arial" w:cs="Arial"/>
          <w:color w:val="000000"/>
        </w:rPr>
        <w:t>a</w:t>
      </w:r>
      <w:r w:rsidRPr="0083374B">
        <w:rPr>
          <w:rFonts w:ascii="Arial" w:hAnsi="Arial" w:cs="Arial"/>
          <w:color w:val="000000"/>
          <w:spacing w:val="-1"/>
        </w:rPr>
        <w:t xml:space="preserve"> </w:t>
      </w:r>
      <w:r w:rsidRPr="0083374B">
        <w:rPr>
          <w:rFonts w:ascii="Arial" w:hAnsi="Arial" w:cs="Arial"/>
          <w:color w:val="000000"/>
        </w:rPr>
        <w:t>de</w:t>
      </w:r>
      <w:r w:rsidRPr="0083374B">
        <w:rPr>
          <w:rFonts w:ascii="Arial" w:hAnsi="Arial" w:cs="Arial"/>
          <w:color w:val="000000"/>
          <w:spacing w:val="-1"/>
        </w:rPr>
        <w:t xml:space="preserve"> l</w:t>
      </w:r>
      <w:r w:rsidRPr="0083374B">
        <w:rPr>
          <w:rFonts w:ascii="Arial" w:hAnsi="Arial" w:cs="Arial"/>
          <w:color w:val="000000"/>
        </w:rPr>
        <w:t>as</w:t>
      </w:r>
      <w:r w:rsidRPr="0083374B">
        <w:rPr>
          <w:rFonts w:ascii="Arial" w:hAnsi="Arial" w:cs="Arial"/>
          <w:color w:val="000000"/>
          <w:spacing w:val="1"/>
        </w:rPr>
        <w:t xml:space="preserve"> </w:t>
      </w:r>
      <w:r w:rsidRPr="0083374B">
        <w:rPr>
          <w:rFonts w:ascii="Arial" w:hAnsi="Arial" w:cs="Arial"/>
          <w:color w:val="000000"/>
        </w:rPr>
        <w:t>ca</w:t>
      </w:r>
      <w:r w:rsidRPr="0083374B">
        <w:rPr>
          <w:rFonts w:ascii="Arial" w:hAnsi="Arial" w:cs="Arial"/>
          <w:color w:val="000000"/>
          <w:spacing w:val="-1"/>
        </w:rPr>
        <w:t>u</w:t>
      </w:r>
      <w:r w:rsidRPr="0083374B">
        <w:rPr>
          <w:rFonts w:ascii="Arial" w:hAnsi="Arial" w:cs="Arial"/>
          <w:color w:val="000000"/>
        </w:rPr>
        <w:t>sas</w:t>
      </w:r>
      <w:r w:rsidRPr="0083374B">
        <w:rPr>
          <w:rFonts w:ascii="Arial" w:hAnsi="Arial" w:cs="Arial"/>
          <w:color w:val="000000"/>
          <w:spacing w:val="-1"/>
        </w:rPr>
        <w:t xml:space="preserve"> </w:t>
      </w:r>
      <w:r w:rsidRPr="0083374B">
        <w:rPr>
          <w:rFonts w:ascii="Arial" w:hAnsi="Arial" w:cs="Arial"/>
          <w:color w:val="000000"/>
          <w:spacing w:val="-3"/>
        </w:rPr>
        <w:t>d</w:t>
      </w:r>
      <w:r w:rsidRPr="0083374B">
        <w:rPr>
          <w:rFonts w:ascii="Arial" w:hAnsi="Arial" w:cs="Arial"/>
          <w:color w:val="000000"/>
        </w:rPr>
        <w:t>e</w:t>
      </w:r>
      <w:r w:rsidRPr="0083374B">
        <w:rPr>
          <w:rFonts w:ascii="Arial" w:hAnsi="Arial" w:cs="Arial"/>
          <w:color w:val="000000"/>
          <w:spacing w:val="1"/>
        </w:rPr>
        <w:t xml:space="preserve"> m</w:t>
      </w:r>
      <w:r w:rsidRPr="0083374B">
        <w:rPr>
          <w:rFonts w:ascii="Arial" w:hAnsi="Arial" w:cs="Arial"/>
          <w:color w:val="000000"/>
          <w:spacing w:val="-3"/>
        </w:rPr>
        <w:t>o</w:t>
      </w:r>
      <w:r w:rsidRPr="0083374B">
        <w:rPr>
          <w:rFonts w:ascii="Arial" w:hAnsi="Arial" w:cs="Arial"/>
          <w:color w:val="000000"/>
          <w:spacing w:val="1"/>
        </w:rPr>
        <w:t>rt</w:t>
      </w:r>
      <w:r w:rsidRPr="0083374B">
        <w:rPr>
          <w:rFonts w:ascii="Arial" w:hAnsi="Arial" w:cs="Arial"/>
          <w:color w:val="000000"/>
        </w:rPr>
        <w:t>a</w:t>
      </w:r>
      <w:r w:rsidRPr="0083374B">
        <w:rPr>
          <w:rFonts w:ascii="Arial" w:hAnsi="Arial" w:cs="Arial"/>
          <w:color w:val="000000"/>
          <w:spacing w:val="-1"/>
        </w:rPr>
        <w:t>li</w:t>
      </w:r>
      <w:r w:rsidRPr="0083374B">
        <w:rPr>
          <w:rFonts w:ascii="Arial" w:hAnsi="Arial" w:cs="Arial"/>
          <w:color w:val="000000"/>
        </w:rPr>
        <w:t>d</w:t>
      </w:r>
      <w:r w:rsidRPr="0083374B">
        <w:rPr>
          <w:rFonts w:ascii="Arial" w:hAnsi="Arial" w:cs="Arial"/>
          <w:color w:val="000000"/>
          <w:spacing w:val="-1"/>
        </w:rPr>
        <w:t>a</w:t>
      </w:r>
      <w:r w:rsidRPr="0083374B">
        <w:rPr>
          <w:rFonts w:ascii="Arial" w:hAnsi="Arial" w:cs="Arial"/>
          <w:color w:val="000000"/>
        </w:rPr>
        <w:t>d</w:t>
      </w:r>
      <w:r w:rsidRPr="0083374B">
        <w:rPr>
          <w:rFonts w:ascii="Arial" w:hAnsi="Arial" w:cs="Arial"/>
          <w:color w:val="000000"/>
          <w:spacing w:val="2"/>
        </w:rPr>
        <w:t xml:space="preserve"> </w:t>
      </w:r>
      <w:r w:rsidRPr="0083374B">
        <w:rPr>
          <w:rFonts w:ascii="Arial" w:hAnsi="Arial" w:cs="Arial"/>
          <w:color w:val="000000"/>
        </w:rPr>
        <w:t>p</w:t>
      </w:r>
      <w:r w:rsidRPr="0083374B">
        <w:rPr>
          <w:rFonts w:ascii="Arial" w:hAnsi="Arial" w:cs="Arial"/>
          <w:color w:val="000000"/>
          <w:spacing w:val="-3"/>
        </w:rPr>
        <w:t>o</w:t>
      </w:r>
      <w:r w:rsidRPr="0083374B">
        <w:rPr>
          <w:rFonts w:ascii="Arial" w:hAnsi="Arial" w:cs="Arial"/>
          <w:color w:val="000000"/>
        </w:rPr>
        <w:t>r</w:t>
      </w:r>
      <w:r w:rsidRPr="0083374B">
        <w:rPr>
          <w:rFonts w:ascii="Arial" w:hAnsi="Arial" w:cs="Arial"/>
          <w:color w:val="000000"/>
          <w:spacing w:val="2"/>
        </w:rPr>
        <w:t xml:space="preserve"> </w:t>
      </w:r>
      <w:r w:rsidRPr="0083374B">
        <w:rPr>
          <w:rFonts w:ascii="Arial" w:hAnsi="Arial" w:cs="Arial"/>
          <w:color w:val="000000"/>
          <w:spacing w:val="-2"/>
        </w:rPr>
        <w:t>v</w:t>
      </w:r>
      <w:r w:rsidRPr="0083374B">
        <w:rPr>
          <w:rFonts w:ascii="Arial" w:hAnsi="Arial" w:cs="Arial"/>
          <w:color w:val="000000"/>
          <w:spacing w:val="-1"/>
        </w:rPr>
        <w:t>i</w:t>
      </w:r>
      <w:r w:rsidRPr="0083374B">
        <w:rPr>
          <w:rFonts w:ascii="Arial" w:hAnsi="Arial" w:cs="Arial"/>
          <w:color w:val="000000"/>
        </w:rPr>
        <w:t>o</w:t>
      </w:r>
      <w:r w:rsidRPr="0083374B">
        <w:rPr>
          <w:rFonts w:ascii="Arial" w:hAnsi="Arial" w:cs="Arial"/>
          <w:color w:val="000000"/>
          <w:spacing w:val="-1"/>
        </w:rPr>
        <w:t>l</w:t>
      </w:r>
      <w:r w:rsidRPr="0083374B">
        <w:rPr>
          <w:rFonts w:ascii="Arial" w:hAnsi="Arial" w:cs="Arial"/>
          <w:color w:val="000000"/>
        </w:rPr>
        <w:t>e</w:t>
      </w:r>
      <w:r w:rsidRPr="0083374B">
        <w:rPr>
          <w:rFonts w:ascii="Arial" w:hAnsi="Arial" w:cs="Arial"/>
          <w:color w:val="000000"/>
          <w:spacing w:val="-1"/>
        </w:rPr>
        <w:t>n</w:t>
      </w:r>
      <w:r w:rsidRPr="0083374B">
        <w:rPr>
          <w:rFonts w:ascii="Arial" w:hAnsi="Arial" w:cs="Arial"/>
          <w:color w:val="000000"/>
        </w:rPr>
        <w:t>c</w:t>
      </w:r>
      <w:r w:rsidRPr="0083374B">
        <w:rPr>
          <w:rFonts w:ascii="Arial" w:hAnsi="Arial" w:cs="Arial"/>
          <w:color w:val="000000"/>
          <w:spacing w:val="1"/>
        </w:rPr>
        <w:t>i</w:t>
      </w:r>
      <w:r w:rsidRPr="0083374B">
        <w:rPr>
          <w:rFonts w:ascii="Arial" w:hAnsi="Arial" w:cs="Arial"/>
          <w:color w:val="000000"/>
        </w:rPr>
        <w:t>a</w:t>
      </w:r>
      <w:r w:rsidRPr="0083374B">
        <w:rPr>
          <w:rFonts w:ascii="Arial" w:hAnsi="Arial" w:cs="Arial"/>
          <w:color w:val="000000"/>
          <w:spacing w:val="1"/>
        </w:rPr>
        <w:t xml:space="preserve"> </w:t>
      </w:r>
      <w:r w:rsidRPr="0083374B">
        <w:rPr>
          <w:rFonts w:ascii="Arial" w:hAnsi="Arial" w:cs="Arial"/>
          <w:color w:val="000000"/>
        </w:rPr>
        <w:t>y</w:t>
      </w:r>
      <w:r w:rsidRPr="0083374B">
        <w:rPr>
          <w:rFonts w:ascii="Arial" w:hAnsi="Arial" w:cs="Arial"/>
          <w:color w:val="000000"/>
          <w:spacing w:val="-1"/>
        </w:rPr>
        <w:t xml:space="preserve"> </w:t>
      </w:r>
      <w:r w:rsidRPr="0083374B">
        <w:rPr>
          <w:rFonts w:ascii="Arial" w:hAnsi="Arial" w:cs="Arial"/>
          <w:color w:val="000000"/>
        </w:rPr>
        <w:t>acc</w:t>
      </w:r>
      <w:r w:rsidRPr="0083374B">
        <w:rPr>
          <w:rFonts w:ascii="Arial" w:hAnsi="Arial" w:cs="Arial"/>
          <w:color w:val="000000"/>
          <w:spacing w:val="-1"/>
        </w:rPr>
        <w:t>i</w:t>
      </w:r>
      <w:r w:rsidRPr="0083374B">
        <w:rPr>
          <w:rFonts w:ascii="Arial" w:hAnsi="Arial" w:cs="Arial"/>
          <w:color w:val="000000"/>
        </w:rPr>
        <w:t>d</w:t>
      </w:r>
      <w:r w:rsidRPr="0083374B">
        <w:rPr>
          <w:rFonts w:ascii="Arial" w:hAnsi="Arial" w:cs="Arial"/>
          <w:color w:val="000000"/>
          <w:spacing w:val="-1"/>
        </w:rPr>
        <w:t>e</w:t>
      </w:r>
      <w:r w:rsidRPr="0083374B">
        <w:rPr>
          <w:rFonts w:ascii="Arial" w:hAnsi="Arial" w:cs="Arial"/>
          <w:color w:val="000000"/>
        </w:rPr>
        <w:t>ntes</w:t>
      </w:r>
      <w:r>
        <w:rPr>
          <w:rStyle w:val="Refdenotaalpie"/>
          <w:rFonts w:ascii="Arial" w:hAnsi="Arial" w:cs="Arial"/>
          <w:color w:val="000000"/>
        </w:rPr>
        <w:footnoteReference w:id="19"/>
      </w:r>
      <w:r>
        <w:rPr>
          <w:rFonts w:ascii="Arial" w:hAnsi="Arial" w:cs="Arial"/>
          <w:color w:val="000000"/>
        </w:rPr>
        <w:t>.</w:t>
      </w:r>
    </w:p>
    <w:p w14:paraId="2A2A8EA6" w14:textId="77777777" w:rsidR="00DD6DF8" w:rsidRPr="0083374B" w:rsidRDefault="00DD6DF8" w:rsidP="00DD6DF8">
      <w:pPr>
        <w:widowControl w:val="0"/>
        <w:autoSpaceDE w:val="0"/>
        <w:autoSpaceDN w:val="0"/>
        <w:adjustRightInd w:val="0"/>
        <w:jc w:val="both"/>
        <w:rPr>
          <w:rFonts w:ascii="Arial" w:hAnsi="Arial" w:cs="Arial"/>
          <w:color w:val="000000"/>
        </w:rPr>
      </w:pPr>
    </w:p>
    <w:p w14:paraId="3DAF4368" w14:textId="77777777" w:rsidR="00DD6DF8" w:rsidRDefault="00DD6DF8" w:rsidP="00DD6DF8">
      <w:pPr>
        <w:jc w:val="both"/>
        <w:rPr>
          <w:rFonts w:ascii="Arial" w:hAnsi="Arial" w:cs="Arial"/>
        </w:rPr>
      </w:pPr>
      <w:r w:rsidRPr="0083374B">
        <w:rPr>
          <w:rFonts w:ascii="Arial" w:hAnsi="Arial" w:cs="Arial"/>
        </w:rPr>
        <w:t>Si</w:t>
      </w:r>
      <w:r w:rsidRPr="0083374B">
        <w:rPr>
          <w:rFonts w:ascii="Arial" w:hAnsi="Arial" w:cs="Arial"/>
          <w:spacing w:val="2"/>
        </w:rPr>
        <w:t>g</w:t>
      </w:r>
      <w:r w:rsidRPr="0083374B">
        <w:rPr>
          <w:rFonts w:ascii="Arial" w:hAnsi="Arial" w:cs="Arial"/>
        </w:rPr>
        <w:t>uiendo</w:t>
      </w:r>
      <w:r w:rsidRPr="0083374B">
        <w:rPr>
          <w:rFonts w:ascii="Arial" w:hAnsi="Arial" w:cs="Arial"/>
          <w:spacing w:val="2"/>
        </w:rPr>
        <w:t xml:space="preserve"> </w:t>
      </w:r>
      <w:r w:rsidRPr="0083374B">
        <w:rPr>
          <w:rFonts w:ascii="Arial" w:hAnsi="Arial" w:cs="Arial"/>
        </w:rPr>
        <w:t>las</w:t>
      </w:r>
      <w:r w:rsidRPr="0083374B">
        <w:rPr>
          <w:rFonts w:ascii="Arial" w:hAnsi="Arial" w:cs="Arial"/>
          <w:spacing w:val="3"/>
        </w:rPr>
        <w:t xml:space="preserve"> </w:t>
      </w:r>
      <w:r w:rsidRPr="0083374B">
        <w:rPr>
          <w:rFonts w:ascii="Arial" w:hAnsi="Arial" w:cs="Arial"/>
        </w:rPr>
        <w:t>car</w:t>
      </w:r>
      <w:r w:rsidRPr="0083374B">
        <w:rPr>
          <w:rFonts w:ascii="Arial" w:hAnsi="Arial" w:cs="Arial"/>
          <w:spacing w:val="-2"/>
        </w:rPr>
        <w:t>a</w:t>
      </w:r>
      <w:r w:rsidRPr="0083374B">
        <w:rPr>
          <w:rFonts w:ascii="Arial" w:hAnsi="Arial" w:cs="Arial"/>
        </w:rPr>
        <w:t>c</w:t>
      </w:r>
      <w:r w:rsidRPr="0083374B">
        <w:rPr>
          <w:rFonts w:ascii="Arial" w:hAnsi="Arial" w:cs="Arial"/>
          <w:spacing w:val="1"/>
        </w:rPr>
        <w:t>t</w:t>
      </w:r>
      <w:r w:rsidRPr="0083374B">
        <w:rPr>
          <w:rFonts w:ascii="Arial" w:hAnsi="Arial" w:cs="Arial"/>
          <w:spacing w:val="-3"/>
        </w:rPr>
        <w:t>e</w:t>
      </w:r>
      <w:r w:rsidRPr="0083374B">
        <w:rPr>
          <w:rFonts w:ascii="Arial" w:hAnsi="Arial" w:cs="Arial"/>
          <w:spacing w:val="1"/>
        </w:rPr>
        <w:t>r</w:t>
      </w:r>
      <w:r w:rsidRPr="0083374B">
        <w:rPr>
          <w:rFonts w:ascii="Arial" w:hAnsi="Arial" w:cs="Arial"/>
        </w:rPr>
        <w:t>ís</w:t>
      </w:r>
      <w:r w:rsidRPr="0083374B">
        <w:rPr>
          <w:rFonts w:ascii="Arial" w:hAnsi="Arial" w:cs="Arial"/>
          <w:spacing w:val="1"/>
        </w:rPr>
        <w:t>t</w:t>
      </w:r>
      <w:r w:rsidRPr="0083374B">
        <w:rPr>
          <w:rFonts w:ascii="Arial" w:hAnsi="Arial" w:cs="Arial"/>
        </w:rPr>
        <w:t>icas</w:t>
      </w:r>
      <w:r w:rsidRPr="0083374B">
        <w:rPr>
          <w:rFonts w:ascii="Arial" w:hAnsi="Arial" w:cs="Arial"/>
          <w:spacing w:val="3"/>
        </w:rPr>
        <w:t xml:space="preserve"> </w:t>
      </w:r>
      <w:r w:rsidRPr="0083374B">
        <w:rPr>
          <w:rFonts w:ascii="Arial" w:hAnsi="Arial" w:cs="Arial"/>
        </w:rPr>
        <w:t>de</w:t>
      </w:r>
      <w:r w:rsidRPr="0083374B">
        <w:rPr>
          <w:rFonts w:ascii="Arial" w:hAnsi="Arial" w:cs="Arial"/>
          <w:spacing w:val="2"/>
        </w:rPr>
        <w:t xml:space="preserve"> </w:t>
      </w:r>
      <w:r w:rsidRPr="0083374B">
        <w:rPr>
          <w:rFonts w:ascii="Arial" w:hAnsi="Arial" w:cs="Arial"/>
        </w:rPr>
        <w:t>la si</w:t>
      </w:r>
      <w:r w:rsidRPr="0083374B">
        <w:rPr>
          <w:rFonts w:ascii="Arial" w:hAnsi="Arial" w:cs="Arial"/>
          <w:spacing w:val="1"/>
        </w:rPr>
        <w:t>t</w:t>
      </w:r>
      <w:r w:rsidRPr="0083374B">
        <w:rPr>
          <w:rFonts w:ascii="Arial" w:hAnsi="Arial" w:cs="Arial"/>
        </w:rPr>
        <w:t xml:space="preserve">uación </w:t>
      </w:r>
      <w:r w:rsidRPr="0083374B">
        <w:rPr>
          <w:rFonts w:ascii="Arial" w:hAnsi="Arial" w:cs="Arial"/>
          <w:spacing w:val="1"/>
        </w:rPr>
        <w:t>m</w:t>
      </w:r>
      <w:r w:rsidRPr="0083374B">
        <w:rPr>
          <w:rFonts w:ascii="Arial" w:hAnsi="Arial" w:cs="Arial"/>
        </w:rPr>
        <w:t>undial</w:t>
      </w:r>
      <w:r w:rsidRPr="0083374B">
        <w:rPr>
          <w:rFonts w:ascii="Arial" w:hAnsi="Arial" w:cs="Arial"/>
          <w:spacing w:val="1"/>
        </w:rPr>
        <w:t xml:space="preserve"> </w:t>
      </w:r>
      <w:r w:rsidRPr="0083374B">
        <w:rPr>
          <w:rFonts w:ascii="Arial" w:hAnsi="Arial" w:cs="Arial"/>
        </w:rPr>
        <w:t>en</w:t>
      </w:r>
      <w:r w:rsidRPr="0083374B">
        <w:rPr>
          <w:rFonts w:ascii="Arial" w:hAnsi="Arial" w:cs="Arial"/>
          <w:spacing w:val="3"/>
        </w:rPr>
        <w:t xml:space="preserve"> </w:t>
      </w:r>
      <w:r w:rsidRPr="0083374B">
        <w:rPr>
          <w:rFonts w:ascii="Arial" w:hAnsi="Arial" w:cs="Arial"/>
        </w:rPr>
        <w:t>salud</w:t>
      </w:r>
      <w:r w:rsidRPr="0083374B">
        <w:rPr>
          <w:rFonts w:ascii="Arial" w:hAnsi="Arial" w:cs="Arial"/>
          <w:spacing w:val="2"/>
        </w:rPr>
        <w:t xml:space="preserve"> </w:t>
      </w:r>
      <w:r w:rsidRPr="0083374B">
        <w:rPr>
          <w:rFonts w:ascii="Arial" w:hAnsi="Arial" w:cs="Arial"/>
        </w:rPr>
        <w:t>l</w:t>
      </w:r>
      <w:r w:rsidRPr="0083374B">
        <w:rPr>
          <w:rFonts w:ascii="Arial" w:hAnsi="Arial" w:cs="Arial"/>
          <w:spacing w:val="-3"/>
        </w:rPr>
        <w:t>a</w:t>
      </w:r>
      <w:r w:rsidRPr="0083374B">
        <w:rPr>
          <w:rFonts w:ascii="Arial" w:hAnsi="Arial" w:cs="Arial"/>
        </w:rPr>
        <w:t>s</w:t>
      </w:r>
      <w:r w:rsidRPr="0083374B">
        <w:rPr>
          <w:rFonts w:ascii="Arial" w:hAnsi="Arial" w:cs="Arial"/>
          <w:spacing w:val="3"/>
        </w:rPr>
        <w:t xml:space="preserve"> </w:t>
      </w:r>
      <w:r w:rsidRPr="0083374B">
        <w:rPr>
          <w:rFonts w:ascii="Arial" w:hAnsi="Arial" w:cs="Arial"/>
        </w:rPr>
        <w:t>e</w:t>
      </w:r>
      <w:r w:rsidRPr="0083374B">
        <w:rPr>
          <w:rFonts w:ascii="Arial" w:hAnsi="Arial" w:cs="Arial"/>
          <w:spacing w:val="-3"/>
        </w:rPr>
        <w:t>n</w:t>
      </w:r>
      <w:r w:rsidRPr="0083374B">
        <w:rPr>
          <w:rFonts w:ascii="Arial" w:hAnsi="Arial" w:cs="Arial"/>
          <w:spacing w:val="3"/>
        </w:rPr>
        <w:t>f</w:t>
      </w:r>
      <w:r w:rsidRPr="0083374B">
        <w:rPr>
          <w:rFonts w:ascii="Arial" w:hAnsi="Arial" w:cs="Arial"/>
          <w:spacing w:val="-3"/>
        </w:rPr>
        <w:t>e</w:t>
      </w:r>
      <w:r w:rsidRPr="0083374B">
        <w:rPr>
          <w:rFonts w:ascii="Arial" w:hAnsi="Arial" w:cs="Arial"/>
          <w:spacing w:val="1"/>
        </w:rPr>
        <w:t>rm</w:t>
      </w:r>
      <w:r w:rsidRPr="0083374B">
        <w:rPr>
          <w:rFonts w:ascii="Arial" w:hAnsi="Arial" w:cs="Arial"/>
        </w:rPr>
        <w:t>edad</w:t>
      </w:r>
      <w:r w:rsidRPr="0083374B">
        <w:rPr>
          <w:rFonts w:ascii="Arial" w:hAnsi="Arial" w:cs="Arial"/>
          <w:spacing w:val="-3"/>
        </w:rPr>
        <w:t>e</w:t>
      </w:r>
      <w:r w:rsidRPr="0083374B">
        <w:rPr>
          <w:rFonts w:ascii="Arial" w:hAnsi="Arial" w:cs="Arial"/>
        </w:rPr>
        <w:t>s Cardio</w:t>
      </w:r>
      <w:r w:rsidRPr="0083374B">
        <w:rPr>
          <w:rFonts w:ascii="Arial" w:hAnsi="Arial" w:cs="Arial"/>
          <w:spacing w:val="-3"/>
        </w:rPr>
        <w:t>v</w:t>
      </w:r>
      <w:r w:rsidRPr="0083374B">
        <w:rPr>
          <w:rFonts w:ascii="Arial" w:hAnsi="Arial" w:cs="Arial"/>
        </w:rPr>
        <w:t>asculares</w:t>
      </w:r>
      <w:r w:rsidRPr="0083374B">
        <w:rPr>
          <w:rFonts w:ascii="Arial" w:hAnsi="Arial" w:cs="Arial"/>
          <w:spacing w:val="2"/>
        </w:rPr>
        <w:t xml:space="preserve"> </w:t>
      </w:r>
      <w:r w:rsidRPr="0083374B">
        <w:rPr>
          <w:rFonts w:ascii="Arial" w:hAnsi="Arial" w:cs="Arial"/>
        </w:rPr>
        <w:t>espec</w:t>
      </w:r>
      <w:r w:rsidRPr="0083374B">
        <w:rPr>
          <w:rFonts w:ascii="Arial" w:hAnsi="Arial" w:cs="Arial"/>
          <w:spacing w:val="-2"/>
        </w:rPr>
        <w:t>í</w:t>
      </w:r>
      <w:r w:rsidRPr="0083374B">
        <w:rPr>
          <w:rFonts w:ascii="Arial" w:hAnsi="Arial" w:cs="Arial"/>
          <w:spacing w:val="3"/>
        </w:rPr>
        <w:t>f</w:t>
      </w:r>
      <w:r w:rsidRPr="0083374B">
        <w:rPr>
          <w:rFonts w:ascii="Arial" w:hAnsi="Arial" w:cs="Arial"/>
        </w:rPr>
        <w:t>ic</w:t>
      </w:r>
      <w:r w:rsidRPr="0083374B">
        <w:rPr>
          <w:rFonts w:ascii="Arial" w:hAnsi="Arial" w:cs="Arial"/>
          <w:spacing w:val="-3"/>
        </w:rPr>
        <w:t>a</w:t>
      </w:r>
      <w:r w:rsidRPr="0083374B">
        <w:rPr>
          <w:rFonts w:ascii="Arial" w:hAnsi="Arial" w:cs="Arial"/>
          <w:spacing w:val="1"/>
        </w:rPr>
        <w:t>m</w:t>
      </w:r>
      <w:r w:rsidRPr="0083374B">
        <w:rPr>
          <w:rFonts w:ascii="Arial" w:hAnsi="Arial" w:cs="Arial"/>
        </w:rPr>
        <w:t>e</w:t>
      </w:r>
      <w:r w:rsidRPr="0083374B">
        <w:rPr>
          <w:rFonts w:ascii="Arial" w:hAnsi="Arial" w:cs="Arial"/>
          <w:spacing w:val="-3"/>
        </w:rPr>
        <w:t>n</w:t>
      </w:r>
      <w:r w:rsidRPr="0083374B">
        <w:rPr>
          <w:rFonts w:ascii="Arial" w:hAnsi="Arial" w:cs="Arial"/>
          <w:spacing w:val="1"/>
        </w:rPr>
        <w:t>t</w:t>
      </w:r>
      <w:r w:rsidRPr="0083374B">
        <w:rPr>
          <w:rFonts w:ascii="Arial" w:hAnsi="Arial" w:cs="Arial"/>
        </w:rPr>
        <w:t>e</w:t>
      </w:r>
      <w:r w:rsidRPr="0083374B">
        <w:rPr>
          <w:rFonts w:ascii="Arial" w:hAnsi="Arial" w:cs="Arial"/>
          <w:spacing w:val="2"/>
        </w:rPr>
        <w:t xml:space="preserve"> </w:t>
      </w:r>
      <w:r w:rsidRPr="0083374B">
        <w:rPr>
          <w:rFonts w:ascii="Arial" w:hAnsi="Arial" w:cs="Arial"/>
        </w:rPr>
        <w:t>la</w:t>
      </w:r>
      <w:r w:rsidRPr="0083374B">
        <w:rPr>
          <w:rFonts w:ascii="Arial" w:hAnsi="Arial" w:cs="Arial"/>
          <w:spacing w:val="1"/>
        </w:rPr>
        <w:t xml:space="preserve"> </w:t>
      </w:r>
      <w:r w:rsidRPr="0083374B">
        <w:rPr>
          <w:rFonts w:ascii="Arial" w:hAnsi="Arial" w:cs="Arial"/>
        </w:rPr>
        <w:t>e</w:t>
      </w:r>
      <w:r w:rsidRPr="0083374B">
        <w:rPr>
          <w:rFonts w:ascii="Arial" w:hAnsi="Arial" w:cs="Arial"/>
          <w:spacing w:val="-3"/>
        </w:rPr>
        <w:t>n</w:t>
      </w:r>
      <w:r w:rsidRPr="0083374B">
        <w:rPr>
          <w:rFonts w:ascii="Arial" w:hAnsi="Arial" w:cs="Arial"/>
          <w:spacing w:val="1"/>
        </w:rPr>
        <w:t>f</w:t>
      </w:r>
      <w:r w:rsidRPr="0083374B">
        <w:rPr>
          <w:rFonts w:ascii="Arial" w:hAnsi="Arial" w:cs="Arial"/>
        </w:rPr>
        <w:t>e</w:t>
      </w:r>
      <w:r w:rsidRPr="0083374B">
        <w:rPr>
          <w:rFonts w:ascii="Arial" w:hAnsi="Arial" w:cs="Arial"/>
          <w:spacing w:val="-2"/>
        </w:rPr>
        <w:t>r</w:t>
      </w:r>
      <w:r w:rsidRPr="0083374B">
        <w:rPr>
          <w:rFonts w:ascii="Arial" w:hAnsi="Arial" w:cs="Arial"/>
          <w:spacing w:val="1"/>
        </w:rPr>
        <w:t>m</w:t>
      </w:r>
      <w:r w:rsidRPr="0083374B">
        <w:rPr>
          <w:rFonts w:ascii="Arial" w:hAnsi="Arial" w:cs="Arial"/>
        </w:rPr>
        <w:t>ed</w:t>
      </w:r>
      <w:r w:rsidRPr="0083374B">
        <w:rPr>
          <w:rFonts w:ascii="Arial" w:hAnsi="Arial" w:cs="Arial"/>
          <w:spacing w:val="-3"/>
        </w:rPr>
        <w:t>a</w:t>
      </w:r>
      <w:r w:rsidRPr="0083374B">
        <w:rPr>
          <w:rFonts w:ascii="Arial" w:hAnsi="Arial" w:cs="Arial"/>
        </w:rPr>
        <w:t>d</w:t>
      </w:r>
      <w:r w:rsidRPr="0083374B">
        <w:rPr>
          <w:rFonts w:ascii="Arial" w:hAnsi="Arial" w:cs="Arial"/>
          <w:spacing w:val="1"/>
        </w:rPr>
        <w:t xml:space="preserve"> </w:t>
      </w:r>
      <w:r w:rsidRPr="0083374B">
        <w:rPr>
          <w:rFonts w:ascii="Arial" w:hAnsi="Arial" w:cs="Arial"/>
        </w:rPr>
        <w:t>is</w:t>
      </w:r>
      <w:r w:rsidRPr="0083374B">
        <w:rPr>
          <w:rFonts w:ascii="Arial" w:hAnsi="Arial" w:cs="Arial"/>
          <w:spacing w:val="2"/>
        </w:rPr>
        <w:t>q</w:t>
      </w:r>
      <w:r w:rsidRPr="0083374B">
        <w:rPr>
          <w:rFonts w:ascii="Arial" w:hAnsi="Arial" w:cs="Arial"/>
        </w:rPr>
        <w:t>u</w:t>
      </w:r>
      <w:r w:rsidRPr="0083374B">
        <w:rPr>
          <w:rFonts w:ascii="Arial" w:hAnsi="Arial" w:cs="Arial"/>
          <w:spacing w:val="-3"/>
        </w:rPr>
        <w:t>é</w:t>
      </w:r>
      <w:r w:rsidRPr="0083374B">
        <w:rPr>
          <w:rFonts w:ascii="Arial" w:hAnsi="Arial" w:cs="Arial"/>
          <w:spacing w:val="1"/>
        </w:rPr>
        <w:t>m</w:t>
      </w:r>
      <w:r w:rsidRPr="0083374B">
        <w:rPr>
          <w:rFonts w:ascii="Arial" w:hAnsi="Arial" w:cs="Arial"/>
        </w:rPr>
        <w:t>ica del cora</w:t>
      </w:r>
      <w:r w:rsidRPr="0083374B">
        <w:rPr>
          <w:rFonts w:ascii="Arial" w:hAnsi="Arial" w:cs="Arial"/>
          <w:spacing w:val="-2"/>
        </w:rPr>
        <w:t>z</w:t>
      </w:r>
      <w:r w:rsidRPr="0083374B">
        <w:rPr>
          <w:rFonts w:ascii="Arial" w:hAnsi="Arial" w:cs="Arial"/>
          <w:spacing w:val="-3"/>
        </w:rPr>
        <w:t>ó</w:t>
      </w:r>
      <w:r w:rsidRPr="0083374B">
        <w:rPr>
          <w:rFonts w:ascii="Arial" w:hAnsi="Arial" w:cs="Arial"/>
        </w:rPr>
        <w:t>n,</w:t>
      </w:r>
      <w:r w:rsidRPr="0083374B">
        <w:rPr>
          <w:rFonts w:ascii="Arial" w:hAnsi="Arial" w:cs="Arial"/>
          <w:spacing w:val="2"/>
        </w:rPr>
        <w:t xml:space="preserve"> </w:t>
      </w:r>
      <w:r w:rsidRPr="0083374B">
        <w:rPr>
          <w:rFonts w:ascii="Arial" w:hAnsi="Arial" w:cs="Arial"/>
        </w:rPr>
        <w:t>la</w:t>
      </w:r>
      <w:r w:rsidRPr="0083374B">
        <w:rPr>
          <w:rFonts w:ascii="Arial" w:hAnsi="Arial" w:cs="Arial"/>
          <w:spacing w:val="1"/>
        </w:rPr>
        <w:t xml:space="preserve"> </w:t>
      </w:r>
      <w:r w:rsidRPr="0083374B">
        <w:rPr>
          <w:rFonts w:ascii="Arial" w:hAnsi="Arial" w:cs="Arial"/>
        </w:rPr>
        <w:t>e</w:t>
      </w:r>
      <w:r w:rsidRPr="0083374B">
        <w:rPr>
          <w:rFonts w:ascii="Arial" w:hAnsi="Arial" w:cs="Arial"/>
          <w:spacing w:val="-3"/>
        </w:rPr>
        <w:t>n</w:t>
      </w:r>
      <w:r w:rsidRPr="0083374B">
        <w:rPr>
          <w:rFonts w:ascii="Arial" w:hAnsi="Arial" w:cs="Arial"/>
          <w:spacing w:val="1"/>
        </w:rPr>
        <w:t>f</w:t>
      </w:r>
      <w:r w:rsidRPr="0083374B">
        <w:rPr>
          <w:rFonts w:ascii="Arial" w:hAnsi="Arial" w:cs="Arial"/>
        </w:rPr>
        <w:t>e</w:t>
      </w:r>
      <w:r w:rsidRPr="0083374B">
        <w:rPr>
          <w:rFonts w:ascii="Arial" w:hAnsi="Arial" w:cs="Arial"/>
          <w:spacing w:val="-2"/>
        </w:rPr>
        <w:t>r</w:t>
      </w:r>
      <w:r w:rsidRPr="0083374B">
        <w:rPr>
          <w:rFonts w:ascii="Arial" w:hAnsi="Arial" w:cs="Arial"/>
          <w:spacing w:val="1"/>
        </w:rPr>
        <w:t>m</w:t>
      </w:r>
      <w:r w:rsidRPr="0083374B">
        <w:rPr>
          <w:rFonts w:ascii="Arial" w:hAnsi="Arial" w:cs="Arial"/>
        </w:rPr>
        <w:t>ed</w:t>
      </w:r>
      <w:r w:rsidRPr="0083374B">
        <w:rPr>
          <w:rFonts w:ascii="Arial" w:hAnsi="Arial" w:cs="Arial"/>
          <w:spacing w:val="-3"/>
        </w:rPr>
        <w:t>a</w:t>
      </w:r>
      <w:r w:rsidRPr="0083374B">
        <w:rPr>
          <w:rFonts w:ascii="Arial" w:hAnsi="Arial" w:cs="Arial"/>
        </w:rPr>
        <w:t>d cerebro</w:t>
      </w:r>
      <w:r>
        <w:rPr>
          <w:rFonts w:ascii="Arial" w:hAnsi="Arial" w:cs="Arial"/>
          <w:spacing w:val="-2"/>
        </w:rPr>
        <w:t>-</w:t>
      </w:r>
      <w:r w:rsidRPr="0083374B">
        <w:rPr>
          <w:rFonts w:ascii="Arial" w:hAnsi="Arial" w:cs="Arial"/>
        </w:rPr>
        <w:t>vascular</w:t>
      </w:r>
      <w:r w:rsidRPr="0083374B">
        <w:rPr>
          <w:rFonts w:ascii="Arial" w:hAnsi="Arial" w:cs="Arial"/>
          <w:spacing w:val="2"/>
        </w:rPr>
        <w:t xml:space="preserve"> </w:t>
      </w:r>
      <w:r w:rsidRPr="0083374B">
        <w:rPr>
          <w:rFonts w:ascii="Arial" w:hAnsi="Arial" w:cs="Arial"/>
        </w:rPr>
        <w:t>y la</w:t>
      </w:r>
      <w:r w:rsidRPr="0083374B">
        <w:rPr>
          <w:rFonts w:ascii="Arial" w:hAnsi="Arial" w:cs="Arial"/>
          <w:spacing w:val="2"/>
        </w:rPr>
        <w:t xml:space="preserve"> </w:t>
      </w:r>
      <w:r w:rsidRPr="0083374B">
        <w:rPr>
          <w:rFonts w:ascii="Arial" w:hAnsi="Arial" w:cs="Arial"/>
        </w:rPr>
        <w:t>hi</w:t>
      </w:r>
      <w:r w:rsidRPr="0083374B">
        <w:rPr>
          <w:rFonts w:ascii="Arial" w:hAnsi="Arial" w:cs="Arial"/>
          <w:spacing w:val="-3"/>
        </w:rPr>
        <w:t>p</w:t>
      </w:r>
      <w:r w:rsidRPr="0083374B">
        <w:rPr>
          <w:rFonts w:ascii="Arial" w:hAnsi="Arial" w:cs="Arial"/>
        </w:rPr>
        <w:t>er</w:t>
      </w:r>
      <w:r w:rsidRPr="0083374B">
        <w:rPr>
          <w:rFonts w:ascii="Arial" w:hAnsi="Arial" w:cs="Arial"/>
          <w:spacing w:val="1"/>
        </w:rPr>
        <w:t>t</w:t>
      </w:r>
      <w:r w:rsidRPr="0083374B">
        <w:rPr>
          <w:rFonts w:ascii="Arial" w:hAnsi="Arial" w:cs="Arial"/>
        </w:rPr>
        <w:t>ensión a</w:t>
      </w:r>
      <w:r w:rsidRPr="0083374B">
        <w:rPr>
          <w:rFonts w:ascii="Arial" w:hAnsi="Arial" w:cs="Arial"/>
          <w:spacing w:val="-2"/>
        </w:rPr>
        <w:t>r</w:t>
      </w:r>
      <w:r w:rsidRPr="0083374B">
        <w:rPr>
          <w:rFonts w:ascii="Arial" w:hAnsi="Arial" w:cs="Arial"/>
          <w:spacing w:val="1"/>
        </w:rPr>
        <w:t>t</w:t>
      </w:r>
      <w:r w:rsidRPr="0083374B">
        <w:rPr>
          <w:rFonts w:ascii="Arial" w:hAnsi="Arial" w:cs="Arial"/>
        </w:rPr>
        <w:t>erial con s</w:t>
      </w:r>
      <w:r w:rsidRPr="0083374B">
        <w:rPr>
          <w:rFonts w:ascii="Arial" w:hAnsi="Arial" w:cs="Arial"/>
          <w:spacing w:val="-3"/>
        </w:rPr>
        <w:t>u</w:t>
      </w:r>
      <w:r w:rsidRPr="0083374B">
        <w:rPr>
          <w:rFonts w:ascii="Arial" w:hAnsi="Arial" w:cs="Arial"/>
        </w:rPr>
        <w:t xml:space="preserve">s </w:t>
      </w:r>
      <w:r w:rsidRPr="0083374B">
        <w:rPr>
          <w:rFonts w:ascii="Arial" w:hAnsi="Arial" w:cs="Arial"/>
          <w:spacing w:val="1"/>
        </w:rPr>
        <w:t>r</w:t>
      </w:r>
      <w:r w:rsidRPr="0083374B">
        <w:rPr>
          <w:rFonts w:ascii="Arial" w:hAnsi="Arial" w:cs="Arial"/>
        </w:rPr>
        <w:t>especti</w:t>
      </w:r>
      <w:r w:rsidRPr="0083374B">
        <w:rPr>
          <w:rFonts w:ascii="Arial" w:hAnsi="Arial" w:cs="Arial"/>
          <w:spacing w:val="-3"/>
        </w:rPr>
        <w:t>v</w:t>
      </w:r>
      <w:r w:rsidRPr="0083374B">
        <w:rPr>
          <w:rFonts w:ascii="Arial" w:hAnsi="Arial" w:cs="Arial"/>
        </w:rPr>
        <w:t>as</w:t>
      </w:r>
      <w:r w:rsidRPr="0083374B">
        <w:rPr>
          <w:rFonts w:ascii="Arial" w:hAnsi="Arial" w:cs="Arial"/>
          <w:spacing w:val="1"/>
        </w:rPr>
        <w:t xml:space="preserve"> </w:t>
      </w:r>
      <w:r w:rsidRPr="0083374B">
        <w:rPr>
          <w:rFonts w:ascii="Arial" w:hAnsi="Arial" w:cs="Arial"/>
        </w:rPr>
        <w:t>complicaciones</w:t>
      </w:r>
      <w:r w:rsidRPr="0083374B">
        <w:rPr>
          <w:rFonts w:ascii="Arial" w:hAnsi="Arial" w:cs="Arial"/>
          <w:spacing w:val="2"/>
        </w:rPr>
        <w:t xml:space="preserve"> </w:t>
      </w:r>
      <w:r w:rsidRPr="0083374B">
        <w:rPr>
          <w:rFonts w:ascii="Arial" w:hAnsi="Arial" w:cs="Arial"/>
        </w:rPr>
        <w:t xml:space="preserve">ocupan </w:t>
      </w:r>
      <w:r w:rsidRPr="0083374B">
        <w:rPr>
          <w:rFonts w:ascii="Arial" w:hAnsi="Arial" w:cs="Arial"/>
          <w:spacing w:val="-3"/>
        </w:rPr>
        <w:t xml:space="preserve">el </w:t>
      </w:r>
      <w:r w:rsidRPr="0083374B">
        <w:rPr>
          <w:rFonts w:ascii="Arial" w:hAnsi="Arial" w:cs="Arial"/>
        </w:rPr>
        <w:t>primer</w:t>
      </w:r>
      <w:r w:rsidRPr="0083374B">
        <w:rPr>
          <w:rFonts w:ascii="Arial" w:hAnsi="Arial" w:cs="Arial"/>
          <w:spacing w:val="19"/>
        </w:rPr>
        <w:t xml:space="preserve"> </w:t>
      </w:r>
      <w:r w:rsidRPr="0083374B">
        <w:rPr>
          <w:rFonts w:ascii="Arial" w:hAnsi="Arial" w:cs="Arial"/>
        </w:rPr>
        <w:t>lu</w:t>
      </w:r>
      <w:r w:rsidRPr="0083374B">
        <w:rPr>
          <w:rFonts w:ascii="Arial" w:hAnsi="Arial" w:cs="Arial"/>
          <w:spacing w:val="2"/>
        </w:rPr>
        <w:t>g</w:t>
      </w:r>
      <w:r w:rsidRPr="0083374B">
        <w:rPr>
          <w:rFonts w:ascii="Arial" w:hAnsi="Arial" w:cs="Arial"/>
          <w:spacing w:val="-3"/>
        </w:rPr>
        <w:t>a</w:t>
      </w:r>
      <w:r w:rsidRPr="0083374B">
        <w:rPr>
          <w:rFonts w:ascii="Arial" w:hAnsi="Arial" w:cs="Arial"/>
        </w:rPr>
        <w:t>r</w:t>
      </w:r>
      <w:r w:rsidRPr="0083374B">
        <w:rPr>
          <w:rFonts w:ascii="Arial" w:hAnsi="Arial" w:cs="Arial"/>
          <w:spacing w:val="22"/>
        </w:rPr>
        <w:t xml:space="preserve"> </w:t>
      </w:r>
      <w:r w:rsidRPr="0083374B">
        <w:rPr>
          <w:rFonts w:ascii="Arial" w:hAnsi="Arial" w:cs="Arial"/>
          <w:spacing w:val="-2"/>
        </w:rPr>
        <w:t>s</w:t>
      </w:r>
      <w:r w:rsidRPr="0083374B">
        <w:rPr>
          <w:rFonts w:ascii="Arial" w:hAnsi="Arial" w:cs="Arial"/>
          <w:spacing w:val="-3"/>
        </w:rPr>
        <w:t>e</w:t>
      </w:r>
      <w:r w:rsidRPr="0083374B">
        <w:rPr>
          <w:rFonts w:ascii="Arial" w:hAnsi="Arial" w:cs="Arial"/>
          <w:spacing w:val="2"/>
        </w:rPr>
        <w:t>g</w:t>
      </w:r>
      <w:r w:rsidRPr="0083374B">
        <w:rPr>
          <w:rFonts w:ascii="Arial" w:hAnsi="Arial" w:cs="Arial"/>
        </w:rPr>
        <w:t>uido</w:t>
      </w:r>
      <w:r w:rsidRPr="0083374B">
        <w:rPr>
          <w:rFonts w:ascii="Arial" w:hAnsi="Arial" w:cs="Arial"/>
          <w:spacing w:val="21"/>
        </w:rPr>
        <w:t xml:space="preserve"> </w:t>
      </w:r>
      <w:r w:rsidRPr="0083374B">
        <w:rPr>
          <w:rFonts w:ascii="Arial" w:hAnsi="Arial" w:cs="Arial"/>
        </w:rPr>
        <w:t>por</w:t>
      </w:r>
      <w:r w:rsidRPr="0083374B">
        <w:rPr>
          <w:rFonts w:ascii="Arial" w:hAnsi="Arial" w:cs="Arial"/>
          <w:spacing w:val="19"/>
        </w:rPr>
        <w:t xml:space="preserve"> </w:t>
      </w:r>
      <w:r w:rsidRPr="0083374B">
        <w:rPr>
          <w:rFonts w:ascii="Arial" w:hAnsi="Arial" w:cs="Arial"/>
        </w:rPr>
        <w:t>el</w:t>
      </w:r>
      <w:r w:rsidRPr="0083374B">
        <w:rPr>
          <w:rFonts w:ascii="Arial" w:hAnsi="Arial" w:cs="Arial"/>
          <w:spacing w:val="20"/>
        </w:rPr>
        <w:t xml:space="preserve"> </w:t>
      </w:r>
      <w:r w:rsidRPr="0083374B">
        <w:rPr>
          <w:rFonts w:ascii="Arial" w:hAnsi="Arial" w:cs="Arial"/>
        </w:rPr>
        <w:t>cáncer</w:t>
      </w:r>
      <w:r w:rsidRPr="0083374B">
        <w:rPr>
          <w:rFonts w:ascii="Arial" w:hAnsi="Arial" w:cs="Arial"/>
          <w:spacing w:val="19"/>
        </w:rPr>
        <w:t xml:space="preserve"> </w:t>
      </w:r>
      <w:r w:rsidRPr="0083374B">
        <w:rPr>
          <w:rFonts w:ascii="Arial" w:hAnsi="Arial" w:cs="Arial"/>
        </w:rPr>
        <w:t>en</w:t>
      </w:r>
      <w:r w:rsidRPr="0083374B">
        <w:rPr>
          <w:rFonts w:ascii="Arial" w:hAnsi="Arial" w:cs="Arial"/>
          <w:spacing w:val="21"/>
        </w:rPr>
        <w:t xml:space="preserve"> </w:t>
      </w:r>
      <w:r w:rsidRPr="0083374B">
        <w:rPr>
          <w:rFonts w:ascii="Arial" w:hAnsi="Arial" w:cs="Arial"/>
        </w:rPr>
        <w:t>Colo</w:t>
      </w:r>
      <w:r w:rsidRPr="0083374B">
        <w:rPr>
          <w:rFonts w:ascii="Arial" w:hAnsi="Arial" w:cs="Arial"/>
          <w:spacing w:val="-2"/>
        </w:rPr>
        <w:t>m</w:t>
      </w:r>
      <w:r w:rsidRPr="0083374B">
        <w:rPr>
          <w:rFonts w:ascii="Arial" w:hAnsi="Arial" w:cs="Arial"/>
        </w:rPr>
        <w:t>bia</w:t>
      </w:r>
      <w:r w:rsidRPr="0083374B">
        <w:rPr>
          <w:rFonts w:ascii="Arial" w:hAnsi="Arial" w:cs="Arial"/>
          <w:spacing w:val="18"/>
        </w:rPr>
        <w:t xml:space="preserve"> </w:t>
      </w:r>
      <w:r w:rsidRPr="0083374B">
        <w:rPr>
          <w:rFonts w:ascii="Arial" w:hAnsi="Arial" w:cs="Arial"/>
        </w:rPr>
        <w:t>y</w:t>
      </w:r>
      <w:r w:rsidRPr="0083374B">
        <w:rPr>
          <w:rFonts w:ascii="Arial" w:hAnsi="Arial" w:cs="Arial"/>
          <w:spacing w:val="18"/>
        </w:rPr>
        <w:t xml:space="preserve"> </w:t>
      </w:r>
      <w:r w:rsidRPr="0083374B">
        <w:rPr>
          <w:rFonts w:ascii="Arial" w:hAnsi="Arial" w:cs="Arial"/>
        </w:rPr>
        <w:t>por</w:t>
      </w:r>
      <w:r w:rsidRPr="0083374B">
        <w:rPr>
          <w:rFonts w:ascii="Arial" w:hAnsi="Arial" w:cs="Arial"/>
          <w:spacing w:val="22"/>
        </w:rPr>
        <w:t xml:space="preserve"> </w:t>
      </w:r>
      <w:r w:rsidRPr="0083374B">
        <w:rPr>
          <w:rFonts w:ascii="Arial" w:hAnsi="Arial" w:cs="Arial"/>
          <w:spacing w:val="1"/>
        </w:rPr>
        <w:t>t</w:t>
      </w:r>
      <w:r w:rsidRPr="0083374B">
        <w:rPr>
          <w:rFonts w:ascii="Arial" w:hAnsi="Arial" w:cs="Arial"/>
        </w:rPr>
        <w:t>a</w:t>
      </w:r>
      <w:r w:rsidRPr="0083374B">
        <w:rPr>
          <w:rFonts w:ascii="Arial" w:hAnsi="Arial" w:cs="Arial"/>
          <w:spacing w:val="-3"/>
        </w:rPr>
        <w:t>n</w:t>
      </w:r>
      <w:r w:rsidRPr="0083374B">
        <w:rPr>
          <w:rFonts w:ascii="Arial" w:hAnsi="Arial" w:cs="Arial"/>
          <w:spacing w:val="1"/>
        </w:rPr>
        <w:t>t</w:t>
      </w:r>
      <w:r w:rsidRPr="0083374B">
        <w:rPr>
          <w:rFonts w:ascii="Arial" w:hAnsi="Arial" w:cs="Arial"/>
        </w:rPr>
        <w:t>o</w:t>
      </w:r>
      <w:r w:rsidRPr="0083374B">
        <w:rPr>
          <w:rFonts w:ascii="Arial" w:hAnsi="Arial" w:cs="Arial"/>
          <w:spacing w:val="21"/>
        </w:rPr>
        <w:t xml:space="preserve"> </w:t>
      </w:r>
      <w:r w:rsidRPr="0083374B">
        <w:rPr>
          <w:rFonts w:ascii="Arial" w:hAnsi="Arial" w:cs="Arial"/>
        </w:rPr>
        <w:t>se</w:t>
      </w:r>
      <w:r w:rsidRPr="0083374B">
        <w:rPr>
          <w:rFonts w:ascii="Arial" w:hAnsi="Arial" w:cs="Arial"/>
          <w:spacing w:val="18"/>
        </w:rPr>
        <w:t xml:space="preserve"> </w:t>
      </w:r>
      <w:r w:rsidRPr="0083374B">
        <w:rPr>
          <w:rFonts w:ascii="Arial" w:hAnsi="Arial" w:cs="Arial"/>
          <w:spacing w:val="1"/>
        </w:rPr>
        <w:t>t</w:t>
      </w:r>
      <w:r w:rsidRPr="0083374B">
        <w:rPr>
          <w:rFonts w:ascii="Arial" w:hAnsi="Arial" w:cs="Arial"/>
          <w:spacing w:val="-3"/>
        </w:rPr>
        <w:t>o</w:t>
      </w:r>
      <w:r w:rsidRPr="0083374B">
        <w:rPr>
          <w:rFonts w:ascii="Arial" w:hAnsi="Arial" w:cs="Arial"/>
          <w:spacing w:val="1"/>
        </w:rPr>
        <w:t>r</w:t>
      </w:r>
      <w:r w:rsidRPr="0083374B">
        <w:rPr>
          <w:rFonts w:ascii="Arial" w:hAnsi="Arial" w:cs="Arial"/>
        </w:rPr>
        <w:t>na</w:t>
      </w:r>
      <w:r w:rsidRPr="0083374B">
        <w:rPr>
          <w:rFonts w:ascii="Arial" w:hAnsi="Arial" w:cs="Arial"/>
          <w:spacing w:val="20"/>
        </w:rPr>
        <w:t xml:space="preserve"> </w:t>
      </w:r>
      <w:r w:rsidRPr="0083374B">
        <w:rPr>
          <w:rFonts w:ascii="Arial" w:hAnsi="Arial" w:cs="Arial"/>
        </w:rPr>
        <w:t>de</w:t>
      </w:r>
      <w:r w:rsidRPr="0083374B">
        <w:rPr>
          <w:rFonts w:ascii="Arial" w:hAnsi="Arial" w:cs="Arial"/>
          <w:spacing w:val="15"/>
        </w:rPr>
        <w:t xml:space="preserve"> </w:t>
      </w:r>
      <w:r w:rsidRPr="0083374B">
        <w:rPr>
          <w:rFonts w:ascii="Arial" w:hAnsi="Arial" w:cs="Arial"/>
          <w:spacing w:val="-2"/>
        </w:rPr>
        <w:t>v</w:t>
      </w:r>
      <w:r w:rsidRPr="0083374B">
        <w:rPr>
          <w:rFonts w:ascii="Arial" w:hAnsi="Arial" w:cs="Arial"/>
        </w:rPr>
        <w:t>i</w:t>
      </w:r>
      <w:r w:rsidRPr="0083374B">
        <w:rPr>
          <w:rFonts w:ascii="Arial" w:hAnsi="Arial" w:cs="Arial"/>
          <w:spacing w:val="1"/>
        </w:rPr>
        <w:t>t</w:t>
      </w:r>
      <w:r w:rsidRPr="0083374B">
        <w:rPr>
          <w:rFonts w:ascii="Arial" w:hAnsi="Arial" w:cs="Arial"/>
        </w:rPr>
        <w:t>al</w:t>
      </w:r>
      <w:r w:rsidRPr="0083374B">
        <w:rPr>
          <w:rFonts w:ascii="Arial" w:hAnsi="Arial" w:cs="Arial"/>
          <w:spacing w:val="20"/>
        </w:rPr>
        <w:t xml:space="preserve"> </w:t>
      </w:r>
      <w:r w:rsidRPr="0083374B">
        <w:rPr>
          <w:rFonts w:ascii="Arial" w:hAnsi="Arial" w:cs="Arial"/>
        </w:rPr>
        <w:t>i</w:t>
      </w:r>
      <w:r w:rsidRPr="0083374B">
        <w:rPr>
          <w:rFonts w:ascii="Arial" w:hAnsi="Arial" w:cs="Arial"/>
          <w:spacing w:val="1"/>
        </w:rPr>
        <w:t>m</w:t>
      </w:r>
      <w:r w:rsidRPr="0083374B">
        <w:rPr>
          <w:rFonts w:ascii="Arial" w:hAnsi="Arial" w:cs="Arial"/>
        </w:rPr>
        <w:t>po</w:t>
      </w:r>
      <w:r w:rsidRPr="0083374B">
        <w:rPr>
          <w:rFonts w:ascii="Arial" w:hAnsi="Arial" w:cs="Arial"/>
          <w:spacing w:val="1"/>
        </w:rPr>
        <w:t>rt</w:t>
      </w:r>
      <w:r w:rsidRPr="0083374B">
        <w:rPr>
          <w:rFonts w:ascii="Arial" w:hAnsi="Arial" w:cs="Arial"/>
        </w:rPr>
        <w:t>ancia su</w:t>
      </w:r>
      <w:r w:rsidRPr="0083374B">
        <w:rPr>
          <w:rFonts w:ascii="Arial" w:hAnsi="Arial" w:cs="Arial"/>
          <w:spacing w:val="2"/>
        </w:rPr>
        <w:t xml:space="preserve"> </w:t>
      </w:r>
      <w:r w:rsidRPr="0083374B">
        <w:rPr>
          <w:rFonts w:ascii="Arial" w:hAnsi="Arial" w:cs="Arial"/>
        </w:rPr>
        <w:t>super</w:t>
      </w:r>
      <w:r w:rsidRPr="0083374B">
        <w:rPr>
          <w:rFonts w:ascii="Arial" w:hAnsi="Arial" w:cs="Arial"/>
          <w:spacing w:val="-2"/>
        </w:rPr>
        <w:t>v</w:t>
      </w:r>
      <w:r w:rsidRPr="0083374B">
        <w:rPr>
          <w:rFonts w:ascii="Arial" w:hAnsi="Arial" w:cs="Arial"/>
        </w:rPr>
        <w:t>isión</w:t>
      </w:r>
      <w:r w:rsidRPr="0083374B">
        <w:rPr>
          <w:rFonts w:ascii="Arial" w:hAnsi="Arial" w:cs="Arial"/>
          <w:spacing w:val="2"/>
        </w:rPr>
        <w:t xml:space="preserve"> </w:t>
      </w:r>
      <w:r w:rsidRPr="0083374B">
        <w:rPr>
          <w:rFonts w:ascii="Arial" w:hAnsi="Arial" w:cs="Arial"/>
        </w:rPr>
        <w:t>pe</w:t>
      </w:r>
      <w:r w:rsidRPr="0083374B">
        <w:rPr>
          <w:rFonts w:ascii="Arial" w:hAnsi="Arial" w:cs="Arial"/>
          <w:spacing w:val="1"/>
        </w:rPr>
        <w:t>rm</w:t>
      </w:r>
      <w:r w:rsidRPr="0083374B">
        <w:rPr>
          <w:rFonts w:ascii="Arial" w:hAnsi="Arial" w:cs="Arial"/>
        </w:rPr>
        <w:t>a</w:t>
      </w:r>
      <w:r w:rsidRPr="0083374B">
        <w:rPr>
          <w:rFonts w:ascii="Arial" w:hAnsi="Arial" w:cs="Arial"/>
          <w:spacing w:val="-3"/>
        </w:rPr>
        <w:t>n</w:t>
      </w:r>
      <w:r w:rsidRPr="0083374B">
        <w:rPr>
          <w:rFonts w:ascii="Arial" w:hAnsi="Arial" w:cs="Arial"/>
        </w:rPr>
        <w:t>en</w:t>
      </w:r>
      <w:r w:rsidRPr="0083374B">
        <w:rPr>
          <w:rFonts w:ascii="Arial" w:hAnsi="Arial" w:cs="Arial"/>
          <w:spacing w:val="1"/>
        </w:rPr>
        <w:t>t</w:t>
      </w:r>
      <w:r w:rsidRPr="0083374B">
        <w:rPr>
          <w:rFonts w:ascii="Arial" w:hAnsi="Arial" w:cs="Arial"/>
        </w:rPr>
        <w:t>e</w:t>
      </w:r>
      <w:r w:rsidRPr="0083374B">
        <w:rPr>
          <w:rFonts w:ascii="Arial" w:hAnsi="Arial" w:cs="Arial"/>
          <w:spacing w:val="2"/>
        </w:rPr>
        <w:t xml:space="preserve"> </w:t>
      </w:r>
      <w:r w:rsidRPr="0083374B">
        <w:rPr>
          <w:rFonts w:ascii="Arial" w:hAnsi="Arial" w:cs="Arial"/>
        </w:rPr>
        <w:t>dada</w:t>
      </w:r>
      <w:r w:rsidRPr="0083374B">
        <w:rPr>
          <w:rFonts w:ascii="Arial" w:hAnsi="Arial" w:cs="Arial"/>
          <w:spacing w:val="2"/>
        </w:rPr>
        <w:t xml:space="preserve"> </w:t>
      </w:r>
      <w:r w:rsidRPr="0083374B">
        <w:rPr>
          <w:rFonts w:ascii="Arial" w:hAnsi="Arial" w:cs="Arial"/>
        </w:rPr>
        <w:t>las</w:t>
      </w:r>
      <w:r w:rsidRPr="0083374B">
        <w:rPr>
          <w:rFonts w:ascii="Arial" w:hAnsi="Arial" w:cs="Arial"/>
          <w:spacing w:val="2"/>
        </w:rPr>
        <w:t xml:space="preserve"> </w:t>
      </w:r>
      <w:r w:rsidRPr="0083374B">
        <w:rPr>
          <w:rFonts w:ascii="Arial" w:hAnsi="Arial" w:cs="Arial"/>
        </w:rPr>
        <w:t>c</w:t>
      </w:r>
      <w:r w:rsidRPr="0083374B">
        <w:rPr>
          <w:rFonts w:ascii="Arial" w:hAnsi="Arial" w:cs="Arial"/>
          <w:spacing w:val="-3"/>
        </w:rPr>
        <w:t>a</w:t>
      </w:r>
      <w:r w:rsidRPr="0083374B">
        <w:rPr>
          <w:rFonts w:ascii="Arial" w:hAnsi="Arial" w:cs="Arial"/>
          <w:spacing w:val="1"/>
        </w:rPr>
        <w:t>r</w:t>
      </w:r>
      <w:r w:rsidRPr="0083374B">
        <w:rPr>
          <w:rFonts w:ascii="Arial" w:hAnsi="Arial" w:cs="Arial"/>
        </w:rPr>
        <w:t>a</w:t>
      </w:r>
      <w:r w:rsidRPr="0083374B">
        <w:rPr>
          <w:rFonts w:ascii="Arial" w:hAnsi="Arial" w:cs="Arial"/>
          <w:spacing w:val="-3"/>
        </w:rPr>
        <w:t>c</w:t>
      </w:r>
      <w:r w:rsidRPr="0083374B">
        <w:rPr>
          <w:rFonts w:ascii="Arial" w:hAnsi="Arial" w:cs="Arial"/>
          <w:spacing w:val="1"/>
        </w:rPr>
        <w:t>t</w:t>
      </w:r>
      <w:r w:rsidRPr="0083374B">
        <w:rPr>
          <w:rFonts w:ascii="Arial" w:hAnsi="Arial" w:cs="Arial"/>
        </w:rPr>
        <w:t>er</w:t>
      </w:r>
      <w:r w:rsidRPr="0083374B">
        <w:rPr>
          <w:rFonts w:ascii="Arial" w:hAnsi="Arial" w:cs="Arial"/>
          <w:spacing w:val="-3"/>
        </w:rPr>
        <w:t>í</w:t>
      </w:r>
      <w:r w:rsidRPr="0083374B">
        <w:rPr>
          <w:rFonts w:ascii="Arial" w:hAnsi="Arial" w:cs="Arial"/>
        </w:rPr>
        <w:t>s</w:t>
      </w:r>
      <w:r w:rsidRPr="0083374B">
        <w:rPr>
          <w:rFonts w:ascii="Arial" w:hAnsi="Arial" w:cs="Arial"/>
          <w:spacing w:val="1"/>
        </w:rPr>
        <w:t>t</w:t>
      </w:r>
      <w:r w:rsidRPr="0083374B">
        <w:rPr>
          <w:rFonts w:ascii="Arial" w:hAnsi="Arial" w:cs="Arial"/>
        </w:rPr>
        <w:t xml:space="preserve">icas </w:t>
      </w:r>
      <w:r w:rsidRPr="0083374B">
        <w:rPr>
          <w:rFonts w:ascii="Arial" w:hAnsi="Arial" w:cs="Arial"/>
          <w:spacing w:val="2"/>
        </w:rPr>
        <w:t>g</w:t>
      </w:r>
      <w:r w:rsidRPr="0083374B">
        <w:rPr>
          <w:rFonts w:ascii="Arial" w:hAnsi="Arial" w:cs="Arial"/>
        </w:rPr>
        <w:t>enera</w:t>
      </w:r>
      <w:r w:rsidRPr="0083374B">
        <w:rPr>
          <w:rFonts w:ascii="Arial" w:hAnsi="Arial" w:cs="Arial"/>
          <w:spacing w:val="-3"/>
        </w:rPr>
        <w:t>l</w:t>
      </w:r>
      <w:r w:rsidRPr="0083374B">
        <w:rPr>
          <w:rFonts w:ascii="Arial" w:hAnsi="Arial" w:cs="Arial"/>
          <w:spacing w:val="1"/>
        </w:rPr>
        <w:t>m</w:t>
      </w:r>
      <w:r w:rsidRPr="0083374B">
        <w:rPr>
          <w:rFonts w:ascii="Arial" w:hAnsi="Arial" w:cs="Arial"/>
        </w:rPr>
        <w:t>en</w:t>
      </w:r>
      <w:r w:rsidRPr="0083374B">
        <w:rPr>
          <w:rFonts w:ascii="Arial" w:hAnsi="Arial" w:cs="Arial"/>
          <w:spacing w:val="1"/>
        </w:rPr>
        <w:t>t</w:t>
      </w:r>
      <w:r w:rsidRPr="0083374B">
        <w:rPr>
          <w:rFonts w:ascii="Arial" w:hAnsi="Arial" w:cs="Arial"/>
        </w:rPr>
        <w:t>e silenciosas</w:t>
      </w:r>
      <w:r w:rsidRPr="0083374B">
        <w:rPr>
          <w:rFonts w:ascii="Arial" w:hAnsi="Arial" w:cs="Arial"/>
          <w:spacing w:val="2"/>
        </w:rPr>
        <w:t xml:space="preserve"> </w:t>
      </w:r>
      <w:r w:rsidRPr="0083374B">
        <w:rPr>
          <w:rFonts w:ascii="Arial" w:hAnsi="Arial" w:cs="Arial"/>
        </w:rPr>
        <w:t>de</w:t>
      </w:r>
      <w:r w:rsidRPr="0083374B">
        <w:rPr>
          <w:rFonts w:ascii="Arial" w:hAnsi="Arial" w:cs="Arial"/>
          <w:spacing w:val="2"/>
        </w:rPr>
        <w:t xml:space="preserve"> </w:t>
      </w:r>
      <w:r w:rsidRPr="0083374B">
        <w:rPr>
          <w:rFonts w:ascii="Arial" w:hAnsi="Arial" w:cs="Arial"/>
        </w:rPr>
        <w:t xml:space="preserve">las </w:t>
      </w:r>
      <w:r w:rsidRPr="0083374B">
        <w:rPr>
          <w:rFonts w:ascii="Arial" w:hAnsi="Arial" w:cs="Arial"/>
          <w:spacing w:val="1"/>
        </w:rPr>
        <w:t>m</w:t>
      </w:r>
      <w:r w:rsidRPr="0083374B">
        <w:rPr>
          <w:rFonts w:ascii="Arial" w:hAnsi="Arial" w:cs="Arial"/>
        </w:rPr>
        <w:t>is</w:t>
      </w:r>
      <w:r w:rsidRPr="0083374B">
        <w:rPr>
          <w:rFonts w:ascii="Arial" w:hAnsi="Arial" w:cs="Arial"/>
          <w:spacing w:val="1"/>
        </w:rPr>
        <w:t>m</w:t>
      </w:r>
      <w:r w:rsidRPr="0083374B">
        <w:rPr>
          <w:rFonts w:ascii="Arial" w:hAnsi="Arial" w:cs="Arial"/>
        </w:rPr>
        <w:t>a</w:t>
      </w:r>
      <w:r w:rsidRPr="0083374B">
        <w:rPr>
          <w:rFonts w:ascii="Arial" w:hAnsi="Arial" w:cs="Arial"/>
          <w:spacing w:val="-3"/>
        </w:rPr>
        <w:t>s</w:t>
      </w:r>
      <w:r w:rsidRPr="0083374B">
        <w:rPr>
          <w:rFonts w:ascii="Arial" w:hAnsi="Arial" w:cs="Arial"/>
        </w:rPr>
        <w:t xml:space="preserve">. </w:t>
      </w:r>
      <w:r w:rsidRPr="0083374B">
        <w:rPr>
          <w:rFonts w:ascii="Arial" w:hAnsi="Arial" w:cs="Arial"/>
          <w:spacing w:val="32"/>
        </w:rPr>
        <w:t xml:space="preserve"> </w:t>
      </w:r>
      <w:r w:rsidRPr="0083374B">
        <w:rPr>
          <w:rFonts w:ascii="Arial" w:hAnsi="Arial" w:cs="Arial"/>
        </w:rPr>
        <w:t>Es</w:t>
      </w:r>
      <w:r w:rsidRPr="0083374B">
        <w:rPr>
          <w:rFonts w:ascii="Arial" w:hAnsi="Arial" w:cs="Arial"/>
          <w:spacing w:val="1"/>
        </w:rPr>
        <w:t>t</w:t>
      </w:r>
      <w:r w:rsidRPr="0083374B">
        <w:rPr>
          <w:rFonts w:ascii="Arial" w:hAnsi="Arial" w:cs="Arial"/>
        </w:rPr>
        <w:t>e</w:t>
      </w:r>
      <w:r w:rsidRPr="0083374B">
        <w:rPr>
          <w:rFonts w:ascii="Arial" w:hAnsi="Arial" w:cs="Arial"/>
          <w:spacing w:val="3"/>
        </w:rPr>
        <w:t xml:space="preserve"> </w:t>
      </w:r>
      <w:r w:rsidRPr="0083374B">
        <w:rPr>
          <w:rFonts w:ascii="Arial" w:hAnsi="Arial" w:cs="Arial"/>
          <w:spacing w:val="-3"/>
        </w:rPr>
        <w:t>p</w:t>
      </w:r>
      <w:r w:rsidRPr="0083374B">
        <w:rPr>
          <w:rFonts w:ascii="Arial" w:hAnsi="Arial" w:cs="Arial"/>
          <w:spacing w:val="1"/>
        </w:rPr>
        <w:t>r</w:t>
      </w:r>
      <w:r w:rsidRPr="0083374B">
        <w:rPr>
          <w:rFonts w:ascii="Arial" w:hAnsi="Arial" w:cs="Arial"/>
        </w:rPr>
        <w:t>o</w:t>
      </w:r>
      <w:r w:rsidRPr="0083374B">
        <w:rPr>
          <w:rFonts w:ascii="Arial" w:hAnsi="Arial" w:cs="Arial"/>
          <w:spacing w:val="-3"/>
        </w:rPr>
        <w:t>y</w:t>
      </w:r>
      <w:r w:rsidRPr="0083374B">
        <w:rPr>
          <w:rFonts w:ascii="Arial" w:hAnsi="Arial" w:cs="Arial"/>
        </w:rPr>
        <w:t>ecto</w:t>
      </w:r>
      <w:r w:rsidRPr="0083374B">
        <w:rPr>
          <w:rFonts w:ascii="Arial" w:hAnsi="Arial" w:cs="Arial"/>
          <w:spacing w:val="4"/>
        </w:rPr>
        <w:t xml:space="preserve"> </w:t>
      </w:r>
      <w:r w:rsidRPr="0083374B">
        <w:rPr>
          <w:rFonts w:ascii="Arial" w:hAnsi="Arial" w:cs="Arial"/>
        </w:rPr>
        <w:t>puede</w:t>
      </w:r>
      <w:r w:rsidRPr="0083374B">
        <w:rPr>
          <w:rFonts w:ascii="Arial" w:hAnsi="Arial" w:cs="Arial"/>
          <w:spacing w:val="2"/>
        </w:rPr>
        <w:t xml:space="preserve"> </w:t>
      </w:r>
      <w:r w:rsidRPr="0083374B">
        <w:rPr>
          <w:rFonts w:ascii="Arial" w:hAnsi="Arial" w:cs="Arial"/>
        </w:rPr>
        <w:t>ap</w:t>
      </w:r>
      <w:r w:rsidRPr="0083374B">
        <w:rPr>
          <w:rFonts w:ascii="Arial" w:hAnsi="Arial" w:cs="Arial"/>
          <w:spacing w:val="-3"/>
        </w:rPr>
        <w:t>o</w:t>
      </w:r>
      <w:r w:rsidRPr="0083374B">
        <w:rPr>
          <w:rFonts w:ascii="Arial" w:hAnsi="Arial" w:cs="Arial"/>
          <w:spacing w:val="1"/>
        </w:rPr>
        <w:t>rt</w:t>
      </w:r>
      <w:r w:rsidRPr="0083374B">
        <w:rPr>
          <w:rFonts w:ascii="Arial" w:hAnsi="Arial" w:cs="Arial"/>
          <w:spacing w:val="-3"/>
        </w:rPr>
        <w:t>a</w:t>
      </w:r>
      <w:r w:rsidRPr="0083374B">
        <w:rPr>
          <w:rFonts w:ascii="Arial" w:hAnsi="Arial" w:cs="Arial"/>
        </w:rPr>
        <w:t>r</w:t>
      </w:r>
      <w:r w:rsidRPr="0083374B">
        <w:rPr>
          <w:rFonts w:ascii="Arial" w:hAnsi="Arial" w:cs="Arial"/>
          <w:spacing w:val="5"/>
        </w:rPr>
        <w:t xml:space="preserve"> </w:t>
      </w:r>
      <w:r w:rsidRPr="0083374B">
        <w:rPr>
          <w:rFonts w:ascii="Arial" w:hAnsi="Arial" w:cs="Arial"/>
        </w:rPr>
        <w:t>a</w:t>
      </w:r>
      <w:r w:rsidRPr="0083374B">
        <w:rPr>
          <w:rFonts w:ascii="Arial" w:hAnsi="Arial" w:cs="Arial"/>
          <w:spacing w:val="2"/>
        </w:rPr>
        <w:t xml:space="preserve"> </w:t>
      </w:r>
      <w:r w:rsidRPr="0083374B">
        <w:rPr>
          <w:rFonts w:ascii="Arial" w:hAnsi="Arial" w:cs="Arial"/>
        </w:rPr>
        <w:t>la</w:t>
      </w:r>
      <w:r w:rsidRPr="0083374B">
        <w:rPr>
          <w:rFonts w:ascii="Arial" w:hAnsi="Arial" w:cs="Arial"/>
          <w:spacing w:val="5"/>
        </w:rPr>
        <w:t xml:space="preserve"> </w:t>
      </w:r>
      <w:r w:rsidRPr="0083374B">
        <w:rPr>
          <w:rFonts w:ascii="Arial" w:hAnsi="Arial" w:cs="Arial"/>
          <w:spacing w:val="-3"/>
        </w:rPr>
        <w:t>p</w:t>
      </w:r>
      <w:r w:rsidRPr="0083374B">
        <w:rPr>
          <w:rFonts w:ascii="Arial" w:hAnsi="Arial" w:cs="Arial"/>
          <w:spacing w:val="1"/>
        </w:rPr>
        <w:t>r</w:t>
      </w:r>
      <w:r w:rsidRPr="0083374B">
        <w:rPr>
          <w:rFonts w:ascii="Arial" w:hAnsi="Arial" w:cs="Arial"/>
          <w:spacing w:val="-3"/>
        </w:rPr>
        <w:t>e</w:t>
      </w:r>
      <w:r w:rsidRPr="0083374B">
        <w:rPr>
          <w:rFonts w:ascii="Arial" w:hAnsi="Arial" w:cs="Arial"/>
          <w:spacing w:val="-2"/>
        </w:rPr>
        <w:t>v</w:t>
      </w:r>
      <w:r w:rsidRPr="0083374B">
        <w:rPr>
          <w:rFonts w:ascii="Arial" w:hAnsi="Arial" w:cs="Arial"/>
        </w:rPr>
        <w:t>ención</w:t>
      </w:r>
      <w:r w:rsidRPr="0083374B">
        <w:rPr>
          <w:rFonts w:ascii="Arial" w:hAnsi="Arial" w:cs="Arial"/>
          <w:spacing w:val="5"/>
        </w:rPr>
        <w:t xml:space="preserve"> </w:t>
      </w:r>
      <w:r w:rsidRPr="0083374B">
        <w:rPr>
          <w:rFonts w:ascii="Arial" w:hAnsi="Arial" w:cs="Arial"/>
        </w:rPr>
        <w:t>de al</w:t>
      </w:r>
      <w:r w:rsidRPr="0083374B">
        <w:rPr>
          <w:rFonts w:ascii="Arial" w:hAnsi="Arial" w:cs="Arial"/>
          <w:spacing w:val="2"/>
        </w:rPr>
        <w:t>g</w:t>
      </w:r>
      <w:r w:rsidRPr="0083374B">
        <w:rPr>
          <w:rFonts w:ascii="Arial" w:hAnsi="Arial" w:cs="Arial"/>
        </w:rPr>
        <w:t>unas</w:t>
      </w:r>
      <w:r w:rsidRPr="0083374B">
        <w:rPr>
          <w:rFonts w:ascii="Arial" w:hAnsi="Arial" w:cs="Arial"/>
          <w:spacing w:val="3"/>
        </w:rPr>
        <w:t xml:space="preserve"> </w:t>
      </w:r>
      <w:r w:rsidRPr="0083374B">
        <w:rPr>
          <w:rFonts w:ascii="Arial" w:hAnsi="Arial" w:cs="Arial"/>
        </w:rPr>
        <w:t>de</w:t>
      </w:r>
      <w:r w:rsidRPr="0083374B">
        <w:rPr>
          <w:rFonts w:ascii="Arial" w:hAnsi="Arial" w:cs="Arial"/>
          <w:spacing w:val="2"/>
        </w:rPr>
        <w:t xml:space="preserve"> </w:t>
      </w:r>
      <w:r w:rsidRPr="0083374B">
        <w:rPr>
          <w:rFonts w:ascii="Arial" w:hAnsi="Arial" w:cs="Arial"/>
        </w:rPr>
        <w:t>e</w:t>
      </w:r>
      <w:r w:rsidRPr="0083374B">
        <w:rPr>
          <w:rFonts w:ascii="Arial" w:hAnsi="Arial" w:cs="Arial"/>
          <w:spacing w:val="-3"/>
        </w:rPr>
        <w:t>s</w:t>
      </w:r>
      <w:r w:rsidRPr="0083374B">
        <w:rPr>
          <w:rFonts w:ascii="Arial" w:hAnsi="Arial" w:cs="Arial"/>
          <w:spacing w:val="1"/>
        </w:rPr>
        <w:t>t</w:t>
      </w:r>
      <w:r w:rsidRPr="0083374B">
        <w:rPr>
          <w:rFonts w:ascii="Arial" w:hAnsi="Arial" w:cs="Arial"/>
        </w:rPr>
        <w:t>as pa</w:t>
      </w:r>
      <w:r w:rsidRPr="0083374B">
        <w:rPr>
          <w:rFonts w:ascii="Arial" w:hAnsi="Arial" w:cs="Arial"/>
          <w:spacing w:val="1"/>
        </w:rPr>
        <w:t>t</w:t>
      </w:r>
      <w:r w:rsidRPr="0083374B">
        <w:rPr>
          <w:rFonts w:ascii="Arial" w:hAnsi="Arial" w:cs="Arial"/>
        </w:rPr>
        <w:t>olo</w:t>
      </w:r>
      <w:r w:rsidRPr="0083374B">
        <w:rPr>
          <w:rFonts w:ascii="Arial" w:hAnsi="Arial" w:cs="Arial"/>
          <w:spacing w:val="2"/>
        </w:rPr>
        <w:t>g</w:t>
      </w:r>
      <w:r w:rsidRPr="0083374B">
        <w:rPr>
          <w:rFonts w:ascii="Arial" w:hAnsi="Arial" w:cs="Arial"/>
          <w:spacing w:val="-4"/>
        </w:rPr>
        <w:t>í</w:t>
      </w:r>
      <w:r w:rsidRPr="0083374B">
        <w:rPr>
          <w:rFonts w:ascii="Arial" w:hAnsi="Arial" w:cs="Arial"/>
        </w:rPr>
        <w:t>as</w:t>
      </w:r>
      <w:r w:rsidRPr="0083374B">
        <w:rPr>
          <w:rFonts w:ascii="Arial" w:hAnsi="Arial" w:cs="Arial"/>
          <w:spacing w:val="5"/>
        </w:rPr>
        <w:t xml:space="preserve"> </w:t>
      </w:r>
      <w:r w:rsidRPr="0083374B">
        <w:rPr>
          <w:rFonts w:ascii="Arial" w:hAnsi="Arial" w:cs="Arial"/>
          <w:spacing w:val="1"/>
        </w:rPr>
        <w:t>(</w:t>
      </w:r>
      <w:r w:rsidRPr="0083374B">
        <w:rPr>
          <w:rFonts w:ascii="Arial" w:hAnsi="Arial" w:cs="Arial"/>
        </w:rPr>
        <w:t>p</w:t>
      </w:r>
      <w:r w:rsidRPr="0083374B">
        <w:rPr>
          <w:rFonts w:ascii="Arial" w:hAnsi="Arial" w:cs="Arial"/>
          <w:spacing w:val="-3"/>
        </w:rPr>
        <w:t>a</w:t>
      </w:r>
      <w:r w:rsidRPr="0083374B">
        <w:rPr>
          <w:rFonts w:ascii="Arial" w:hAnsi="Arial" w:cs="Arial"/>
          <w:spacing w:val="1"/>
        </w:rPr>
        <w:t>rt</w:t>
      </w:r>
      <w:r w:rsidRPr="0083374B">
        <w:rPr>
          <w:rFonts w:ascii="Arial" w:hAnsi="Arial" w:cs="Arial"/>
        </w:rPr>
        <w:t>iendo</w:t>
      </w:r>
      <w:r w:rsidRPr="0083374B">
        <w:rPr>
          <w:rFonts w:ascii="Arial" w:hAnsi="Arial" w:cs="Arial"/>
          <w:spacing w:val="3"/>
        </w:rPr>
        <w:t xml:space="preserve"> </w:t>
      </w:r>
      <w:r w:rsidRPr="0083374B">
        <w:rPr>
          <w:rFonts w:ascii="Arial" w:hAnsi="Arial" w:cs="Arial"/>
        </w:rPr>
        <w:t>del</w:t>
      </w:r>
      <w:r w:rsidRPr="0083374B">
        <w:rPr>
          <w:rFonts w:ascii="Arial" w:hAnsi="Arial" w:cs="Arial"/>
          <w:spacing w:val="2"/>
        </w:rPr>
        <w:t xml:space="preserve"> </w:t>
      </w:r>
      <w:r w:rsidRPr="0083374B">
        <w:rPr>
          <w:rFonts w:ascii="Arial" w:hAnsi="Arial" w:cs="Arial"/>
        </w:rPr>
        <w:t>hecho</w:t>
      </w:r>
      <w:r w:rsidRPr="0083374B">
        <w:rPr>
          <w:rFonts w:ascii="Arial" w:hAnsi="Arial" w:cs="Arial"/>
          <w:spacing w:val="2"/>
        </w:rPr>
        <w:t xml:space="preserve"> </w:t>
      </w:r>
      <w:r w:rsidRPr="0083374B">
        <w:rPr>
          <w:rFonts w:ascii="Arial" w:hAnsi="Arial" w:cs="Arial"/>
        </w:rPr>
        <w:t xml:space="preserve">de </w:t>
      </w:r>
      <w:r w:rsidRPr="0083374B">
        <w:rPr>
          <w:rFonts w:ascii="Arial" w:hAnsi="Arial" w:cs="Arial"/>
          <w:spacing w:val="2"/>
        </w:rPr>
        <w:t>q</w:t>
      </w:r>
      <w:r w:rsidRPr="0083374B">
        <w:rPr>
          <w:rFonts w:ascii="Arial" w:hAnsi="Arial" w:cs="Arial"/>
        </w:rPr>
        <w:t>ue</w:t>
      </w:r>
      <w:r w:rsidRPr="0083374B">
        <w:rPr>
          <w:rFonts w:ascii="Arial" w:hAnsi="Arial" w:cs="Arial"/>
          <w:spacing w:val="3"/>
        </w:rPr>
        <w:t xml:space="preserve"> </w:t>
      </w:r>
      <w:r w:rsidRPr="0083374B">
        <w:rPr>
          <w:rFonts w:ascii="Arial" w:hAnsi="Arial" w:cs="Arial"/>
        </w:rPr>
        <w:t>inclusi</w:t>
      </w:r>
      <w:r w:rsidRPr="0083374B">
        <w:rPr>
          <w:rFonts w:ascii="Arial" w:hAnsi="Arial" w:cs="Arial"/>
          <w:spacing w:val="-2"/>
        </w:rPr>
        <w:t>v</w:t>
      </w:r>
      <w:r w:rsidRPr="0083374B">
        <w:rPr>
          <w:rFonts w:ascii="Arial" w:hAnsi="Arial" w:cs="Arial"/>
        </w:rPr>
        <w:t>e</w:t>
      </w:r>
      <w:r w:rsidRPr="0083374B">
        <w:rPr>
          <w:rFonts w:ascii="Arial" w:hAnsi="Arial" w:cs="Arial"/>
          <w:spacing w:val="2"/>
        </w:rPr>
        <w:t xml:space="preserve"> </w:t>
      </w:r>
      <w:r w:rsidRPr="0083374B">
        <w:rPr>
          <w:rFonts w:ascii="Arial" w:hAnsi="Arial" w:cs="Arial"/>
        </w:rPr>
        <w:t>al</w:t>
      </w:r>
      <w:r w:rsidRPr="0083374B">
        <w:rPr>
          <w:rFonts w:ascii="Arial" w:hAnsi="Arial" w:cs="Arial"/>
          <w:spacing w:val="2"/>
        </w:rPr>
        <w:t>g</w:t>
      </w:r>
      <w:r w:rsidRPr="0083374B">
        <w:rPr>
          <w:rFonts w:ascii="Arial" w:hAnsi="Arial" w:cs="Arial"/>
        </w:rPr>
        <w:t>unas</w:t>
      </w:r>
      <w:r w:rsidRPr="0083374B">
        <w:rPr>
          <w:rFonts w:ascii="Arial" w:hAnsi="Arial" w:cs="Arial"/>
          <w:spacing w:val="3"/>
        </w:rPr>
        <w:t xml:space="preserve"> </w:t>
      </w:r>
      <w:r w:rsidRPr="0083374B">
        <w:rPr>
          <w:rFonts w:ascii="Arial" w:hAnsi="Arial" w:cs="Arial"/>
        </w:rPr>
        <w:t>se</w:t>
      </w:r>
      <w:r w:rsidRPr="0083374B">
        <w:rPr>
          <w:rFonts w:ascii="Arial" w:hAnsi="Arial" w:cs="Arial"/>
          <w:spacing w:val="3"/>
        </w:rPr>
        <w:t xml:space="preserve"> </w:t>
      </w:r>
      <w:r w:rsidRPr="0083374B">
        <w:rPr>
          <w:rFonts w:ascii="Arial" w:hAnsi="Arial" w:cs="Arial"/>
        </w:rPr>
        <w:t>c</w:t>
      </w:r>
      <w:r w:rsidRPr="0083374B">
        <w:rPr>
          <w:rFonts w:ascii="Arial" w:hAnsi="Arial" w:cs="Arial"/>
          <w:spacing w:val="-3"/>
        </w:rPr>
        <w:t>o</w:t>
      </w:r>
      <w:r w:rsidRPr="0083374B">
        <w:rPr>
          <w:rFonts w:ascii="Arial" w:hAnsi="Arial" w:cs="Arial"/>
          <w:spacing w:val="1"/>
        </w:rPr>
        <w:t>rr</w:t>
      </w:r>
      <w:r w:rsidRPr="0083374B">
        <w:rPr>
          <w:rFonts w:ascii="Arial" w:hAnsi="Arial" w:cs="Arial"/>
        </w:rPr>
        <w:t>elacion</w:t>
      </w:r>
      <w:r w:rsidRPr="0083374B">
        <w:rPr>
          <w:rFonts w:ascii="Arial" w:hAnsi="Arial" w:cs="Arial"/>
          <w:spacing w:val="-3"/>
        </w:rPr>
        <w:t>a</w:t>
      </w:r>
      <w:r w:rsidRPr="0083374B">
        <w:rPr>
          <w:rFonts w:ascii="Arial" w:hAnsi="Arial" w:cs="Arial"/>
        </w:rPr>
        <w:t>n</w:t>
      </w:r>
      <w:r w:rsidRPr="0083374B">
        <w:rPr>
          <w:rFonts w:ascii="Arial" w:hAnsi="Arial" w:cs="Arial"/>
          <w:spacing w:val="5"/>
        </w:rPr>
        <w:t xml:space="preserve"> </w:t>
      </w:r>
      <w:r w:rsidRPr="0083374B">
        <w:rPr>
          <w:rFonts w:ascii="Arial" w:hAnsi="Arial" w:cs="Arial"/>
        </w:rPr>
        <w:t>e</w:t>
      </w:r>
      <w:r w:rsidRPr="0083374B">
        <w:rPr>
          <w:rFonts w:ascii="Arial" w:hAnsi="Arial" w:cs="Arial"/>
          <w:spacing w:val="-3"/>
        </w:rPr>
        <w:t>n</w:t>
      </w:r>
      <w:r w:rsidRPr="0083374B">
        <w:rPr>
          <w:rFonts w:ascii="Arial" w:hAnsi="Arial" w:cs="Arial"/>
          <w:spacing w:val="1"/>
        </w:rPr>
        <w:t>tr</w:t>
      </w:r>
      <w:r w:rsidRPr="0083374B">
        <w:rPr>
          <w:rFonts w:ascii="Arial" w:hAnsi="Arial" w:cs="Arial"/>
        </w:rPr>
        <w:t>e</w:t>
      </w:r>
      <w:r w:rsidRPr="0083374B">
        <w:rPr>
          <w:rFonts w:ascii="Arial" w:hAnsi="Arial" w:cs="Arial"/>
          <w:spacing w:val="3"/>
        </w:rPr>
        <w:t xml:space="preserve"> </w:t>
      </w:r>
      <w:r w:rsidRPr="0083374B">
        <w:rPr>
          <w:rFonts w:ascii="Arial" w:hAnsi="Arial" w:cs="Arial"/>
        </w:rPr>
        <w:t>s</w:t>
      </w:r>
      <w:r w:rsidRPr="0083374B">
        <w:rPr>
          <w:rFonts w:ascii="Arial" w:hAnsi="Arial" w:cs="Arial"/>
          <w:spacing w:val="-4"/>
        </w:rPr>
        <w:t>í</w:t>
      </w:r>
      <w:r w:rsidRPr="0083374B">
        <w:rPr>
          <w:rFonts w:ascii="Arial" w:hAnsi="Arial" w:cs="Arial"/>
        </w:rPr>
        <w:t>)</w:t>
      </w:r>
      <w:r w:rsidRPr="0083374B">
        <w:rPr>
          <w:rFonts w:ascii="Arial" w:hAnsi="Arial" w:cs="Arial"/>
          <w:spacing w:val="6"/>
        </w:rPr>
        <w:t xml:space="preserve"> </w:t>
      </w:r>
      <w:r w:rsidRPr="0083374B">
        <w:rPr>
          <w:rFonts w:ascii="Arial" w:hAnsi="Arial" w:cs="Arial"/>
        </w:rPr>
        <w:t>en</w:t>
      </w:r>
      <w:r w:rsidRPr="0083374B">
        <w:rPr>
          <w:rFonts w:ascii="Arial" w:hAnsi="Arial" w:cs="Arial"/>
          <w:spacing w:val="3"/>
        </w:rPr>
        <w:t xml:space="preserve"> </w:t>
      </w:r>
      <w:r w:rsidRPr="0083374B">
        <w:rPr>
          <w:rFonts w:ascii="Arial" w:hAnsi="Arial" w:cs="Arial"/>
        </w:rPr>
        <w:t>lo concernien</w:t>
      </w:r>
      <w:r w:rsidRPr="0083374B">
        <w:rPr>
          <w:rFonts w:ascii="Arial" w:hAnsi="Arial" w:cs="Arial"/>
          <w:spacing w:val="1"/>
        </w:rPr>
        <w:t>t</w:t>
      </w:r>
      <w:r w:rsidRPr="0083374B">
        <w:rPr>
          <w:rFonts w:ascii="Arial" w:hAnsi="Arial" w:cs="Arial"/>
        </w:rPr>
        <w:t>e</w:t>
      </w:r>
      <w:r w:rsidRPr="0083374B">
        <w:rPr>
          <w:rFonts w:ascii="Arial" w:hAnsi="Arial" w:cs="Arial"/>
          <w:spacing w:val="2"/>
        </w:rPr>
        <w:t xml:space="preserve"> </w:t>
      </w:r>
      <w:r>
        <w:rPr>
          <w:rFonts w:ascii="Arial" w:hAnsi="Arial" w:cs="Arial"/>
        </w:rPr>
        <w:t xml:space="preserve">a un chequeo fácil y </w:t>
      </w:r>
      <w:proofErr w:type="spellStart"/>
      <w:r>
        <w:rPr>
          <w:rFonts w:ascii="Arial" w:hAnsi="Arial" w:cs="Arial"/>
        </w:rPr>
        <w:t>rapido</w:t>
      </w:r>
      <w:proofErr w:type="spellEnd"/>
      <w:r w:rsidRPr="0083374B">
        <w:rPr>
          <w:rFonts w:ascii="Arial" w:hAnsi="Arial" w:cs="Arial"/>
          <w:spacing w:val="4"/>
        </w:rPr>
        <w:t xml:space="preserve"> </w:t>
      </w:r>
      <w:r w:rsidRPr="0083374B">
        <w:rPr>
          <w:rFonts w:ascii="Arial" w:hAnsi="Arial" w:cs="Arial"/>
        </w:rPr>
        <w:t>de</w:t>
      </w:r>
      <w:r w:rsidRPr="0083374B">
        <w:rPr>
          <w:rFonts w:ascii="Arial" w:hAnsi="Arial" w:cs="Arial"/>
          <w:spacing w:val="4"/>
        </w:rPr>
        <w:t xml:space="preserve"> </w:t>
      </w:r>
      <w:r w:rsidRPr="0083374B">
        <w:rPr>
          <w:rFonts w:ascii="Arial" w:hAnsi="Arial" w:cs="Arial"/>
          <w:spacing w:val="-3"/>
        </w:rPr>
        <w:t>a</w:t>
      </w:r>
      <w:r w:rsidRPr="0083374B">
        <w:rPr>
          <w:rFonts w:ascii="Arial" w:hAnsi="Arial" w:cs="Arial"/>
          <w:spacing w:val="2"/>
        </w:rPr>
        <w:t>q</w:t>
      </w:r>
      <w:r w:rsidRPr="0083374B">
        <w:rPr>
          <w:rFonts w:ascii="Arial" w:hAnsi="Arial" w:cs="Arial"/>
        </w:rPr>
        <w:t>uellas</w:t>
      </w:r>
      <w:r w:rsidRPr="0083374B">
        <w:rPr>
          <w:rFonts w:ascii="Arial" w:hAnsi="Arial" w:cs="Arial"/>
          <w:spacing w:val="5"/>
        </w:rPr>
        <w:t xml:space="preserve"> </w:t>
      </w:r>
      <w:r w:rsidRPr="0083374B">
        <w:rPr>
          <w:rFonts w:ascii="Arial" w:hAnsi="Arial" w:cs="Arial"/>
          <w:spacing w:val="-2"/>
        </w:rPr>
        <w:t>v</w:t>
      </w:r>
      <w:r w:rsidRPr="0083374B">
        <w:rPr>
          <w:rFonts w:ascii="Arial" w:hAnsi="Arial" w:cs="Arial"/>
        </w:rPr>
        <w:t>ariables</w:t>
      </w:r>
      <w:r w:rsidRPr="0083374B">
        <w:rPr>
          <w:rFonts w:ascii="Arial" w:hAnsi="Arial" w:cs="Arial"/>
          <w:spacing w:val="1"/>
        </w:rPr>
        <w:t xml:space="preserve"> </w:t>
      </w:r>
      <w:r w:rsidRPr="0083374B">
        <w:rPr>
          <w:rFonts w:ascii="Arial" w:hAnsi="Arial" w:cs="Arial"/>
          <w:spacing w:val="3"/>
        </w:rPr>
        <w:t>f</w:t>
      </w:r>
      <w:r w:rsidRPr="0083374B">
        <w:rPr>
          <w:rFonts w:ascii="Arial" w:hAnsi="Arial" w:cs="Arial"/>
        </w:rPr>
        <w:t>isioló</w:t>
      </w:r>
      <w:r w:rsidRPr="0083374B">
        <w:rPr>
          <w:rFonts w:ascii="Arial" w:hAnsi="Arial" w:cs="Arial"/>
          <w:spacing w:val="2"/>
        </w:rPr>
        <w:t>g</w:t>
      </w:r>
      <w:r w:rsidRPr="0083374B">
        <w:rPr>
          <w:rFonts w:ascii="Arial" w:hAnsi="Arial" w:cs="Arial"/>
        </w:rPr>
        <w:t xml:space="preserve">icas </w:t>
      </w:r>
      <w:r w:rsidRPr="0083374B">
        <w:rPr>
          <w:rFonts w:ascii="Arial" w:hAnsi="Arial" w:cs="Arial"/>
          <w:spacing w:val="2"/>
        </w:rPr>
        <w:t>q</w:t>
      </w:r>
      <w:r w:rsidRPr="0083374B">
        <w:rPr>
          <w:rFonts w:ascii="Arial" w:hAnsi="Arial" w:cs="Arial"/>
        </w:rPr>
        <w:t>ue</w:t>
      </w:r>
      <w:r w:rsidRPr="0083374B">
        <w:rPr>
          <w:rFonts w:ascii="Arial" w:hAnsi="Arial" w:cs="Arial"/>
          <w:spacing w:val="4"/>
        </w:rPr>
        <w:t xml:space="preserve"> </w:t>
      </w:r>
      <w:r w:rsidRPr="0083374B">
        <w:rPr>
          <w:rFonts w:ascii="Arial" w:hAnsi="Arial" w:cs="Arial"/>
        </w:rPr>
        <w:t>p</w:t>
      </w:r>
      <w:r w:rsidRPr="0083374B">
        <w:rPr>
          <w:rFonts w:ascii="Arial" w:hAnsi="Arial" w:cs="Arial"/>
          <w:spacing w:val="-3"/>
        </w:rPr>
        <w:t>e</w:t>
      </w:r>
      <w:r w:rsidRPr="0083374B">
        <w:rPr>
          <w:rFonts w:ascii="Arial" w:hAnsi="Arial" w:cs="Arial"/>
          <w:spacing w:val="1"/>
        </w:rPr>
        <w:t>rm</w:t>
      </w:r>
      <w:r w:rsidRPr="0083374B">
        <w:rPr>
          <w:rFonts w:ascii="Arial" w:hAnsi="Arial" w:cs="Arial"/>
          <w:spacing w:val="-3"/>
        </w:rPr>
        <w:t>i</w:t>
      </w:r>
      <w:r w:rsidRPr="0083374B">
        <w:rPr>
          <w:rFonts w:ascii="Arial" w:hAnsi="Arial" w:cs="Arial"/>
        </w:rPr>
        <w:t>tan</w:t>
      </w:r>
      <w:r w:rsidRPr="0083374B">
        <w:rPr>
          <w:rFonts w:ascii="Arial" w:hAnsi="Arial" w:cs="Arial"/>
          <w:spacing w:val="4"/>
        </w:rPr>
        <w:t xml:space="preserve"> </w:t>
      </w:r>
      <w:r w:rsidRPr="0083374B">
        <w:rPr>
          <w:rFonts w:ascii="Arial" w:hAnsi="Arial" w:cs="Arial"/>
        </w:rPr>
        <w:t>el</w:t>
      </w:r>
      <w:r w:rsidRPr="0083374B">
        <w:rPr>
          <w:rFonts w:ascii="Arial" w:hAnsi="Arial" w:cs="Arial"/>
          <w:spacing w:val="3"/>
        </w:rPr>
        <w:t xml:space="preserve"> </w:t>
      </w:r>
      <w:r w:rsidRPr="0083374B">
        <w:rPr>
          <w:rFonts w:ascii="Arial" w:hAnsi="Arial" w:cs="Arial"/>
        </w:rPr>
        <w:t>dia</w:t>
      </w:r>
      <w:r w:rsidRPr="0083374B">
        <w:rPr>
          <w:rFonts w:ascii="Arial" w:hAnsi="Arial" w:cs="Arial"/>
          <w:spacing w:val="2"/>
        </w:rPr>
        <w:t>g</w:t>
      </w:r>
      <w:r w:rsidRPr="0083374B">
        <w:rPr>
          <w:rFonts w:ascii="Arial" w:hAnsi="Arial" w:cs="Arial"/>
        </w:rPr>
        <w:t>nó</w:t>
      </w:r>
      <w:r w:rsidRPr="0083374B">
        <w:rPr>
          <w:rFonts w:ascii="Arial" w:hAnsi="Arial" w:cs="Arial"/>
          <w:spacing w:val="-2"/>
        </w:rPr>
        <w:t>s</w:t>
      </w:r>
      <w:r w:rsidRPr="0083374B">
        <w:rPr>
          <w:rFonts w:ascii="Arial" w:hAnsi="Arial" w:cs="Arial"/>
          <w:spacing w:val="1"/>
        </w:rPr>
        <w:t>t</w:t>
      </w:r>
      <w:r w:rsidRPr="0083374B">
        <w:rPr>
          <w:rFonts w:ascii="Arial" w:hAnsi="Arial" w:cs="Arial"/>
        </w:rPr>
        <w:t>ico opor</w:t>
      </w:r>
      <w:r w:rsidRPr="0083374B">
        <w:rPr>
          <w:rFonts w:ascii="Arial" w:hAnsi="Arial" w:cs="Arial"/>
          <w:spacing w:val="1"/>
        </w:rPr>
        <w:t>t</w:t>
      </w:r>
      <w:r w:rsidRPr="0083374B">
        <w:rPr>
          <w:rFonts w:ascii="Arial" w:hAnsi="Arial" w:cs="Arial"/>
        </w:rPr>
        <w:t>uno y la</w:t>
      </w:r>
      <w:r w:rsidRPr="0083374B">
        <w:rPr>
          <w:rFonts w:ascii="Arial" w:hAnsi="Arial" w:cs="Arial"/>
          <w:spacing w:val="2"/>
        </w:rPr>
        <w:t xml:space="preserve"> </w:t>
      </w:r>
      <w:r w:rsidRPr="0083374B">
        <w:rPr>
          <w:rFonts w:ascii="Arial" w:hAnsi="Arial" w:cs="Arial"/>
          <w:spacing w:val="1"/>
        </w:rPr>
        <w:t>t</w:t>
      </w:r>
      <w:r w:rsidRPr="0083374B">
        <w:rPr>
          <w:rFonts w:ascii="Arial" w:hAnsi="Arial" w:cs="Arial"/>
          <w:spacing w:val="-3"/>
        </w:rPr>
        <w:t>o</w:t>
      </w:r>
      <w:r w:rsidRPr="0083374B">
        <w:rPr>
          <w:rFonts w:ascii="Arial" w:hAnsi="Arial" w:cs="Arial"/>
          <w:spacing w:val="1"/>
        </w:rPr>
        <w:t>m</w:t>
      </w:r>
      <w:r w:rsidRPr="0083374B">
        <w:rPr>
          <w:rFonts w:ascii="Arial" w:hAnsi="Arial" w:cs="Arial"/>
        </w:rPr>
        <w:t>a</w:t>
      </w:r>
      <w:r w:rsidRPr="0083374B">
        <w:rPr>
          <w:rFonts w:ascii="Arial" w:hAnsi="Arial" w:cs="Arial"/>
          <w:spacing w:val="2"/>
        </w:rPr>
        <w:t xml:space="preserve"> </w:t>
      </w:r>
      <w:r w:rsidRPr="0083374B">
        <w:rPr>
          <w:rFonts w:ascii="Arial" w:hAnsi="Arial" w:cs="Arial"/>
        </w:rPr>
        <w:t>de d</w:t>
      </w:r>
      <w:r w:rsidRPr="0083374B">
        <w:rPr>
          <w:rFonts w:ascii="Arial" w:hAnsi="Arial" w:cs="Arial"/>
          <w:spacing w:val="-3"/>
        </w:rPr>
        <w:t>e</w:t>
      </w:r>
      <w:r w:rsidRPr="0083374B">
        <w:rPr>
          <w:rFonts w:ascii="Arial" w:hAnsi="Arial" w:cs="Arial"/>
        </w:rPr>
        <w:t>cisiones</w:t>
      </w:r>
      <w:r w:rsidRPr="0083374B">
        <w:rPr>
          <w:rFonts w:ascii="Arial" w:hAnsi="Arial" w:cs="Arial"/>
          <w:spacing w:val="1"/>
        </w:rPr>
        <w:t xml:space="preserve"> r</w:t>
      </w:r>
      <w:r w:rsidRPr="0083374B">
        <w:rPr>
          <w:rFonts w:ascii="Arial" w:hAnsi="Arial" w:cs="Arial"/>
        </w:rPr>
        <w:t>espe</w:t>
      </w:r>
      <w:r w:rsidRPr="0083374B">
        <w:rPr>
          <w:rFonts w:ascii="Arial" w:hAnsi="Arial" w:cs="Arial"/>
          <w:spacing w:val="-3"/>
        </w:rPr>
        <w:t>c</w:t>
      </w:r>
      <w:r w:rsidRPr="0083374B">
        <w:rPr>
          <w:rFonts w:ascii="Arial" w:hAnsi="Arial" w:cs="Arial"/>
          <w:spacing w:val="1"/>
        </w:rPr>
        <w:t>t</w:t>
      </w:r>
      <w:r w:rsidRPr="0083374B">
        <w:rPr>
          <w:rFonts w:ascii="Arial" w:hAnsi="Arial" w:cs="Arial"/>
        </w:rPr>
        <w:t>i</w:t>
      </w:r>
      <w:r w:rsidRPr="0083374B">
        <w:rPr>
          <w:rFonts w:ascii="Arial" w:hAnsi="Arial" w:cs="Arial"/>
          <w:spacing w:val="-2"/>
        </w:rPr>
        <w:t>v</w:t>
      </w:r>
      <w:r w:rsidRPr="0083374B">
        <w:rPr>
          <w:rFonts w:ascii="Arial" w:hAnsi="Arial" w:cs="Arial"/>
        </w:rPr>
        <w:t>as.</w:t>
      </w:r>
    </w:p>
    <w:p w14:paraId="07B9C31A" w14:textId="77777777" w:rsidR="00DD6DF8" w:rsidRDefault="00DD6DF8" w:rsidP="00DD6DF8">
      <w:pPr>
        <w:jc w:val="both"/>
        <w:rPr>
          <w:rFonts w:ascii="Arial" w:hAnsi="Arial" w:cs="Arial"/>
        </w:rPr>
      </w:pPr>
    </w:p>
    <w:p w14:paraId="7C7E7982" w14:textId="77777777" w:rsidR="00DD6DF8" w:rsidRDefault="00DD6DF8" w:rsidP="00DD6DF8">
      <w:pPr>
        <w:widowControl w:val="0"/>
        <w:autoSpaceDE w:val="0"/>
        <w:autoSpaceDN w:val="0"/>
        <w:adjustRightInd w:val="0"/>
        <w:ind w:right="51"/>
        <w:jc w:val="both"/>
        <w:rPr>
          <w:rFonts w:ascii="Arial" w:hAnsi="Arial" w:cs="Arial"/>
          <w:color w:val="000000"/>
        </w:rPr>
      </w:pPr>
      <w:r>
        <w:rPr>
          <w:rFonts w:ascii="Arial" w:hAnsi="Arial" w:cs="Arial"/>
          <w:b/>
          <w:bCs/>
          <w:color w:val="000000"/>
          <w:spacing w:val="-1"/>
        </w:rPr>
        <w:t>D</w:t>
      </w:r>
      <w:r>
        <w:rPr>
          <w:rFonts w:ascii="Arial" w:hAnsi="Arial" w:cs="Arial"/>
          <w:b/>
          <w:bCs/>
          <w:color w:val="000000"/>
        </w:rPr>
        <w:t>e</w:t>
      </w:r>
      <w:r>
        <w:rPr>
          <w:rFonts w:ascii="Arial" w:hAnsi="Arial" w:cs="Arial"/>
          <w:b/>
          <w:bCs/>
          <w:color w:val="000000"/>
          <w:spacing w:val="-1"/>
        </w:rPr>
        <w:t>b</w:t>
      </w:r>
      <w:r>
        <w:rPr>
          <w:rFonts w:ascii="Arial" w:hAnsi="Arial" w:cs="Arial"/>
          <w:b/>
          <w:bCs/>
          <w:color w:val="000000"/>
        </w:rPr>
        <w:t>erán</w:t>
      </w:r>
      <w:r>
        <w:rPr>
          <w:rFonts w:ascii="Arial" w:hAnsi="Arial" w:cs="Arial"/>
          <w:b/>
          <w:bCs/>
          <w:color w:val="000000"/>
          <w:spacing w:val="1"/>
        </w:rPr>
        <w:t xml:space="preserve"> </w:t>
      </w:r>
      <w:r>
        <w:rPr>
          <w:rFonts w:ascii="Arial" w:hAnsi="Arial" w:cs="Arial"/>
          <w:b/>
          <w:bCs/>
          <w:color w:val="000000"/>
        </w:rPr>
        <w:t>c</w:t>
      </w:r>
      <w:r>
        <w:rPr>
          <w:rFonts w:ascii="Arial" w:hAnsi="Arial" w:cs="Arial"/>
          <w:b/>
          <w:bCs/>
          <w:color w:val="000000"/>
          <w:spacing w:val="-1"/>
        </w:rPr>
        <w:t>u</w:t>
      </w:r>
      <w:r>
        <w:rPr>
          <w:rFonts w:ascii="Arial" w:hAnsi="Arial" w:cs="Arial"/>
          <w:b/>
          <w:bCs/>
          <w:color w:val="000000"/>
        </w:rPr>
        <w:t>b</w:t>
      </w:r>
      <w:r>
        <w:rPr>
          <w:rFonts w:ascii="Arial" w:hAnsi="Arial" w:cs="Arial"/>
          <w:b/>
          <w:bCs/>
          <w:color w:val="000000"/>
          <w:spacing w:val="-2"/>
        </w:rPr>
        <w:t>r</w:t>
      </w:r>
      <w:r>
        <w:rPr>
          <w:rFonts w:ascii="Arial" w:hAnsi="Arial" w:cs="Arial"/>
          <w:b/>
          <w:bCs/>
          <w:color w:val="000000"/>
          <w:spacing w:val="1"/>
        </w:rPr>
        <w:t>i</w:t>
      </w:r>
      <w:r>
        <w:rPr>
          <w:rFonts w:ascii="Arial" w:hAnsi="Arial" w:cs="Arial"/>
          <w:b/>
          <w:bCs/>
          <w:color w:val="000000"/>
        </w:rPr>
        <w:t>r</w:t>
      </w:r>
      <w:r>
        <w:rPr>
          <w:rFonts w:ascii="Arial" w:hAnsi="Arial" w:cs="Arial"/>
          <w:b/>
          <w:bCs/>
          <w:color w:val="000000"/>
          <w:spacing w:val="3"/>
        </w:rPr>
        <w:t xml:space="preserve"> </w:t>
      </w:r>
      <w:r>
        <w:rPr>
          <w:rFonts w:ascii="Arial" w:hAnsi="Arial" w:cs="Arial"/>
          <w:b/>
          <w:bCs/>
          <w:color w:val="000000"/>
          <w:spacing w:val="-1"/>
        </w:rPr>
        <w:t>u</w:t>
      </w:r>
      <w:r>
        <w:rPr>
          <w:rFonts w:ascii="Arial" w:hAnsi="Arial" w:cs="Arial"/>
          <w:b/>
          <w:bCs/>
          <w:color w:val="000000"/>
        </w:rPr>
        <w:t>n</w:t>
      </w:r>
      <w:r>
        <w:rPr>
          <w:rFonts w:ascii="Arial" w:hAnsi="Arial" w:cs="Arial"/>
          <w:b/>
          <w:bCs/>
          <w:color w:val="000000"/>
          <w:spacing w:val="-1"/>
        </w:rPr>
        <w:t xml:space="preserve"> </w:t>
      </w:r>
      <w:r>
        <w:rPr>
          <w:rFonts w:ascii="Arial" w:hAnsi="Arial" w:cs="Arial"/>
          <w:b/>
          <w:bCs/>
          <w:color w:val="000000"/>
        </w:rPr>
        <w:t>ran</w:t>
      </w:r>
      <w:r>
        <w:rPr>
          <w:rFonts w:ascii="Arial" w:hAnsi="Arial" w:cs="Arial"/>
          <w:b/>
          <w:bCs/>
          <w:color w:val="000000"/>
          <w:spacing w:val="-3"/>
        </w:rPr>
        <w:t>g</w:t>
      </w:r>
      <w:r>
        <w:rPr>
          <w:rFonts w:ascii="Arial" w:hAnsi="Arial" w:cs="Arial"/>
          <w:b/>
          <w:bCs/>
          <w:color w:val="000000"/>
        </w:rPr>
        <w:t>o</w:t>
      </w:r>
      <w:r>
        <w:rPr>
          <w:rFonts w:ascii="Arial" w:hAnsi="Arial" w:cs="Arial"/>
          <w:b/>
          <w:bCs/>
          <w:color w:val="000000"/>
          <w:spacing w:val="1"/>
        </w:rPr>
        <w:t xml:space="preserve"> </w:t>
      </w:r>
      <w:r>
        <w:rPr>
          <w:rFonts w:ascii="Arial" w:hAnsi="Arial" w:cs="Arial"/>
          <w:b/>
          <w:bCs/>
          <w:color w:val="000000"/>
          <w:spacing w:val="-3"/>
        </w:rPr>
        <w:t>v</w:t>
      </w:r>
      <w:r>
        <w:rPr>
          <w:rFonts w:ascii="Arial" w:hAnsi="Arial" w:cs="Arial"/>
          <w:b/>
          <w:bCs/>
          <w:color w:val="000000"/>
        </w:rPr>
        <w:t>ar</w:t>
      </w:r>
      <w:r>
        <w:rPr>
          <w:rFonts w:ascii="Arial" w:hAnsi="Arial" w:cs="Arial"/>
          <w:b/>
          <w:bCs/>
          <w:color w:val="000000"/>
          <w:spacing w:val="1"/>
        </w:rPr>
        <w:t>i</w:t>
      </w:r>
      <w:r>
        <w:rPr>
          <w:rFonts w:ascii="Arial" w:hAnsi="Arial" w:cs="Arial"/>
          <w:b/>
          <w:bCs/>
          <w:color w:val="000000"/>
        </w:rPr>
        <w:t>a</w:t>
      </w:r>
      <w:r>
        <w:rPr>
          <w:rFonts w:ascii="Arial" w:hAnsi="Arial" w:cs="Arial"/>
          <w:b/>
          <w:bCs/>
          <w:color w:val="000000"/>
          <w:spacing w:val="-1"/>
        </w:rPr>
        <w:t>d</w:t>
      </w:r>
      <w:r>
        <w:rPr>
          <w:rFonts w:ascii="Arial" w:hAnsi="Arial" w:cs="Arial"/>
          <w:b/>
          <w:bCs/>
          <w:color w:val="000000"/>
        </w:rPr>
        <w:t>o</w:t>
      </w:r>
      <w:r>
        <w:rPr>
          <w:rFonts w:ascii="Arial" w:hAnsi="Arial" w:cs="Arial"/>
          <w:b/>
          <w:bCs/>
          <w:color w:val="000000"/>
          <w:spacing w:val="1"/>
        </w:rPr>
        <w:t xml:space="preserve"> </w:t>
      </w:r>
      <w:r>
        <w:rPr>
          <w:rFonts w:ascii="Arial" w:hAnsi="Arial" w:cs="Arial"/>
          <w:b/>
          <w:bCs/>
          <w:color w:val="000000"/>
          <w:spacing w:val="-1"/>
        </w:rPr>
        <w:t>d</w:t>
      </w:r>
      <w:r>
        <w:rPr>
          <w:rFonts w:ascii="Arial" w:hAnsi="Arial" w:cs="Arial"/>
          <w:b/>
          <w:bCs/>
          <w:color w:val="000000"/>
        </w:rPr>
        <w:t>e</w:t>
      </w:r>
      <w:r>
        <w:rPr>
          <w:rFonts w:ascii="Arial" w:hAnsi="Arial" w:cs="Arial"/>
          <w:b/>
          <w:bCs/>
          <w:color w:val="000000"/>
          <w:spacing w:val="-1"/>
        </w:rPr>
        <w:t xml:space="preserve"> </w:t>
      </w:r>
      <w:r>
        <w:rPr>
          <w:rFonts w:ascii="Arial" w:hAnsi="Arial" w:cs="Arial"/>
          <w:b/>
          <w:bCs/>
          <w:color w:val="000000"/>
        </w:rPr>
        <w:t>p</w:t>
      </w:r>
      <w:r>
        <w:rPr>
          <w:rFonts w:ascii="Arial" w:hAnsi="Arial" w:cs="Arial"/>
          <w:b/>
          <w:bCs/>
          <w:color w:val="000000"/>
          <w:spacing w:val="-1"/>
        </w:rPr>
        <w:t>a</w:t>
      </w:r>
      <w:r>
        <w:rPr>
          <w:rFonts w:ascii="Arial" w:hAnsi="Arial" w:cs="Arial"/>
          <w:b/>
          <w:bCs/>
          <w:color w:val="000000"/>
          <w:spacing w:val="1"/>
        </w:rPr>
        <w:t>t</w:t>
      </w:r>
      <w:r>
        <w:rPr>
          <w:rFonts w:ascii="Arial" w:hAnsi="Arial" w:cs="Arial"/>
          <w:b/>
          <w:bCs/>
          <w:color w:val="000000"/>
          <w:spacing w:val="-3"/>
        </w:rPr>
        <w:t>o</w:t>
      </w:r>
      <w:r>
        <w:rPr>
          <w:rFonts w:ascii="Arial" w:hAnsi="Arial" w:cs="Arial"/>
          <w:b/>
          <w:bCs/>
          <w:color w:val="000000"/>
          <w:spacing w:val="1"/>
        </w:rPr>
        <w:t>l</w:t>
      </w:r>
      <w:r>
        <w:rPr>
          <w:rFonts w:ascii="Arial" w:hAnsi="Arial" w:cs="Arial"/>
          <w:b/>
          <w:bCs/>
          <w:color w:val="000000"/>
        </w:rPr>
        <w:t>o</w:t>
      </w:r>
      <w:r>
        <w:rPr>
          <w:rFonts w:ascii="Arial" w:hAnsi="Arial" w:cs="Arial"/>
          <w:b/>
          <w:bCs/>
          <w:color w:val="000000"/>
          <w:spacing w:val="-1"/>
        </w:rPr>
        <w:t>g</w:t>
      </w:r>
      <w:r>
        <w:rPr>
          <w:rFonts w:ascii="Arial" w:hAnsi="Arial" w:cs="Arial"/>
          <w:b/>
          <w:bCs/>
          <w:color w:val="000000"/>
          <w:spacing w:val="1"/>
        </w:rPr>
        <w:t>í</w:t>
      </w:r>
      <w:r>
        <w:rPr>
          <w:rFonts w:ascii="Arial" w:hAnsi="Arial" w:cs="Arial"/>
          <w:b/>
          <w:bCs/>
          <w:color w:val="000000"/>
          <w:spacing w:val="-3"/>
        </w:rPr>
        <w:t>a</w:t>
      </w:r>
      <w:r>
        <w:rPr>
          <w:rFonts w:ascii="Arial" w:hAnsi="Arial" w:cs="Arial"/>
          <w:b/>
          <w:bCs/>
          <w:color w:val="000000"/>
        </w:rPr>
        <w:t>s:</w:t>
      </w:r>
    </w:p>
    <w:p w14:paraId="1B0871DB" w14:textId="77777777" w:rsidR="00DD6DF8" w:rsidRDefault="00DD6DF8" w:rsidP="00DD6DF8">
      <w:pPr>
        <w:widowControl w:val="0"/>
        <w:autoSpaceDE w:val="0"/>
        <w:autoSpaceDN w:val="0"/>
        <w:adjustRightInd w:val="0"/>
        <w:spacing w:before="18" w:line="240" w:lineRule="exact"/>
        <w:rPr>
          <w:rFonts w:ascii="Arial" w:hAnsi="Arial" w:cs="Arial"/>
          <w:color w:val="000000"/>
        </w:rPr>
      </w:pPr>
    </w:p>
    <w:p w14:paraId="2E049B54" w14:textId="77777777" w:rsidR="00DD6DF8" w:rsidRDefault="00DD6DF8" w:rsidP="00DD6DF8">
      <w:pPr>
        <w:widowControl w:val="0"/>
        <w:autoSpaceDE w:val="0"/>
        <w:autoSpaceDN w:val="0"/>
        <w:adjustRightInd w:val="0"/>
        <w:spacing w:line="237" w:lineRule="auto"/>
        <w:ind w:right="66"/>
        <w:jc w:val="both"/>
        <w:rPr>
          <w:rFonts w:ascii="Arial" w:hAnsi="Arial" w:cs="Arial"/>
          <w:color w:val="000000"/>
        </w:rPr>
      </w:pPr>
      <w:r>
        <w:rPr>
          <w:rFonts w:ascii="Arial" w:hAnsi="Arial" w:cs="Arial"/>
          <w:color w:val="000000"/>
          <w:spacing w:val="-1"/>
        </w:rPr>
        <w:t>S</w:t>
      </w:r>
      <w:r>
        <w:rPr>
          <w:rFonts w:ascii="Arial" w:hAnsi="Arial" w:cs="Arial"/>
          <w:color w:val="000000"/>
        </w:rPr>
        <w:t>e</w:t>
      </w:r>
      <w:r>
        <w:rPr>
          <w:rFonts w:ascii="Arial" w:hAnsi="Arial" w:cs="Arial"/>
          <w:color w:val="000000"/>
          <w:spacing w:val="3"/>
        </w:rPr>
        <w:t xml:space="preserve"> </w:t>
      </w:r>
      <w:r>
        <w:rPr>
          <w:rFonts w:ascii="Arial" w:hAnsi="Arial" w:cs="Arial"/>
          <w:color w:val="000000"/>
        </w:rPr>
        <w:t>procuró</w:t>
      </w:r>
      <w:r>
        <w:rPr>
          <w:rFonts w:ascii="Arial" w:hAnsi="Arial" w:cs="Arial"/>
          <w:color w:val="000000"/>
          <w:spacing w:val="4"/>
        </w:rPr>
        <w:t xml:space="preserve"> </w:t>
      </w:r>
      <w:r>
        <w:rPr>
          <w:rFonts w:ascii="Arial" w:hAnsi="Arial" w:cs="Arial"/>
          <w:color w:val="000000"/>
          <w:spacing w:val="-3"/>
        </w:rPr>
        <w:t>i</w:t>
      </w:r>
      <w:r>
        <w:rPr>
          <w:rFonts w:ascii="Arial" w:hAnsi="Arial" w:cs="Arial"/>
          <w:color w:val="000000"/>
          <w:spacing w:val="2"/>
        </w:rPr>
        <w:t>g</w:t>
      </w:r>
      <w:r>
        <w:rPr>
          <w:rFonts w:ascii="Arial" w:hAnsi="Arial" w:cs="Arial"/>
          <w:color w:val="000000"/>
        </w:rPr>
        <w:t>u</w:t>
      </w:r>
      <w:r>
        <w:rPr>
          <w:rFonts w:ascii="Arial" w:hAnsi="Arial" w:cs="Arial"/>
          <w:color w:val="000000"/>
          <w:spacing w:val="-1"/>
        </w:rPr>
        <w:t>al</w:t>
      </w:r>
      <w:r>
        <w:rPr>
          <w:rFonts w:ascii="Arial" w:hAnsi="Arial" w:cs="Arial"/>
          <w:color w:val="000000"/>
          <w:spacing w:val="1"/>
        </w:rPr>
        <w:t>m</w:t>
      </w:r>
      <w:r>
        <w:rPr>
          <w:rFonts w:ascii="Arial" w:hAnsi="Arial" w:cs="Arial"/>
          <w:color w:val="000000"/>
        </w:rPr>
        <w:t>e</w:t>
      </w:r>
      <w:r>
        <w:rPr>
          <w:rFonts w:ascii="Arial" w:hAnsi="Arial" w:cs="Arial"/>
          <w:color w:val="000000"/>
          <w:spacing w:val="-3"/>
        </w:rPr>
        <w:t>n</w:t>
      </w:r>
      <w:r>
        <w:rPr>
          <w:rFonts w:ascii="Arial" w:hAnsi="Arial" w:cs="Arial"/>
          <w:color w:val="000000"/>
          <w:spacing w:val="1"/>
        </w:rPr>
        <w:t>t</w:t>
      </w:r>
      <w:r>
        <w:rPr>
          <w:rFonts w:ascii="Arial" w:hAnsi="Arial" w:cs="Arial"/>
          <w:color w:val="000000"/>
        </w:rPr>
        <w:t>e</w:t>
      </w:r>
      <w:r>
        <w:rPr>
          <w:rFonts w:ascii="Arial" w:hAnsi="Arial" w:cs="Arial"/>
          <w:color w:val="000000"/>
          <w:spacing w:val="2"/>
        </w:rPr>
        <w:t xml:space="preserve"> </w:t>
      </w:r>
      <w:r>
        <w:rPr>
          <w:rFonts w:ascii="Arial" w:hAnsi="Arial" w:cs="Arial"/>
          <w:color w:val="000000"/>
        </w:rPr>
        <w:t>que</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rPr>
        <w:t>as</w:t>
      </w:r>
      <w:r>
        <w:rPr>
          <w:rFonts w:ascii="Arial" w:hAnsi="Arial" w:cs="Arial"/>
          <w:color w:val="000000"/>
          <w:spacing w:val="3"/>
        </w:rPr>
        <w:t xml:space="preserve"> </w:t>
      </w:r>
      <w:r>
        <w:rPr>
          <w:rFonts w:ascii="Arial" w:hAnsi="Arial" w:cs="Arial"/>
          <w:color w:val="000000"/>
          <w:spacing w:val="-2"/>
        </w:rPr>
        <w:t>v</w:t>
      </w:r>
      <w:r>
        <w:rPr>
          <w:rFonts w:ascii="Arial" w:hAnsi="Arial" w:cs="Arial"/>
          <w:color w:val="000000"/>
        </w:rPr>
        <w:t>ari</w:t>
      </w:r>
      <w:r>
        <w:rPr>
          <w:rFonts w:ascii="Arial" w:hAnsi="Arial" w:cs="Arial"/>
          <w:color w:val="000000"/>
          <w:spacing w:val="-1"/>
        </w:rPr>
        <w:t>a</w:t>
      </w:r>
      <w:r>
        <w:rPr>
          <w:rFonts w:ascii="Arial" w:hAnsi="Arial" w:cs="Arial"/>
          <w:color w:val="000000"/>
        </w:rPr>
        <w:t>b</w:t>
      </w:r>
      <w:r>
        <w:rPr>
          <w:rFonts w:ascii="Arial" w:hAnsi="Arial" w:cs="Arial"/>
          <w:color w:val="000000"/>
          <w:spacing w:val="-1"/>
        </w:rPr>
        <w:t>l</w:t>
      </w:r>
      <w:r>
        <w:rPr>
          <w:rFonts w:ascii="Arial" w:hAnsi="Arial" w:cs="Arial"/>
          <w:color w:val="000000"/>
        </w:rPr>
        <w:t>es</w:t>
      </w:r>
      <w:r>
        <w:rPr>
          <w:rFonts w:ascii="Arial" w:hAnsi="Arial" w:cs="Arial"/>
          <w:color w:val="000000"/>
          <w:spacing w:val="3"/>
        </w:rPr>
        <w:t xml:space="preserve"> </w:t>
      </w:r>
      <w:r>
        <w:rPr>
          <w:rFonts w:ascii="Arial" w:hAnsi="Arial" w:cs="Arial"/>
          <w:color w:val="000000"/>
        </w:rPr>
        <w:t>se</w:t>
      </w:r>
      <w:r>
        <w:rPr>
          <w:rFonts w:ascii="Arial" w:hAnsi="Arial" w:cs="Arial"/>
          <w:color w:val="000000"/>
          <w:spacing w:val="-1"/>
        </w:rPr>
        <w:t>l</w:t>
      </w:r>
      <w:r>
        <w:rPr>
          <w:rFonts w:ascii="Arial" w:hAnsi="Arial" w:cs="Arial"/>
          <w:color w:val="000000"/>
        </w:rPr>
        <w:t>ecc</w:t>
      </w:r>
      <w:r>
        <w:rPr>
          <w:rFonts w:ascii="Arial" w:hAnsi="Arial" w:cs="Arial"/>
          <w:color w:val="000000"/>
          <w:spacing w:val="-1"/>
        </w:rPr>
        <w:t>i</w:t>
      </w:r>
      <w:r>
        <w:rPr>
          <w:rFonts w:ascii="Arial" w:hAnsi="Arial" w:cs="Arial"/>
          <w:color w:val="000000"/>
          <w:spacing w:val="2"/>
        </w:rPr>
        <w:t>o</w:t>
      </w:r>
      <w:r>
        <w:rPr>
          <w:rFonts w:ascii="Arial" w:hAnsi="Arial" w:cs="Arial"/>
          <w:color w:val="000000"/>
        </w:rPr>
        <w:t>n</w:t>
      </w:r>
      <w:r>
        <w:rPr>
          <w:rFonts w:ascii="Arial" w:hAnsi="Arial" w:cs="Arial"/>
          <w:color w:val="000000"/>
          <w:spacing w:val="-1"/>
        </w:rPr>
        <w:t>a</w:t>
      </w:r>
      <w:r>
        <w:rPr>
          <w:rFonts w:ascii="Arial" w:hAnsi="Arial" w:cs="Arial"/>
          <w:color w:val="000000"/>
        </w:rPr>
        <w:t>d</w:t>
      </w:r>
      <w:r>
        <w:rPr>
          <w:rFonts w:ascii="Arial" w:hAnsi="Arial" w:cs="Arial"/>
          <w:color w:val="000000"/>
          <w:spacing w:val="-1"/>
        </w:rPr>
        <w:t>a</w:t>
      </w:r>
      <w:r>
        <w:rPr>
          <w:rFonts w:ascii="Arial" w:hAnsi="Arial" w:cs="Arial"/>
          <w:color w:val="000000"/>
        </w:rPr>
        <w:t>s p</w:t>
      </w:r>
      <w:r>
        <w:rPr>
          <w:rFonts w:ascii="Arial" w:hAnsi="Arial" w:cs="Arial"/>
          <w:color w:val="000000"/>
          <w:spacing w:val="-1"/>
        </w:rPr>
        <w:t>a</w:t>
      </w:r>
      <w:r>
        <w:rPr>
          <w:rFonts w:ascii="Arial" w:hAnsi="Arial" w:cs="Arial"/>
          <w:color w:val="000000"/>
          <w:spacing w:val="1"/>
        </w:rPr>
        <w:t>r</w:t>
      </w:r>
      <w:r>
        <w:rPr>
          <w:rFonts w:ascii="Arial" w:hAnsi="Arial" w:cs="Arial"/>
          <w:color w:val="000000"/>
        </w:rPr>
        <w:t>a</w:t>
      </w:r>
      <w:r>
        <w:rPr>
          <w:rFonts w:ascii="Arial" w:hAnsi="Arial" w:cs="Arial"/>
          <w:color w:val="000000"/>
          <w:spacing w:val="4"/>
        </w:rPr>
        <w:t xml:space="preserve"> </w:t>
      </w:r>
      <w:r>
        <w:rPr>
          <w:rFonts w:ascii="Arial" w:hAnsi="Arial" w:cs="Arial"/>
          <w:color w:val="000000"/>
        </w:rPr>
        <w:t xml:space="preserve">su </w:t>
      </w:r>
      <w:r>
        <w:rPr>
          <w:rFonts w:ascii="Arial" w:hAnsi="Arial" w:cs="Arial"/>
          <w:color w:val="000000"/>
          <w:spacing w:val="1"/>
        </w:rPr>
        <w:t>chequeo</w:t>
      </w:r>
      <w:r>
        <w:rPr>
          <w:rFonts w:ascii="Arial" w:hAnsi="Arial" w:cs="Arial"/>
          <w:color w:val="000000"/>
          <w:spacing w:val="4"/>
        </w:rPr>
        <w:t xml:space="preserve"> </w:t>
      </w:r>
      <w:r>
        <w:rPr>
          <w:rFonts w:ascii="Arial" w:hAnsi="Arial" w:cs="Arial"/>
          <w:color w:val="000000"/>
        </w:rPr>
        <w:t>s</w:t>
      </w:r>
      <w:r>
        <w:rPr>
          <w:rFonts w:ascii="Arial" w:hAnsi="Arial" w:cs="Arial"/>
          <w:color w:val="000000"/>
          <w:spacing w:val="-1"/>
        </w:rPr>
        <w:t>i</w:t>
      </w:r>
      <w:r>
        <w:rPr>
          <w:rFonts w:ascii="Arial" w:hAnsi="Arial" w:cs="Arial"/>
          <w:color w:val="000000"/>
          <w:spacing w:val="1"/>
        </w:rPr>
        <w:t>r</w:t>
      </w:r>
      <w:r>
        <w:rPr>
          <w:rFonts w:ascii="Arial" w:hAnsi="Arial" w:cs="Arial"/>
          <w:color w:val="000000"/>
          <w:spacing w:val="-2"/>
        </w:rPr>
        <w:t>v</w:t>
      </w:r>
      <w:r>
        <w:rPr>
          <w:rFonts w:ascii="Arial" w:hAnsi="Arial" w:cs="Arial"/>
          <w:color w:val="000000"/>
          <w:spacing w:val="-1"/>
        </w:rPr>
        <w:t>i</w:t>
      </w:r>
      <w:r>
        <w:rPr>
          <w:rFonts w:ascii="Arial" w:hAnsi="Arial" w:cs="Arial"/>
          <w:color w:val="000000"/>
        </w:rPr>
        <w:t>eran</w:t>
      </w:r>
      <w:r>
        <w:rPr>
          <w:rFonts w:ascii="Arial" w:hAnsi="Arial" w:cs="Arial"/>
          <w:color w:val="000000"/>
          <w:spacing w:val="3"/>
        </w:rPr>
        <w:t xml:space="preserve"> </w:t>
      </w:r>
      <w:r>
        <w:rPr>
          <w:rFonts w:ascii="Arial" w:hAnsi="Arial" w:cs="Arial"/>
          <w:color w:val="000000"/>
        </w:rPr>
        <w:t>como so</w:t>
      </w:r>
      <w:r>
        <w:rPr>
          <w:rFonts w:ascii="Arial" w:hAnsi="Arial" w:cs="Arial"/>
          <w:color w:val="000000"/>
          <w:spacing w:val="-1"/>
        </w:rPr>
        <w:t>p</w:t>
      </w:r>
      <w:r>
        <w:rPr>
          <w:rFonts w:ascii="Arial" w:hAnsi="Arial" w:cs="Arial"/>
          <w:color w:val="000000"/>
        </w:rPr>
        <w:t>or</w:t>
      </w:r>
      <w:r>
        <w:rPr>
          <w:rFonts w:ascii="Arial" w:hAnsi="Arial" w:cs="Arial"/>
          <w:color w:val="000000"/>
          <w:spacing w:val="1"/>
        </w:rPr>
        <w:t>t</w:t>
      </w:r>
      <w:r>
        <w:rPr>
          <w:rFonts w:ascii="Arial" w:hAnsi="Arial" w:cs="Arial"/>
          <w:color w:val="000000"/>
        </w:rPr>
        <w:t>e</w:t>
      </w:r>
      <w:r>
        <w:rPr>
          <w:rFonts w:ascii="Arial" w:hAnsi="Arial" w:cs="Arial"/>
          <w:color w:val="000000"/>
          <w:spacing w:val="1"/>
        </w:rPr>
        <w:t xml:space="preserve"> </w:t>
      </w:r>
      <w:r>
        <w:rPr>
          <w:rFonts w:ascii="Arial" w:hAnsi="Arial" w:cs="Arial"/>
          <w:color w:val="000000"/>
        </w:rPr>
        <w:t>p</w:t>
      </w:r>
      <w:r>
        <w:rPr>
          <w:rFonts w:ascii="Arial" w:hAnsi="Arial" w:cs="Arial"/>
          <w:color w:val="000000"/>
          <w:spacing w:val="-1"/>
        </w:rPr>
        <w:t>a</w:t>
      </w:r>
      <w:r>
        <w:rPr>
          <w:rFonts w:ascii="Arial" w:hAnsi="Arial" w:cs="Arial"/>
          <w:color w:val="000000"/>
          <w:spacing w:val="1"/>
        </w:rPr>
        <w:t>r</w:t>
      </w:r>
      <w:r>
        <w:rPr>
          <w:rFonts w:ascii="Arial" w:hAnsi="Arial" w:cs="Arial"/>
          <w:color w:val="000000"/>
        </w:rPr>
        <w:t>a</w:t>
      </w:r>
      <w:r>
        <w:rPr>
          <w:rFonts w:ascii="Arial" w:hAnsi="Arial" w:cs="Arial"/>
          <w:color w:val="000000"/>
          <w:spacing w:val="1"/>
        </w:rPr>
        <w:t xml:space="preserve"> </w:t>
      </w:r>
      <w:r>
        <w:rPr>
          <w:rFonts w:ascii="Arial" w:hAnsi="Arial" w:cs="Arial"/>
          <w:color w:val="000000"/>
        </w:rPr>
        <w:t>el</w:t>
      </w:r>
      <w:r>
        <w:rPr>
          <w:rFonts w:ascii="Arial" w:hAnsi="Arial" w:cs="Arial"/>
          <w:color w:val="000000"/>
          <w:spacing w:val="2"/>
        </w:rPr>
        <w:t xml:space="preserve"> </w:t>
      </w:r>
      <w:r>
        <w:rPr>
          <w:rFonts w:ascii="Arial" w:hAnsi="Arial" w:cs="Arial"/>
          <w:color w:val="000000"/>
        </w:rPr>
        <w:t>d</w:t>
      </w:r>
      <w:r>
        <w:rPr>
          <w:rFonts w:ascii="Arial" w:hAnsi="Arial" w:cs="Arial"/>
          <w:color w:val="000000"/>
          <w:spacing w:val="-1"/>
        </w:rPr>
        <w:t>i</w:t>
      </w:r>
      <w:r>
        <w:rPr>
          <w:rFonts w:ascii="Arial" w:hAnsi="Arial" w:cs="Arial"/>
          <w:color w:val="000000"/>
        </w:rPr>
        <w:t>a</w:t>
      </w:r>
      <w:r>
        <w:rPr>
          <w:rFonts w:ascii="Arial" w:hAnsi="Arial" w:cs="Arial"/>
          <w:color w:val="000000"/>
          <w:spacing w:val="2"/>
        </w:rPr>
        <w:t>g</w:t>
      </w:r>
      <w:r>
        <w:rPr>
          <w:rFonts w:ascii="Arial" w:hAnsi="Arial" w:cs="Arial"/>
          <w:color w:val="000000"/>
        </w:rPr>
        <w:t>n</w:t>
      </w:r>
      <w:r>
        <w:rPr>
          <w:rFonts w:ascii="Arial" w:hAnsi="Arial" w:cs="Arial"/>
          <w:color w:val="000000"/>
          <w:spacing w:val="-1"/>
        </w:rPr>
        <w:t>ó</w:t>
      </w:r>
      <w:r>
        <w:rPr>
          <w:rFonts w:ascii="Arial" w:hAnsi="Arial" w:cs="Arial"/>
          <w:color w:val="000000"/>
          <w:spacing w:val="-2"/>
        </w:rPr>
        <w:t>s</w:t>
      </w:r>
      <w:r>
        <w:rPr>
          <w:rFonts w:ascii="Arial" w:hAnsi="Arial" w:cs="Arial"/>
          <w:color w:val="000000"/>
          <w:spacing w:val="-1"/>
        </w:rPr>
        <w:t>ti</w:t>
      </w:r>
      <w:r>
        <w:rPr>
          <w:rFonts w:ascii="Arial" w:hAnsi="Arial" w:cs="Arial"/>
          <w:color w:val="000000"/>
        </w:rPr>
        <w:t>co</w:t>
      </w:r>
      <w:r>
        <w:rPr>
          <w:rFonts w:ascii="Arial" w:hAnsi="Arial" w:cs="Arial"/>
          <w:color w:val="000000"/>
          <w:spacing w:val="3"/>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4"/>
        </w:rPr>
        <w:t>i</w:t>
      </w:r>
      <w:r>
        <w:rPr>
          <w:rFonts w:ascii="Arial" w:hAnsi="Arial" w:cs="Arial"/>
          <w:color w:val="000000"/>
          <w:spacing w:val="3"/>
        </w:rPr>
        <w:t>f</w:t>
      </w:r>
      <w:r>
        <w:rPr>
          <w:rFonts w:ascii="Arial" w:hAnsi="Arial" w:cs="Arial"/>
          <w:color w:val="000000"/>
        </w:rPr>
        <w:t>ere</w:t>
      </w:r>
      <w:r>
        <w:rPr>
          <w:rFonts w:ascii="Arial" w:hAnsi="Arial" w:cs="Arial"/>
          <w:color w:val="000000"/>
          <w:spacing w:val="-3"/>
        </w:rPr>
        <w:t>n</w:t>
      </w:r>
      <w:r>
        <w:rPr>
          <w:rFonts w:ascii="Arial" w:hAnsi="Arial" w:cs="Arial"/>
          <w:color w:val="000000"/>
          <w:spacing w:val="1"/>
        </w:rPr>
        <w:t>t</w:t>
      </w:r>
      <w:r>
        <w:rPr>
          <w:rFonts w:ascii="Arial" w:hAnsi="Arial" w:cs="Arial"/>
          <w:color w:val="000000"/>
        </w:rPr>
        <w:t>es</w:t>
      </w:r>
      <w:r>
        <w:rPr>
          <w:rFonts w:ascii="Arial" w:hAnsi="Arial" w:cs="Arial"/>
          <w:color w:val="000000"/>
          <w:spacing w:val="4"/>
        </w:rPr>
        <w:t xml:space="preserve"> </w:t>
      </w:r>
      <w:r>
        <w:rPr>
          <w:rFonts w:ascii="Arial" w:hAnsi="Arial" w:cs="Arial"/>
          <w:color w:val="000000"/>
          <w:spacing w:val="-3"/>
        </w:rPr>
        <w:t>a</w:t>
      </w:r>
      <w:r>
        <w:rPr>
          <w:rFonts w:ascii="Arial" w:hAnsi="Arial" w:cs="Arial"/>
          <w:color w:val="000000"/>
          <w:spacing w:val="1"/>
        </w:rPr>
        <w:t>f</w:t>
      </w:r>
      <w:r>
        <w:rPr>
          <w:rFonts w:ascii="Arial" w:hAnsi="Arial" w:cs="Arial"/>
          <w:color w:val="000000"/>
        </w:rPr>
        <w:t>ecc</w:t>
      </w:r>
      <w:r>
        <w:rPr>
          <w:rFonts w:ascii="Arial" w:hAnsi="Arial" w:cs="Arial"/>
          <w:color w:val="000000"/>
          <w:spacing w:val="-1"/>
        </w:rPr>
        <w:t>i</w:t>
      </w:r>
      <w:r>
        <w:rPr>
          <w:rFonts w:ascii="Arial" w:hAnsi="Arial" w:cs="Arial"/>
          <w:color w:val="000000"/>
          <w:spacing w:val="-3"/>
        </w:rPr>
        <w:t>o</w:t>
      </w:r>
      <w:r>
        <w:rPr>
          <w:rFonts w:ascii="Arial" w:hAnsi="Arial" w:cs="Arial"/>
          <w:color w:val="000000"/>
        </w:rPr>
        <w:t>n</w:t>
      </w:r>
      <w:r>
        <w:rPr>
          <w:rFonts w:ascii="Arial" w:hAnsi="Arial" w:cs="Arial"/>
          <w:color w:val="000000"/>
          <w:spacing w:val="-1"/>
        </w:rPr>
        <w:t>e</w:t>
      </w:r>
      <w:r>
        <w:rPr>
          <w:rFonts w:ascii="Arial" w:hAnsi="Arial" w:cs="Arial"/>
          <w:color w:val="000000"/>
        </w:rPr>
        <w:t>s</w:t>
      </w:r>
      <w:r>
        <w:rPr>
          <w:rFonts w:ascii="Arial" w:hAnsi="Arial" w:cs="Arial"/>
          <w:color w:val="000000"/>
          <w:spacing w:val="3"/>
        </w:rPr>
        <w:t xml:space="preserve"> </w:t>
      </w:r>
      <w:r>
        <w:rPr>
          <w:rFonts w:ascii="Arial" w:hAnsi="Arial" w:cs="Arial"/>
          <w:color w:val="000000"/>
        </w:rPr>
        <w:t>b</w:t>
      </w:r>
      <w:r>
        <w:rPr>
          <w:rFonts w:ascii="Arial" w:hAnsi="Arial" w:cs="Arial"/>
          <w:color w:val="000000"/>
          <w:spacing w:val="-1"/>
        </w:rPr>
        <w:t>i</w:t>
      </w:r>
      <w:r>
        <w:rPr>
          <w:rFonts w:ascii="Arial" w:hAnsi="Arial" w:cs="Arial"/>
          <w:color w:val="000000"/>
        </w:rPr>
        <w:t>en</w:t>
      </w:r>
      <w:r>
        <w:rPr>
          <w:rFonts w:ascii="Arial" w:hAnsi="Arial" w:cs="Arial"/>
          <w:color w:val="000000"/>
          <w:spacing w:val="2"/>
        </w:rPr>
        <w:t xml:space="preserve"> </w:t>
      </w:r>
      <w:r>
        <w:rPr>
          <w:rFonts w:ascii="Arial" w:hAnsi="Arial" w:cs="Arial"/>
          <w:color w:val="000000"/>
        </w:rPr>
        <w:t xml:space="preserve">sea </w:t>
      </w:r>
      <w:r>
        <w:rPr>
          <w:rFonts w:ascii="Arial" w:hAnsi="Arial" w:cs="Arial"/>
          <w:color w:val="000000"/>
          <w:spacing w:val="19"/>
        </w:rPr>
        <w:t xml:space="preserve"> </w:t>
      </w:r>
      <w:r>
        <w:rPr>
          <w:rFonts w:ascii="Arial" w:hAnsi="Arial" w:cs="Arial"/>
          <w:color w:val="000000"/>
        </w:rPr>
        <w:t>por</w:t>
      </w:r>
      <w:r>
        <w:rPr>
          <w:rFonts w:ascii="Arial" w:hAnsi="Arial" w:cs="Arial"/>
          <w:color w:val="000000"/>
          <w:spacing w:val="4"/>
        </w:rPr>
        <w:t xml:space="preserve"> </w:t>
      </w:r>
      <w:r>
        <w:rPr>
          <w:rFonts w:ascii="Arial" w:hAnsi="Arial" w:cs="Arial"/>
          <w:color w:val="000000"/>
          <w:spacing w:val="-1"/>
        </w:rPr>
        <w:t>l</w:t>
      </w:r>
      <w:r>
        <w:rPr>
          <w:rFonts w:ascii="Arial" w:hAnsi="Arial" w:cs="Arial"/>
          <w:color w:val="000000"/>
        </w:rPr>
        <w:t xml:space="preserve">a </w:t>
      </w:r>
      <w:r>
        <w:rPr>
          <w:rFonts w:ascii="Arial" w:hAnsi="Arial" w:cs="Arial"/>
          <w:color w:val="000000"/>
          <w:spacing w:val="-1"/>
        </w:rPr>
        <w:t>i</w:t>
      </w:r>
      <w:r>
        <w:rPr>
          <w:rFonts w:ascii="Arial" w:hAnsi="Arial" w:cs="Arial"/>
          <w:color w:val="000000"/>
        </w:rPr>
        <w:t>nc</w:t>
      </w:r>
      <w:r>
        <w:rPr>
          <w:rFonts w:ascii="Arial" w:hAnsi="Arial" w:cs="Arial"/>
          <w:color w:val="000000"/>
          <w:spacing w:val="-1"/>
        </w:rPr>
        <w:t>i</w:t>
      </w:r>
      <w:r>
        <w:rPr>
          <w:rFonts w:ascii="Arial" w:hAnsi="Arial" w:cs="Arial"/>
          <w:color w:val="000000"/>
        </w:rPr>
        <w:t>d</w:t>
      </w:r>
      <w:r>
        <w:rPr>
          <w:rFonts w:ascii="Arial" w:hAnsi="Arial" w:cs="Arial"/>
          <w:color w:val="000000"/>
          <w:spacing w:val="-1"/>
        </w:rPr>
        <w:t>e</w:t>
      </w:r>
      <w:r>
        <w:rPr>
          <w:rFonts w:ascii="Arial" w:hAnsi="Arial" w:cs="Arial"/>
          <w:color w:val="000000"/>
        </w:rPr>
        <w:t>nc</w:t>
      </w:r>
      <w:r>
        <w:rPr>
          <w:rFonts w:ascii="Arial" w:hAnsi="Arial" w:cs="Arial"/>
          <w:color w:val="000000"/>
          <w:spacing w:val="-1"/>
        </w:rPr>
        <w:t>i</w:t>
      </w:r>
      <w:r>
        <w:rPr>
          <w:rFonts w:ascii="Arial" w:hAnsi="Arial" w:cs="Arial"/>
          <w:color w:val="000000"/>
        </w:rPr>
        <w:t>a</w:t>
      </w:r>
      <w:r>
        <w:rPr>
          <w:rFonts w:ascii="Arial" w:hAnsi="Arial" w:cs="Arial"/>
          <w:color w:val="000000"/>
          <w:spacing w:val="3"/>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spacing w:val="1"/>
        </w:rPr>
        <w:t>t</w:t>
      </w:r>
      <w:r>
        <w:rPr>
          <w:rFonts w:ascii="Arial" w:hAnsi="Arial" w:cs="Arial"/>
          <w:color w:val="000000"/>
        </w:rPr>
        <w:t>o</w:t>
      </w:r>
      <w:r>
        <w:rPr>
          <w:rFonts w:ascii="Arial" w:hAnsi="Arial" w:cs="Arial"/>
          <w:color w:val="000000"/>
          <w:spacing w:val="-1"/>
        </w:rPr>
        <w:t>d</w:t>
      </w:r>
      <w:r>
        <w:rPr>
          <w:rFonts w:ascii="Arial" w:hAnsi="Arial" w:cs="Arial"/>
          <w:color w:val="000000"/>
          <w:spacing w:val="-3"/>
        </w:rPr>
        <w:t>a</w:t>
      </w:r>
      <w:r>
        <w:rPr>
          <w:rFonts w:ascii="Arial" w:hAnsi="Arial" w:cs="Arial"/>
          <w:color w:val="000000"/>
        </w:rPr>
        <w:t>s e</w:t>
      </w:r>
      <w:r>
        <w:rPr>
          <w:rFonts w:ascii="Arial" w:hAnsi="Arial" w:cs="Arial"/>
          <w:color w:val="000000"/>
          <w:spacing w:val="-1"/>
        </w:rPr>
        <w:t>ll</w:t>
      </w:r>
      <w:r>
        <w:rPr>
          <w:rFonts w:ascii="Arial" w:hAnsi="Arial" w:cs="Arial"/>
          <w:color w:val="000000"/>
        </w:rPr>
        <w:t>as</w:t>
      </w:r>
      <w:r>
        <w:rPr>
          <w:rFonts w:ascii="Arial" w:hAnsi="Arial" w:cs="Arial"/>
          <w:color w:val="000000"/>
          <w:spacing w:val="3"/>
        </w:rPr>
        <w:t xml:space="preserve"> </w:t>
      </w:r>
      <w:r>
        <w:rPr>
          <w:rFonts w:ascii="Arial" w:hAnsi="Arial" w:cs="Arial"/>
          <w:color w:val="000000"/>
        </w:rPr>
        <w:t>en</w:t>
      </w:r>
      <w:r>
        <w:rPr>
          <w:rFonts w:ascii="Arial" w:hAnsi="Arial" w:cs="Arial"/>
          <w:color w:val="000000"/>
          <w:spacing w:val="2"/>
        </w:rPr>
        <w:t xml:space="preserve"> </w:t>
      </w:r>
      <w:r>
        <w:rPr>
          <w:rFonts w:ascii="Arial" w:hAnsi="Arial" w:cs="Arial"/>
          <w:color w:val="000000"/>
        </w:rPr>
        <w:t>el</w:t>
      </w:r>
      <w:r>
        <w:rPr>
          <w:rFonts w:ascii="Arial" w:hAnsi="Arial" w:cs="Arial"/>
          <w:color w:val="000000"/>
          <w:spacing w:val="2"/>
        </w:rPr>
        <w:t xml:space="preserve"> </w:t>
      </w:r>
      <w:r>
        <w:rPr>
          <w:rFonts w:ascii="Arial" w:hAnsi="Arial" w:cs="Arial"/>
          <w:color w:val="000000"/>
        </w:rPr>
        <w:t>d</w:t>
      </w:r>
      <w:r>
        <w:rPr>
          <w:rFonts w:ascii="Arial" w:hAnsi="Arial" w:cs="Arial"/>
          <w:color w:val="000000"/>
          <w:spacing w:val="-1"/>
        </w:rPr>
        <w:t>i</w:t>
      </w:r>
      <w:r>
        <w:rPr>
          <w:rFonts w:ascii="Arial" w:hAnsi="Arial" w:cs="Arial"/>
          <w:color w:val="000000"/>
        </w:rPr>
        <w:t>a</w:t>
      </w:r>
      <w:r>
        <w:rPr>
          <w:rFonts w:ascii="Arial" w:hAnsi="Arial" w:cs="Arial"/>
          <w:color w:val="000000"/>
          <w:spacing w:val="2"/>
        </w:rPr>
        <w:t>g</w:t>
      </w:r>
      <w:r>
        <w:rPr>
          <w:rFonts w:ascii="Arial" w:hAnsi="Arial" w:cs="Arial"/>
          <w:color w:val="000000"/>
        </w:rPr>
        <w:t>n</w:t>
      </w:r>
      <w:r>
        <w:rPr>
          <w:rFonts w:ascii="Arial" w:hAnsi="Arial" w:cs="Arial"/>
          <w:color w:val="000000"/>
          <w:spacing w:val="-1"/>
        </w:rPr>
        <w:t>ó</w:t>
      </w:r>
      <w:r>
        <w:rPr>
          <w:rFonts w:ascii="Arial" w:hAnsi="Arial" w:cs="Arial"/>
          <w:color w:val="000000"/>
          <w:spacing w:val="-2"/>
        </w:rPr>
        <w:t>s</w:t>
      </w:r>
      <w:r>
        <w:rPr>
          <w:rFonts w:ascii="Arial" w:hAnsi="Arial" w:cs="Arial"/>
          <w:color w:val="000000"/>
          <w:spacing w:val="1"/>
        </w:rPr>
        <w:t>t</w:t>
      </w:r>
      <w:r>
        <w:rPr>
          <w:rFonts w:ascii="Arial" w:hAnsi="Arial" w:cs="Arial"/>
          <w:color w:val="000000"/>
          <w:spacing w:val="-1"/>
        </w:rPr>
        <w:t>i</w:t>
      </w:r>
      <w:r>
        <w:rPr>
          <w:rFonts w:ascii="Arial" w:hAnsi="Arial" w:cs="Arial"/>
          <w:color w:val="000000"/>
        </w:rPr>
        <w:t>co</w:t>
      </w:r>
      <w:r>
        <w:rPr>
          <w:rFonts w:ascii="Arial" w:hAnsi="Arial" w:cs="Arial"/>
          <w:color w:val="000000"/>
          <w:spacing w:val="3"/>
        </w:rPr>
        <w:t xml:space="preserve"> </w:t>
      </w:r>
      <w:r>
        <w:rPr>
          <w:rFonts w:ascii="Arial" w:hAnsi="Arial" w:cs="Arial"/>
          <w:color w:val="000000"/>
          <w:spacing w:val="-3"/>
        </w:rPr>
        <w:t>d</w:t>
      </w:r>
      <w:r>
        <w:rPr>
          <w:rFonts w:ascii="Arial" w:hAnsi="Arial" w:cs="Arial"/>
          <w:color w:val="000000"/>
        </w:rPr>
        <w:t>e</w:t>
      </w:r>
      <w:r>
        <w:rPr>
          <w:rFonts w:ascii="Arial" w:hAnsi="Arial" w:cs="Arial"/>
          <w:color w:val="000000"/>
          <w:spacing w:val="2"/>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2"/>
        </w:rPr>
        <w:t xml:space="preserve"> </w:t>
      </w:r>
      <w:r>
        <w:rPr>
          <w:rFonts w:ascii="Arial" w:hAnsi="Arial" w:cs="Arial"/>
          <w:color w:val="000000"/>
          <w:spacing w:val="1"/>
        </w:rPr>
        <w:t>m</w:t>
      </w:r>
      <w:r>
        <w:rPr>
          <w:rFonts w:ascii="Arial" w:hAnsi="Arial" w:cs="Arial"/>
          <w:color w:val="000000"/>
          <w:spacing w:val="-1"/>
        </w:rPr>
        <w:t>i</w:t>
      </w:r>
      <w:r>
        <w:rPr>
          <w:rFonts w:ascii="Arial" w:hAnsi="Arial" w:cs="Arial"/>
          <w:color w:val="000000"/>
          <w:spacing w:val="-2"/>
        </w:rPr>
        <w:t>s</w:t>
      </w:r>
      <w:r>
        <w:rPr>
          <w:rFonts w:ascii="Arial" w:hAnsi="Arial" w:cs="Arial"/>
          <w:color w:val="000000"/>
          <w:spacing w:val="1"/>
        </w:rPr>
        <w:t>m</w:t>
      </w:r>
      <w:r>
        <w:rPr>
          <w:rFonts w:ascii="Arial" w:hAnsi="Arial" w:cs="Arial"/>
          <w:color w:val="000000"/>
        </w:rPr>
        <w:t>a o</w:t>
      </w:r>
      <w:r>
        <w:rPr>
          <w:rFonts w:ascii="Arial" w:hAnsi="Arial" w:cs="Arial"/>
          <w:color w:val="000000"/>
          <w:spacing w:val="3"/>
        </w:rPr>
        <w:t xml:space="preserve"> </w:t>
      </w:r>
      <w:r>
        <w:rPr>
          <w:rFonts w:ascii="Arial" w:hAnsi="Arial" w:cs="Arial"/>
          <w:color w:val="000000"/>
        </w:rPr>
        <w:t>p</w:t>
      </w:r>
      <w:r>
        <w:rPr>
          <w:rFonts w:ascii="Arial" w:hAnsi="Arial" w:cs="Arial"/>
          <w:color w:val="000000"/>
          <w:spacing w:val="-3"/>
        </w:rPr>
        <w:t>o</w:t>
      </w:r>
      <w:r>
        <w:rPr>
          <w:rFonts w:ascii="Arial" w:hAnsi="Arial" w:cs="Arial"/>
          <w:color w:val="000000"/>
        </w:rPr>
        <w:t>r</w:t>
      </w:r>
      <w:r>
        <w:rPr>
          <w:rFonts w:ascii="Arial" w:hAnsi="Arial" w:cs="Arial"/>
          <w:color w:val="000000"/>
          <w:spacing w:val="1"/>
        </w:rPr>
        <w:t xml:space="preserve"> </w:t>
      </w:r>
      <w:r>
        <w:rPr>
          <w:rFonts w:ascii="Arial" w:hAnsi="Arial" w:cs="Arial"/>
          <w:color w:val="000000"/>
          <w:spacing w:val="2"/>
        </w:rPr>
        <w:t>q</w:t>
      </w:r>
      <w:r>
        <w:rPr>
          <w:rFonts w:ascii="Arial" w:hAnsi="Arial" w:cs="Arial"/>
          <w:color w:val="000000"/>
        </w:rPr>
        <w:t xml:space="preserve">ue </w:t>
      </w:r>
      <w:r>
        <w:rPr>
          <w:rFonts w:ascii="Arial" w:hAnsi="Arial" w:cs="Arial"/>
          <w:color w:val="000000"/>
          <w:spacing w:val="4"/>
        </w:rPr>
        <w:t xml:space="preserve"> </w:t>
      </w:r>
      <w:r>
        <w:rPr>
          <w:rFonts w:ascii="Arial" w:hAnsi="Arial" w:cs="Arial"/>
          <w:color w:val="000000"/>
          <w:spacing w:val="-1"/>
        </w:rPr>
        <w:t>i</w:t>
      </w:r>
      <w:r>
        <w:rPr>
          <w:rFonts w:ascii="Arial" w:hAnsi="Arial" w:cs="Arial"/>
          <w:color w:val="000000"/>
          <w:spacing w:val="-3"/>
        </w:rPr>
        <w:t>n</w:t>
      </w:r>
      <w:r>
        <w:rPr>
          <w:rFonts w:ascii="Arial" w:hAnsi="Arial" w:cs="Arial"/>
          <w:color w:val="000000"/>
        </w:rPr>
        <w:t>d</w:t>
      </w:r>
      <w:r>
        <w:rPr>
          <w:rFonts w:ascii="Arial" w:hAnsi="Arial" w:cs="Arial"/>
          <w:color w:val="000000"/>
          <w:spacing w:val="-1"/>
        </w:rPr>
        <w:t>i</w:t>
      </w:r>
      <w:r>
        <w:rPr>
          <w:rFonts w:ascii="Arial" w:hAnsi="Arial" w:cs="Arial"/>
          <w:color w:val="000000"/>
        </w:rPr>
        <w:t>v</w:t>
      </w:r>
      <w:r>
        <w:rPr>
          <w:rFonts w:ascii="Arial" w:hAnsi="Arial" w:cs="Arial"/>
          <w:color w:val="000000"/>
          <w:spacing w:val="-1"/>
        </w:rPr>
        <w:t>i</w:t>
      </w:r>
      <w:r>
        <w:rPr>
          <w:rFonts w:ascii="Arial" w:hAnsi="Arial" w:cs="Arial"/>
          <w:color w:val="000000"/>
        </w:rPr>
        <w:t>d</w:t>
      </w:r>
      <w:r>
        <w:rPr>
          <w:rFonts w:ascii="Arial" w:hAnsi="Arial" w:cs="Arial"/>
          <w:color w:val="000000"/>
          <w:spacing w:val="-1"/>
        </w:rPr>
        <w:t>u</w:t>
      </w:r>
      <w:r>
        <w:rPr>
          <w:rFonts w:ascii="Arial" w:hAnsi="Arial" w:cs="Arial"/>
          <w:color w:val="000000"/>
        </w:rPr>
        <w:t>a</w:t>
      </w:r>
      <w:r>
        <w:rPr>
          <w:rFonts w:ascii="Arial" w:hAnsi="Arial" w:cs="Arial"/>
          <w:color w:val="000000"/>
          <w:spacing w:val="-1"/>
        </w:rPr>
        <w:t>l</w:t>
      </w:r>
      <w:r>
        <w:rPr>
          <w:rFonts w:ascii="Arial" w:hAnsi="Arial" w:cs="Arial"/>
          <w:color w:val="000000"/>
          <w:spacing w:val="1"/>
        </w:rPr>
        <w:t>m</w:t>
      </w:r>
      <w:r>
        <w:rPr>
          <w:rFonts w:ascii="Arial" w:hAnsi="Arial" w:cs="Arial"/>
          <w:color w:val="000000"/>
        </w:rPr>
        <w:t>e</w:t>
      </w:r>
      <w:r>
        <w:rPr>
          <w:rFonts w:ascii="Arial" w:hAnsi="Arial" w:cs="Arial"/>
          <w:color w:val="000000"/>
          <w:spacing w:val="-1"/>
        </w:rPr>
        <w:t>n</w:t>
      </w:r>
      <w:r>
        <w:rPr>
          <w:rFonts w:ascii="Arial" w:hAnsi="Arial" w:cs="Arial"/>
          <w:color w:val="000000"/>
          <w:spacing w:val="1"/>
        </w:rPr>
        <w:t>t</w:t>
      </w:r>
      <w:r>
        <w:rPr>
          <w:rFonts w:ascii="Arial" w:hAnsi="Arial" w:cs="Arial"/>
          <w:color w:val="000000"/>
        </w:rPr>
        <w:t>e</w:t>
      </w:r>
      <w:r>
        <w:rPr>
          <w:rFonts w:ascii="Arial" w:hAnsi="Arial" w:cs="Arial"/>
          <w:color w:val="000000"/>
          <w:spacing w:val="3"/>
        </w:rPr>
        <w:t xml:space="preserve"> </w:t>
      </w:r>
      <w:r>
        <w:rPr>
          <w:rFonts w:ascii="Arial" w:hAnsi="Arial" w:cs="Arial"/>
          <w:color w:val="000000"/>
        </w:rPr>
        <w:t>o</w:t>
      </w:r>
      <w:r>
        <w:rPr>
          <w:rFonts w:ascii="Arial" w:hAnsi="Arial" w:cs="Arial"/>
          <w:color w:val="000000"/>
          <w:spacing w:val="2"/>
        </w:rPr>
        <w:t xml:space="preserve"> </w:t>
      </w:r>
      <w:r>
        <w:rPr>
          <w:rFonts w:ascii="Arial" w:hAnsi="Arial" w:cs="Arial"/>
          <w:color w:val="000000"/>
        </w:rPr>
        <w:t xml:space="preserve">en </w:t>
      </w:r>
      <w:r>
        <w:rPr>
          <w:rFonts w:ascii="Arial" w:hAnsi="Arial" w:cs="Arial"/>
          <w:color w:val="000000"/>
          <w:spacing w:val="-1"/>
        </w:rPr>
        <w:t>l</w:t>
      </w:r>
      <w:r>
        <w:rPr>
          <w:rFonts w:ascii="Arial" w:hAnsi="Arial" w:cs="Arial"/>
          <w:color w:val="000000"/>
        </w:rPr>
        <w:t>a</w:t>
      </w:r>
      <w:r>
        <w:rPr>
          <w:rFonts w:ascii="Arial" w:hAnsi="Arial" w:cs="Arial"/>
          <w:color w:val="000000"/>
          <w:spacing w:val="2"/>
        </w:rPr>
        <w:t xml:space="preserve"> </w:t>
      </w:r>
      <w:r>
        <w:rPr>
          <w:rFonts w:ascii="Arial" w:hAnsi="Arial" w:cs="Arial"/>
          <w:color w:val="000000"/>
        </w:rPr>
        <w:t>c</w:t>
      </w:r>
      <w:r>
        <w:rPr>
          <w:rFonts w:ascii="Arial" w:hAnsi="Arial" w:cs="Arial"/>
          <w:color w:val="000000"/>
          <w:spacing w:val="-3"/>
        </w:rPr>
        <w:t>o</w:t>
      </w:r>
      <w:r>
        <w:rPr>
          <w:rFonts w:ascii="Arial" w:hAnsi="Arial" w:cs="Arial"/>
          <w:color w:val="000000"/>
          <w:spacing w:val="1"/>
        </w:rPr>
        <w:t>m</w:t>
      </w:r>
      <w:r>
        <w:rPr>
          <w:rFonts w:ascii="Arial" w:hAnsi="Arial" w:cs="Arial"/>
          <w:color w:val="000000"/>
        </w:rPr>
        <w:t>b</w:t>
      </w:r>
      <w:r>
        <w:rPr>
          <w:rFonts w:ascii="Arial" w:hAnsi="Arial" w:cs="Arial"/>
          <w:color w:val="000000"/>
          <w:spacing w:val="-1"/>
        </w:rPr>
        <w:t>i</w:t>
      </w:r>
      <w:r>
        <w:rPr>
          <w:rFonts w:ascii="Arial" w:hAnsi="Arial" w:cs="Arial"/>
          <w:color w:val="000000"/>
        </w:rPr>
        <w:t>n</w:t>
      </w:r>
      <w:r>
        <w:rPr>
          <w:rFonts w:ascii="Arial" w:hAnsi="Arial" w:cs="Arial"/>
          <w:color w:val="000000"/>
          <w:spacing w:val="-1"/>
        </w:rPr>
        <w:t>a</w:t>
      </w:r>
      <w:r>
        <w:rPr>
          <w:rFonts w:ascii="Arial" w:hAnsi="Arial" w:cs="Arial"/>
          <w:color w:val="000000"/>
        </w:rPr>
        <w:t>c</w:t>
      </w:r>
      <w:r>
        <w:rPr>
          <w:rFonts w:ascii="Arial" w:hAnsi="Arial" w:cs="Arial"/>
          <w:color w:val="000000"/>
          <w:spacing w:val="-1"/>
        </w:rPr>
        <w:t>i</w:t>
      </w:r>
      <w:r>
        <w:rPr>
          <w:rFonts w:ascii="Arial" w:hAnsi="Arial" w:cs="Arial"/>
          <w:color w:val="000000"/>
        </w:rPr>
        <w:t xml:space="preserve">ón </w:t>
      </w:r>
      <w:r>
        <w:rPr>
          <w:rFonts w:ascii="Arial" w:hAnsi="Arial" w:cs="Arial"/>
          <w:color w:val="000000"/>
          <w:spacing w:val="2"/>
        </w:rPr>
        <w:t>q</w:t>
      </w:r>
      <w:r>
        <w:rPr>
          <w:rFonts w:ascii="Arial" w:hAnsi="Arial" w:cs="Arial"/>
          <w:color w:val="000000"/>
        </w:rPr>
        <w:t>ue</w:t>
      </w:r>
      <w:r>
        <w:rPr>
          <w:rFonts w:ascii="Arial" w:hAnsi="Arial" w:cs="Arial"/>
          <w:color w:val="000000"/>
          <w:spacing w:val="3"/>
        </w:rPr>
        <w:t xml:space="preserve"> </w:t>
      </w:r>
      <w:r>
        <w:rPr>
          <w:rFonts w:ascii="Arial" w:hAnsi="Arial" w:cs="Arial"/>
          <w:color w:val="000000"/>
          <w:spacing w:val="-3"/>
        </w:rPr>
        <w:t xml:space="preserve">el </w:t>
      </w:r>
      <w:r>
        <w:rPr>
          <w:rFonts w:ascii="Arial" w:hAnsi="Arial" w:cs="Arial"/>
          <w:color w:val="000000"/>
          <w:spacing w:val="1"/>
        </w:rPr>
        <w:t>m</w:t>
      </w:r>
      <w:r>
        <w:rPr>
          <w:rFonts w:ascii="Arial" w:hAnsi="Arial" w:cs="Arial"/>
          <w:color w:val="000000"/>
        </w:rPr>
        <w:t>é</w:t>
      </w:r>
      <w:r>
        <w:rPr>
          <w:rFonts w:ascii="Arial" w:hAnsi="Arial" w:cs="Arial"/>
          <w:color w:val="000000"/>
          <w:spacing w:val="-1"/>
        </w:rPr>
        <w:t>di</w:t>
      </w:r>
      <w:r>
        <w:rPr>
          <w:rFonts w:ascii="Arial" w:hAnsi="Arial" w:cs="Arial"/>
          <w:color w:val="000000"/>
        </w:rPr>
        <w:t>co</w:t>
      </w:r>
      <w:r>
        <w:rPr>
          <w:rFonts w:ascii="Arial" w:hAnsi="Arial" w:cs="Arial"/>
          <w:color w:val="000000"/>
          <w:spacing w:val="47"/>
        </w:rPr>
        <w:t xml:space="preserve"> </w:t>
      </w:r>
      <w:r>
        <w:rPr>
          <w:rFonts w:ascii="Arial" w:hAnsi="Arial" w:cs="Arial"/>
          <w:color w:val="000000"/>
        </w:rPr>
        <w:t>co</w:t>
      </w:r>
      <w:r>
        <w:rPr>
          <w:rFonts w:ascii="Arial" w:hAnsi="Arial" w:cs="Arial"/>
          <w:color w:val="000000"/>
          <w:spacing w:val="-1"/>
        </w:rPr>
        <w:t>n</w:t>
      </w:r>
      <w:r>
        <w:rPr>
          <w:rFonts w:ascii="Arial" w:hAnsi="Arial" w:cs="Arial"/>
          <w:color w:val="000000"/>
        </w:rPr>
        <w:t>s</w:t>
      </w:r>
      <w:r>
        <w:rPr>
          <w:rFonts w:ascii="Arial" w:hAnsi="Arial" w:cs="Arial"/>
          <w:color w:val="000000"/>
          <w:spacing w:val="-1"/>
        </w:rPr>
        <w:t>i</w:t>
      </w:r>
      <w:r>
        <w:rPr>
          <w:rFonts w:ascii="Arial" w:hAnsi="Arial" w:cs="Arial"/>
          <w:color w:val="000000"/>
        </w:rPr>
        <w:t>d</w:t>
      </w:r>
      <w:r>
        <w:rPr>
          <w:rFonts w:ascii="Arial" w:hAnsi="Arial" w:cs="Arial"/>
          <w:color w:val="000000"/>
          <w:spacing w:val="-1"/>
        </w:rPr>
        <w:t>e</w:t>
      </w:r>
      <w:r>
        <w:rPr>
          <w:rFonts w:ascii="Arial" w:hAnsi="Arial" w:cs="Arial"/>
          <w:color w:val="000000"/>
          <w:spacing w:val="1"/>
        </w:rPr>
        <w:t>r</w:t>
      </w:r>
      <w:r>
        <w:rPr>
          <w:rFonts w:ascii="Arial" w:hAnsi="Arial" w:cs="Arial"/>
          <w:color w:val="000000"/>
        </w:rPr>
        <w:t>e</w:t>
      </w:r>
      <w:r>
        <w:rPr>
          <w:rFonts w:ascii="Arial" w:hAnsi="Arial" w:cs="Arial"/>
          <w:color w:val="000000"/>
          <w:spacing w:val="48"/>
        </w:rPr>
        <w:t xml:space="preserve"> </w:t>
      </w:r>
      <w:r>
        <w:rPr>
          <w:rFonts w:ascii="Arial" w:hAnsi="Arial" w:cs="Arial"/>
          <w:color w:val="000000"/>
        </w:rPr>
        <w:t>p</w:t>
      </w:r>
      <w:r>
        <w:rPr>
          <w:rFonts w:ascii="Arial" w:hAnsi="Arial" w:cs="Arial"/>
          <w:color w:val="000000"/>
          <w:spacing w:val="-3"/>
        </w:rPr>
        <w:t>e</w:t>
      </w:r>
      <w:r>
        <w:rPr>
          <w:rFonts w:ascii="Arial" w:hAnsi="Arial" w:cs="Arial"/>
          <w:color w:val="000000"/>
          <w:spacing w:val="1"/>
        </w:rPr>
        <w:t>rt</w:t>
      </w:r>
      <w:r>
        <w:rPr>
          <w:rFonts w:ascii="Arial" w:hAnsi="Arial" w:cs="Arial"/>
          <w:color w:val="000000"/>
          <w:spacing w:val="-1"/>
        </w:rPr>
        <w:t>i</w:t>
      </w:r>
      <w:r>
        <w:rPr>
          <w:rFonts w:ascii="Arial" w:hAnsi="Arial" w:cs="Arial"/>
          <w:color w:val="000000"/>
          <w:spacing w:val="-3"/>
        </w:rPr>
        <w:t>n</w:t>
      </w:r>
      <w:r>
        <w:rPr>
          <w:rFonts w:ascii="Arial" w:hAnsi="Arial" w:cs="Arial"/>
          <w:color w:val="000000"/>
        </w:rPr>
        <w:t>e</w:t>
      </w:r>
      <w:r>
        <w:rPr>
          <w:rFonts w:ascii="Arial" w:hAnsi="Arial" w:cs="Arial"/>
          <w:color w:val="000000"/>
          <w:spacing w:val="-1"/>
        </w:rPr>
        <w:t>n</w:t>
      </w:r>
      <w:r>
        <w:rPr>
          <w:rFonts w:ascii="Arial" w:hAnsi="Arial" w:cs="Arial"/>
          <w:color w:val="000000"/>
          <w:spacing w:val="1"/>
        </w:rPr>
        <w:t>t</w:t>
      </w:r>
      <w:r>
        <w:rPr>
          <w:rFonts w:ascii="Arial" w:hAnsi="Arial" w:cs="Arial"/>
          <w:color w:val="000000"/>
        </w:rPr>
        <w:t>e</w:t>
      </w:r>
      <w:r>
        <w:rPr>
          <w:rFonts w:ascii="Arial" w:hAnsi="Arial" w:cs="Arial"/>
          <w:color w:val="000000"/>
          <w:spacing w:val="47"/>
        </w:rPr>
        <w:t xml:space="preserve"> </w:t>
      </w:r>
      <w:r>
        <w:rPr>
          <w:rFonts w:ascii="Arial" w:hAnsi="Arial" w:cs="Arial"/>
          <w:color w:val="000000"/>
        </w:rPr>
        <w:t>p</w:t>
      </w:r>
      <w:r>
        <w:rPr>
          <w:rFonts w:ascii="Arial" w:hAnsi="Arial" w:cs="Arial"/>
          <w:color w:val="000000"/>
          <w:spacing w:val="-1"/>
        </w:rPr>
        <w:t>e</w:t>
      </w:r>
      <w:r>
        <w:rPr>
          <w:rFonts w:ascii="Arial" w:hAnsi="Arial" w:cs="Arial"/>
          <w:color w:val="000000"/>
          <w:spacing w:val="-2"/>
        </w:rPr>
        <w:t>r</w:t>
      </w:r>
      <w:r>
        <w:rPr>
          <w:rFonts w:ascii="Arial" w:hAnsi="Arial" w:cs="Arial"/>
          <w:color w:val="000000"/>
          <w:spacing w:val="1"/>
        </w:rPr>
        <w:t>m</w:t>
      </w:r>
      <w:r>
        <w:rPr>
          <w:rFonts w:ascii="Arial" w:hAnsi="Arial" w:cs="Arial"/>
          <w:color w:val="000000"/>
          <w:spacing w:val="-1"/>
        </w:rPr>
        <w:t>i</w:t>
      </w:r>
      <w:r>
        <w:rPr>
          <w:rFonts w:ascii="Arial" w:hAnsi="Arial" w:cs="Arial"/>
          <w:color w:val="000000"/>
          <w:spacing w:val="1"/>
        </w:rPr>
        <w:t>t</w:t>
      </w:r>
      <w:r>
        <w:rPr>
          <w:rFonts w:ascii="Arial" w:hAnsi="Arial" w:cs="Arial"/>
          <w:color w:val="000000"/>
        </w:rPr>
        <w:t>an</w:t>
      </w:r>
      <w:r>
        <w:rPr>
          <w:rFonts w:ascii="Arial" w:hAnsi="Arial" w:cs="Arial"/>
          <w:color w:val="000000"/>
          <w:spacing w:val="47"/>
        </w:rPr>
        <w:t xml:space="preserve"> </w:t>
      </w:r>
      <w:r>
        <w:rPr>
          <w:rFonts w:ascii="Arial" w:hAnsi="Arial" w:cs="Arial"/>
          <w:color w:val="000000"/>
        </w:rPr>
        <w:t>e</w:t>
      </w:r>
      <w:r>
        <w:rPr>
          <w:rFonts w:ascii="Arial" w:hAnsi="Arial" w:cs="Arial"/>
          <w:color w:val="000000"/>
          <w:spacing w:val="-3"/>
        </w:rPr>
        <w:t>s</w:t>
      </w:r>
      <w:r>
        <w:rPr>
          <w:rFonts w:ascii="Arial" w:hAnsi="Arial" w:cs="Arial"/>
          <w:color w:val="000000"/>
          <w:spacing w:val="1"/>
        </w:rPr>
        <w:t>t</w:t>
      </w:r>
      <w:r>
        <w:rPr>
          <w:rFonts w:ascii="Arial" w:hAnsi="Arial" w:cs="Arial"/>
          <w:color w:val="000000"/>
        </w:rPr>
        <w:t>a</w:t>
      </w:r>
      <w:r>
        <w:rPr>
          <w:rFonts w:ascii="Arial" w:hAnsi="Arial" w:cs="Arial"/>
          <w:color w:val="000000"/>
          <w:spacing w:val="-1"/>
        </w:rPr>
        <w:t>bl</w:t>
      </w:r>
      <w:r>
        <w:rPr>
          <w:rFonts w:ascii="Arial" w:hAnsi="Arial" w:cs="Arial"/>
          <w:color w:val="000000"/>
        </w:rPr>
        <w:t>ec</w:t>
      </w:r>
      <w:r>
        <w:rPr>
          <w:rFonts w:ascii="Arial" w:hAnsi="Arial" w:cs="Arial"/>
          <w:color w:val="000000"/>
          <w:spacing w:val="-3"/>
        </w:rPr>
        <w:t>e</w:t>
      </w:r>
      <w:r>
        <w:rPr>
          <w:rFonts w:ascii="Arial" w:hAnsi="Arial" w:cs="Arial"/>
          <w:color w:val="000000"/>
        </w:rPr>
        <w:t>r</w:t>
      </w:r>
      <w:r>
        <w:rPr>
          <w:rFonts w:ascii="Arial" w:hAnsi="Arial" w:cs="Arial"/>
          <w:color w:val="000000"/>
          <w:spacing w:val="48"/>
        </w:rPr>
        <w:t xml:space="preserve"> </w:t>
      </w:r>
      <w:r>
        <w:rPr>
          <w:rFonts w:ascii="Arial" w:hAnsi="Arial" w:cs="Arial"/>
          <w:color w:val="000000"/>
        </w:rPr>
        <w:t>el</w:t>
      </w:r>
      <w:r>
        <w:rPr>
          <w:rFonts w:ascii="Arial" w:hAnsi="Arial" w:cs="Arial"/>
          <w:color w:val="000000"/>
          <w:spacing w:val="46"/>
        </w:rPr>
        <w:t xml:space="preserve"> </w:t>
      </w:r>
      <w:r>
        <w:rPr>
          <w:rFonts w:ascii="Arial" w:hAnsi="Arial" w:cs="Arial"/>
          <w:color w:val="000000"/>
        </w:rPr>
        <w:t>estado</w:t>
      </w:r>
      <w:r>
        <w:rPr>
          <w:rFonts w:ascii="Arial" w:hAnsi="Arial" w:cs="Arial"/>
          <w:color w:val="000000"/>
          <w:spacing w:val="47"/>
        </w:rPr>
        <w:t xml:space="preserve"> </w:t>
      </w:r>
      <w:r>
        <w:rPr>
          <w:rFonts w:ascii="Arial" w:hAnsi="Arial" w:cs="Arial"/>
          <w:color w:val="000000"/>
        </w:rPr>
        <w:t>de</w:t>
      </w:r>
      <w:r>
        <w:rPr>
          <w:rFonts w:ascii="Arial" w:hAnsi="Arial" w:cs="Arial"/>
          <w:color w:val="000000"/>
          <w:spacing w:val="44"/>
        </w:rPr>
        <w:t xml:space="preserve"> </w:t>
      </w:r>
      <w:r>
        <w:rPr>
          <w:rFonts w:ascii="Arial" w:hAnsi="Arial" w:cs="Arial"/>
          <w:color w:val="000000"/>
        </w:rPr>
        <w:t>sa</w:t>
      </w:r>
      <w:r>
        <w:rPr>
          <w:rFonts w:ascii="Arial" w:hAnsi="Arial" w:cs="Arial"/>
          <w:color w:val="000000"/>
          <w:spacing w:val="-1"/>
        </w:rPr>
        <w:t>l</w:t>
      </w:r>
      <w:r>
        <w:rPr>
          <w:rFonts w:ascii="Arial" w:hAnsi="Arial" w:cs="Arial"/>
          <w:color w:val="000000"/>
        </w:rPr>
        <w:t>ud</w:t>
      </w:r>
      <w:r>
        <w:rPr>
          <w:rFonts w:ascii="Arial" w:hAnsi="Arial" w:cs="Arial"/>
          <w:color w:val="000000"/>
          <w:spacing w:val="46"/>
        </w:rPr>
        <w:t xml:space="preserve"> </w:t>
      </w:r>
      <w:r>
        <w:rPr>
          <w:rFonts w:ascii="Arial" w:hAnsi="Arial" w:cs="Arial"/>
          <w:color w:val="000000"/>
        </w:rPr>
        <w:t>de</w:t>
      </w:r>
      <w:r>
        <w:rPr>
          <w:rFonts w:ascii="Arial" w:hAnsi="Arial" w:cs="Arial"/>
          <w:color w:val="000000"/>
          <w:spacing w:val="47"/>
        </w:rPr>
        <w:t xml:space="preserve"> </w:t>
      </w:r>
      <w:r>
        <w:rPr>
          <w:rFonts w:ascii="Arial" w:hAnsi="Arial" w:cs="Arial"/>
          <w:color w:val="000000"/>
        </w:rPr>
        <w:t>un</w:t>
      </w:r>
      <w:r>
        <w:rPr>
          <w:rFonts w:ascii="Arial" w:hAnsi="Arial" w:cs="Arial"/>
          <w:color w:val="000000"/>
          <w:spacing w:val="47"/>
        </w:rPr>
        <w:t xml:space="preserve"> </w:t>
      </w:r>
      <w:r>
        <w:rPr>
          <w:rFonts w:ascii="Arial" w:hAnsi="Arial" w:cs="Arial"/>
          <w:color w:val="000000"/>
        </w:rPr>
        <w:t>p</w:t>
      </w:r>
      <w:r>
        <w:rPr>
          <w:rFonts w:ascii="Arial" w:hAnsi="Arial" w:cs="Arial"/>
          <w:color w:val="000000"/>
          <w:spacing w:val="-1"/>
        </w:rPr>
        <w:t>a</w:t>
      </w:r>
      <w:r>
        <w:rPr>
          <w:rFonts w:ascii="Arial" w:hAnsi="Arial" w:cs="Arial"/>
          <w:color w:val="000000"/>
        </w:rPr>
        <w:t>c</w:t>
      </w:r>
      <w:r>
        <w:rPr>
          <w:rFonts w:ascii="Arial" w:hAnsi="Arial" w:cs="Arial"/>
          <w:color w:val="000000"/>
          <w:spacing w:val="-1"/>
        </w:rPr>
        <w:t>i</w:t>
      </w:r>
      <w:r>
        <w:rPr>
          <w:rFonts w:ascii="Arial" w:hAnsi="Arial" w:cs="Arial"/>
          <w:color w:val="000000"/>
        </w:rPr>
        <w:t>e</w:t>
      </w:r>
      <w:r>
        <w:rPr>
          <w:rFonts w:ascii="Arial" w:hAnsi="Arial" w:cs="Arial"/>
          <w:color w:val="000000"/>
          <w:spacing w:val="-1"/>
        </w:rPr>
        <w:t>n</w:t>
      </w:r>
      <w:r>
        <w:rPr>
          <w:rFonts w:ascii="Arial" w:hAnsi="Arial" w:cs="Arial"/>
          <w:color w:val="000000"/>
          <w:spacing w:val="1"/>
        </w:rPr>
        <w:t>t</w:t>
      </w:r>
      <w:r>
        <w:rPr>
          <w:rFonts w:ascii="Arial" w:hAnsi="Arial" w:cs="Arial"/>
          <w:color w:val="000000"/>
        </w:rPr>
        <w:t>e</w:t>
      </w:r>
      <w:r>
        <w:rPr>
          <w:rFonts w:ascii="Arial" w:hAnsi="Arial" w:cs="Arial"/>
          <w:color w:val="000000"/>
          <w:spacing w:val="47"/>
        </w:rPr>
        <w:t xml:space="preserve"> </w:t>
      </w:r>
      <w:r>
        <w:rPr>
          <w:rFonts w:ascii="Arial" w:hAnsi="Arial" w:cs="Arial"/>
          <w:color w:val="000000"/>
        </w:rPr>
        <w:t xml:space="preserve">y </w:t>
      </w:r>
      <w:r>
        <w:rPr>
          <w:rFonts w:ascii="Arial" w:hAnsi="Arial" w:cs="Arial"/>
          <w:color w:val="000000"/>
          <w:spacing w:val="1"/>
        </w:rPr>
        <w:t>t</w:t>
      </w:r>
      <w:r>
        <w:rPr>
          <w:rFonts w:ascii="Arial" w:hAnsi="Arial" w:cs="Arial"/>
          <w:color w:val="000000"/>
        </w:rPr>
        <w:t>om</w:t>
      </w:r>
      <w:r>
        <w:rPr>
          <w:rFonts w:ascii="Arial" w:hAnsi="Arial" w:cs="Arial"/>
          <w:color w:val="000000"/>
          <w:spacing w:val="-2"/>
        </w:rPr>
        <w:t>a</w:t>
      </w:r>
      <w:r>
        <w:rPr>
          <w:rFonts w:ascii="Arial" w:hAnsi="Arial" w:cs="Arial"/>
          <w:color w:val="000000"/>
        </w:rPr>
        <w:t>r</w:t>
      </w:r>
      <w:r>
        <w:rPr>
          <w:rFonts w:ascii="Arial" w:hAnsi="Arial" w:cs="Arial"/>
          <w:color w:val="000000"/>
          <w:spacing w:val="2"/>
        </w:rPr>
        <w:t xml:space="preserve"> </w:t>
      </w:r>
      <w:r>
        <w:rPr>
          <w:rFonts w:ascii="Arial" w:hAnsi="Arial" w:cs="Arial"/>
          <w:color w:val="000000"/>
          <w:spacing w:val="-1"/>
        </w:rPr>
        <w:t>l</w:t>
      </w:r>
      <w:r>
        <w:rPr>
          <w:rFonts w:ascii="Arial" w:hAnsi="Arial" w:cs="Arial"/>
          <w:color w:val="000000"/>
        </w:rPr>
        <w:t xml:space="preserve">as </w:t>
      </w:r>
      <w:r>
        <w:rPr>
          <w:rFonts w:ascii="Arial" w:hAnsi="Arial" w:cs="Arial"/>
          <w:color w:val="000000"/>
          <w:spacing w:val="1"/>
        </w:rPr>
        <w:t>m</w:t>
      </w:r>
      <w:r>
        <w:rPr>
          <w:rFonts w:ascii="Arial" w:hAnsi="Arial" w:cs="Arial"/>
          <w:color w:val="000000"/>
        </w:rPr>
        <w:t>e</w:t>
      </w:r>
      <w:r>
        <w:rPr>
          <w:rFonts w:ascii="Arial" w:hAnsi="Arial" w:cs="Arial"/>
          <w:color w:val="000000"/>
          <w:spacing w:val="-1"/>
        </w:rPr>
        <w:t>di</w:t>
      </w:r>
      <w:r>
        <w:rPr>
          <w:rFonts w:ascii="Arial" w:hAnsi="Arial" w:cs="Arial"/>
          <w:color w:val="000000"/>
        </w:rPr>
        <w:t>d</w:t>
      </w:r>
      <w:r>
        <w:rPr>
          <w:rFonts w:ascii="Arial" w:hAnsi="Arial" w:cs="Arial"/>
          <w:color w:val="000000"/>
          <w:spacing w:val="-1"/>
        </w:rPr>
        <w:t>a</w:t>
      </w:r>
      <w:r>
        <w:rPr>
          <w:rFonts w:ascii="Arial" w:hAnsi="Arial" w:cs="Arial"/>
          <w:color w:val="000000"/>
        </w:rPr>
        <w:t>s</w:t>
      </w:r>
      <w:r>
        <w:rPr>
          <w:rFonts w:ascii="Arial" w:hAnsi="Arial" w:cs="Arial"/>
          <w:color w:val="000000"/>
          <w:spacing w:val="1"/>
        </w:rPr>
        <w:t xml:space="preserve"> </w:t>
      </w:r>
      <w:r>
        <w:rPr>
          <w:rFonts w:ascii="Arial" w:hAnsi="Arial" w:cs="Arial"/>
          <w:color w:val="000000"/>
        </w:rPr>
        <w:t>del</w:t>
      </w:r>
      <w:r>
        <w:rPr>
          <w:rFonts w:ascii="Arial" w:hAnsi="Arial" w:cs="Arial"/>
          <w:color w:val="000000"/>
          <w:spacing w:val="2"/>
        </w:rPr>
        <w:t xml:space="preserve"> </w:t>
      </w:r>
      <w:r>
        <w:rPr>
          <w:rFonts w:ascii="Arial" w:hAnsi="Arial" w:cs="Arial"/>
          <w:color w:val="000000"/>
          <w:spacing w:val="-2"/>
        </w:rPr>
        <w:t>c</w:t>
      </w:r>
      <w:r>
        <w:rPr>
          <w:rFonts w:ascii="Arial" w:hAnsi="Arial" w:cs="Arial"/>
          <w:color w:val="000000"/>
        </w:rPr>
        <w:t xml:space="preserve">aso a </w:t>
      </w:r>
      <w:r>
        <w:rPr>
          <w:rFonts w:ascii="Arial" w:hAnsi="Arial" w:cs="Arial"/>
          <w:color w:val="000000"/>
          <w:spacing w:val="-2"/>
        </w:rPr>
        <w:t>c</w:t>
      </w:r>
      <w:r>
        <w:rPr>
          <w:rFonts w:ascii="Arial" w:hAnsi="Arial" w:cs="Arial"/>
          <w:color w:val="000000"/>
          <w:spacing w:val="1"/>
        </w:rPr>
        <w:t>r</w:t>
      </w:r>
      <w:r>
        <w:rPr>
          <w:rFonts w:ascii="Arial" w:hAnsi="Arial" w:cs="Arial"/>
          <w:color w:val="000000"/>
          <w:spacing w:val="-1"/>
        </w:rPr>
        <w:t>i</w:t>
      </w:r>
      <w:r>
        <w:rPr>
          <w:rFonts w:ascii="Arial" w:hAnsi="Arial" w:cs="Arial"/>
          <w:color w:val="000000"/>
          <w:spacing w:val="1"/>
        </w:rPr>
        <w:t>t</w:t>
      </w:r>
      <w:r>
        <w:rPr>
          <w:rFonts w:ascii="Arial" w:hAnsi="Arial" w:cs="Arial"/>
          <w:color w:val="000000"/>
        </w:rPr>
        <w:t>erio</w:t>
      </w:r>
      <w:r>
        <w:rPr>
          <w:rFonts w:ascii="Arial" w:hAnsi="Arial" w:cs="Arial"/>
          <w:color w:val="000000"/>
          <w:spacing w:val="1"/>
        </w:rPr>
        <w:t xml:space="preserve"> </w:t>
      </w:r>
      <w:r>
        <w:rPr>
          <w:rFonts w:ascii="Arial" w:hAnsi="Arial" w:cs="Arial"/>
          <w:color w:val="000000"/>
        </w:rPr>
        <w:t xml:space="preserve">del </w:t>
      </w:r>
      <w:r>
        <w:rPr>
          <w:rFonts w:ascii="Arial" w:hAnsi="Arial" w:cs="Arial"/>
          <w:color w:val="000000"/>
          <w:spacing w:val="1"/>
        </w:rPr>
        <w:t>m</w:t>
      </w:r>
      <w:r>
        <w:rPr>
          <w:rFonts w:ascii="Arial" w:hAnsi="Arial" w:cs="Arial"/>
          <w:color w:val="000000"/>
          <w:spacing w:val="-1"/>
        </w:rPr>
        <w:t>i</w:t>
      </w:r>
      <w:r>
        <w:rPr>
          <w:rFonts w:ascii="Arial" w:hAnsi="Arial" w:cs="Arial"/>
          <w:color w:val="000000"/>
        </w:rPr>
        <w:t>s</w:t>
      </w:r>
      <w:r>
        <w:rPr>
          <w:rFonts w:ascii="Arial" w:hAnsi="Arial" w:cs="Arial"/>
          <w:color w:val="000000"/>
          <w:spacing w:val="-2"/>
        </w:rPr>
        <w:t>m</w:t>
      </w:r>
      <w:r>
        <w:rPr>
          <w:rFonts w:ascii="Arial" w:hAnsi="Arial" w:cs="Arial"/>
          <w:color w:val="000000"/>
        </w:rPr>
        <w:t xml:space="preserve">o. </w:t>
      </w:r>
      <w:r>
        <w:rPr>
          <w:rFonts w:ascii="Arial" w:hAnsi="Arial" w:cs="Arial"/>
          <w:color w:val="000000"/>
          <w:spacing w:val="-1"/>
        </w:rPr>
        <w:t>D</w:t>
      </w:r>
      <w:r>
        <w:rPr>
          <w:rFonts w:ascii="Arial" w:hAnsi="Arial" w:cs="Arial"/>
          <w:color w:val="000000"/>
        </w:rPr>
        <w:t>es</w:t>
      </w:r>
      <w:r>
        <w:rPr>
          <w:rFonts w:ascii="Arial" w:hAnsi="Arial" w:cs="Arial"/>
          <w:color w:val="000000"/>
          <w:spacing w:val="-1"/>
        </w:rPr>
        <w:t>d</w:t>
      </w:r>
      <w:r>
        <w:rPr>
          <w:rFonts w:ascii="Arial" w:hAnsi="Arial" w:cs="Arial"/>
          <w:color w:val="000000"/>
        </w:rPr>
        <w:t>e e</w:t>
      </w:r>
      <w:r>
        <w:rPr>
          <w:rFonts w:ascii="Arial" w:hAnsi="Arial" w:cs="Arial"/>
          <w:color w:val="000000"/>
          <w:spacing w:val="-3"/>
        </w:rPr>
        <w:t>s</w:t>
      </w:r>
      <w:r>
        <w:rPr>
          <w:rFonts w:ascii="Arial" w:hAnsi="Arial" w:cs="Arial"/>
          <w:color w:val="000000"/>
          <w:spacing w:val="1"/>
        </w:rPr>
        <w:t>t</w:t>
      </w:r>
      <w:r>
        <w:rPr>
          <w:rFonts w:ascii="Arial" w:hAnsi="Arial" w:cs="Arial"/>
          <w:color w:val="000000"/>
        </w:rPr>
        <w:t>e</w:t>
      </w:r>
      <w:r>
        <w:rPr>
          <w:rFonts w:ascii="Arial" w:hAnsi="Arial" w:cs="Arial"/>
          <w:color w:val="000000"/>
          <w:spacing w:val="1"/>
        </w:rPr>
        <w:t xml:space="preserve"> </w:t>
      </w:r>
      <w:r>
        <w:rPr>
          <w:rFonts w:ascii="Arial" w:hAnsi="Arial" w:cs="Arial"/>
          <w:color w:val="000000"/>
        </w:rPr>
        <w:t>p</w:t>
      </w:r>
      <w:r>
        <w:rPr>
          <w:rFonts w:ascii="Arial" w:hAnsi="Arial" w:cs="Arial"/>
          <w:color w:val="000000"/>
          <w:spacing w:val="-1"/>
        </w:rPr>
        <w:t>u</w:t>
      </w:r>
      <w:r>
        <w:rPr>
          <w:rFonts w:ascii="Arial" w:hAnsi="Arial" w:cs="Arial"/>
          <w:color w:val="000000"/>
        </w:rPr>
        <w:t>n</w:t>
      </w:r>
      <w:r>
        <w:rPr>
          <w:rFonts w:ascii="Arial" w:hAnsi="Arial" w:cs="Arial"/>
          <w:color w:val="000000"/>
          <w:spacing w:val="-2"/>
        </w:rPr>
        <w:t>t</w:t>
      </w:r>
      <w:r>
        <w:rPr>
          <w:rFonts w:ascii="Arial" w:hAnsi="Arial" w:cs="Arial"/>
          <w:color w:val="000000"/>
        </w:rPr>
        <w:t>o</w:t>
      </w:r>
      <w:r>
        <w:rPr>
          <w:rFonts w:ascii="Arial" w:hAnsi="Arial" w:cs="Arial"/>
          <w:color w:val="000000"/>
          <w:spacing w:val="3"/>
        </w:rPr>
        <w:t xml:space="preserve"> </w:t>
      </w:r>
      <w:r>
        <w:rPr>
          <w:rFonts w:ascii="Arial" w:hAnsi="Arial" w:cs="Arial"/>
          <w:color w:val="000000"/>
        </w:rPr>
        <w:t xml:space="preserve">de </w:t>
      </w:r>
      <w:r>
        <w:rPr>
          <w:rFonts w:ascii="Arial" w:hAnsi="Arial" w:cs="Arial"/>
          <w:color w:val="000000"/>
          <w:spacing w:val="-2"/>
        </w:rPr>
        <w:t>v</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rPr>
        <w:t>a</w:t>
      </w:r>
      <w:r>
        <w:rPr>
          <w:rFonts w:ascii="Arial" w:hAnsi="Arial" w:cs="Arial"/>
          <w:color w:val="000000"/>
          <w:spacing w:val="3"/>
        </w:rPr>
        <w:t xml:space="preserve"> </w:t>
      </w:r>
      <w:r>
        <w:rPr>
          <w:rFonts w:ascii="Arial" w:hAnsi="Arial" w:cs="Arial"/>
          <w:color w:val="000000"/>
          <w:spacing w:val="-2"/>
        </w:rPr>
        <w:t>s</w:t>
      </w:r>
      <w:r>
        <w:rPr>
          <w:rFonts w:ascii="Arial" w:hAnsi="Arial" w:cs="Arial"/>
          <w:color w:val="000000"/>
        </w:rPr>
        <w:t>e</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3"/>
        </w:rPr>
        <w:t>e</w:t>
      </w:r>
      <w:r>
        <w:rPr>
          <w:rFonts w:ascii="Arial" w:hAnsi="Arial" w:cs="Arial"/>
          <w:color w:val="000000"/>
        </w:rPr>
        <w:t>c</w:t>
      </w:r>
      <w:r>
        <w:rPr>
          <w:rFonts w:ascii="Arial" w:hAnsi="Arial" w:cs="Arial"/>
          <w:color w:val="000000"/>
          <w:spacing w:val="-1"/>
        </w:rPr>
        <w:t>i</w:t>
      </w:r>
      <w:r>
        <w:rPr>
          <w:rFonts w:ascii="Arial" w:hAnsi="Arial" w:cs="Arial"/>
          <w:color w:val="000000"/>
        </w:rPr>
        <w:t>d</w:t>
      </w:r>
      <w:r>
        <w:rPr>
          <w:rFonts w:ascii="Arial" w:hAnsi="Arial" w:cs="Arial"/>
          <w:color w:val="000000"/>
          <w:spacing w:val="-4"/>
        </w:rPr>
        <w:t>i</w:t>
      </w:r>
      <w:r>
        <w:rPr>
          <w:rFonts w:ascii="Arial" w:hAnsi="Arial" w:cs="Arial"/>
          <w:color w:val="000000"/>
        </w:rPr>
        <w:t xml:space="preserve">ó </w:t>
      </w:r>
      <w:r>
        <w:rPr>
          <w:rFonts w:ascii="Arial" w:hAnsi="Arial" w:cs="Arial"/>
          <w:color w:val="000000"/>
          <w:spacing w:val="1"/>
        </w:rPr>
        <w:t>tr</w:t>
      </w:r>
      <w:r>
        <w:rPr>
          <w:rFonts w:ascii="Arial" w:hAnsi="Arial" w:cs="Arial"/>
          <w:color w:val="000000"/>
        </w:rPr>
        <w:t>a</w:t>
      </w:r>
      <w:r>
        <w:rPr>
          <w:rFonts w:ascii="Arial" w:hAnsi="Arial" w:cs="Arial"/>
          <w:color w:val="000000"/>
          <w:spacing w:val="-1"/>
        </w:rPr>
        <w:t>b</w:t>
      </w:r>
      <w:r>
        <w:rPr>
          <w:rFonts w:ascii="Arial" w:hAnsi="Arial" w:cs="Arial"/>
          <w:color w:val="000000"/>
          <w:spacing w:val="-3"/>
        </w:rPr>
        <w:t>a</w:t>
      </w:r>
      <w:r>
        <w:rPr>
          <w:rFonts w:ascii="Arial" w:hAnsi="Arial" w:cs="Arial"/>
          <w:color w:val="000000"/>
          <w:spacing w:val="1"/>
        </w:rPr>
        <w:t>j</w:t>
      </w:r>
      <w:r>
        <w:rPr>
          <w:rFonts w:ascii="Arial" w:hAnsi="Arial" w:cs="Arial"/>
          <w:color w:val="000000"/>
        </w:rPr>
        <w:t>ar</w:t>
      </w:r>
      <w:r>
        <w:rPr>
          <w:rFonts w:ascii="Arial" w:hAnsi="Arial" w:cs="Arial"/>
          <w:color w:val="000000"/>
          <w:spacing w:val="2"/>
        </w:rPr>
        <w:t xml:space="preserve"> </w:t>
      </w:r>
      <w:r>
        <w:rPr>
          <w:rFonts w:ascii="Arial" w:hAnsi="Arial" w:cs="Arial"/>
          <w:color w:val="000000"/>
        </w:rPr>
        <w:t>con</w:t>
      </w:r>
      <w:r>
        <w:rPr>
          <w:rFonts w:ascii="Arial" w:hAnsi="Arial" w:cs="Arial"/>
          <w:color w:val="000000"/>
          <w:spacing w:val="2"/>
        </w:rPr>
        <w:t xml:space="preserve"> </w:t>
      </w:r>
      <w:r>
        <w:rPr>
          <w:rFonts w:ascii="Arial" w:hAnsi="Arial" w:cs="Arial"/>
          <w:color w:val="000000"/>
        </w:rPr>
        <w:t>a</w:t>
      </w:r>
      <w:r>
        <w:rPr>
          <w:rFonts w:ascii="Arial" w:hAnsi="Arial" w:cs="Arial"/>
          <w:color w:val="000000"/>
          <w:spacing w:val="-4"/>
        </w:rPr>
        <w:t>l</w:t>
      </w:r>
      <w:r>
        <w:rPr>
          <w:rFonts w:ascii="Arial" w:hAnsi="Arial" w:cs="Arial"/>
          <w:color w:val="000000"/>
          <w:spacing w:val="2"/>
        </w:rPr>
        <w:t>g</w:t>
      </w:r>
      <w:r>
        <w:rPr>
          <w:rFonts w:ascii="Arial" w:hAnsi="Arial" w:cs="Arial"/>
          <w:color w:val="000000"/>
        </w:rPr>
        <w:t>u</w:t>
      </w:r>
      <w:r>
        <w:rPr>
          <w:rFonts w:ascii="Arial" w:hAnsi="Arial" w:cs="Arial"/>
          <w:color w:val="000000"/>
          <w:spacing w:val="-1"/>
        </w:rPr>
        <w:t>n</w:t>
      </w:r>
      <w:r>
        <w:rPr>
          <w:rFonts w:ascii="Arial" w:hAnsi="Arial" w:cs="Arial"/>
          <w:color w:val="000000"/>
        </w:rPr>
        <w:t>as</w:t>
      </w:r>
      <w:r>
        <w:rPr>
          <w:rFonts w:ascii="Arial" w:hAnsi="Arial" w:cs="Arial"/>
          <w:color w:val="000000"/>
          <w:spacing w:val="3"/>
        </w:rPr>
        <w:t xml:space="preserve"> </w:t>
      </w:r>
      <w:r>
        <w:rPr>
          <w:rFonts w:ascii="Arial" w:hAnsi="Arial" w:cs="Arial"/>
          <w:color w:val="000000"/>
        </w:rPr>
        <w:t xml:space="preserve">de </w:t>
      </w:r>
      <w:r>
        <w:rPr>
          <w:rFonts w:ascii="Arial" w:hAnsi="Arial" w:cs="Arial"/>
          <w:color w:val="000000"/>
          <w:spacing w:val="-3"/>
        </w:rPr>
        <w:t>l</w:t>
      </w:r>
      <w:r>
        <w:rPr>
          <w:rFonts w:ascii="Arial" w:hAnsi="Arial" w:cs="Arial"/>
          <w:color w:val="000000"/>
        </w:rPr>
        <w:t>as</w:t>
      </w:r>
      <w:r>
        <w:rPr>
          <w:rFonts w:ascii="Arial" w:hAnsi="Arial" w:cs="Arial"/>
          <w:color w:val="000000"/>
          <w:spacing w:val="2"/>
        </w:rPr>
        <w:t xml:space="preserve"> </w:t>
      </w:r>
      <w:r>
        <w:rPr>
          <w:rFonts w:ascii="Arial" w:hAnsi="Arial" w:cs="Arial"/>
          <w:color w:val="000000"/>
          <w:spacing w:val="-2"/>
        </w:rPr>
        <w:t>v</w:t>
      </w:r>
      <w:r>
        <w:rPr>
          <w:rFonts w:ascii="Arial" w:hAnsi="Arial" w:cs="Arial"/>
          <w:color w:val="000000"/>
        </w:rPr>
        <w:t>ari</w:t>
      </w:r>
      <w:r>
        <w:rPr>
          <w:rFonts w:ascii="Arial" w:hAnsi="Arial" w:cs="Arial"/>
          <w:color w:val="000000"/>
          <w:spacing w:val="-1"/>
        </w:rPr>
        <w:t>a</w:t>
      </w:r>
      <w:r>
        <w:rPr>
          <w:rFonts w:ascii="Arial" w:hAnsi="Arial" w:cs="Arial"/>
          <w:color w:val="000000"/>
        </w:rPr>
        <w:t>b</w:t>
      </w:r>
      <w:r>
        <w:rPr>
          <w:rFonts w:ascii="Arial" w:hAnsi="Arial" w:cs="Arial"/>
          <w:color w:val="000000"/>
          <w:spacing w:val="-1"/>
        </w:rPr>
        <w:t>l</w:t>
      </w:r>
      <w:r>
        <w:rPr>
          <w:rFonts w:ascii="Arial" w:hAnsi="Arial" w:cs="Arial"/>
          <w:color w:val="000000"/>
        </w:rPr>
        <w:t>es</w:t>
      </w:r>
      <w:r>
        <w:rPr>
          <w:rFonts w:ascii="Arial" w:hAnsi="Arial" w:cs="Arial"/>
          <w:color w:val="000000"/>
          <w:spacing w:val="3"/>
        </w:rPr>
        <w:t xml:space="preserve"> </w:t>
      </w:r>
      <w:r>
        <w:rPr>
          <w:rFonts w:ascii="Arial" w:hAnsi="Arial" w:cs="Arial"/>
          <w:color w:val="000000"/>
        </w:rPr>
        <w:t>comú</w:t>
      </w:r>
      <w:r>
        <w:rPr>
          <w:rFonts w:ascii="Arial" w:hAnsi="Arial" w:cs="Arial"/>
          <w:color w:val="000000"/>
          <w:spacing w:val="-3"/>
        </w:rPr>
        <w:t>n</w:t>
      </w:r>
      <w:r>
        <w:rPr>
          <w:rFonts w:ascii="Arial" w:hAnsi="Arial" w:cs="Arial"/>
          <w:color w:val="000000"/>
          <w:spacing w:val="1"/>
        </w:rPr>
        <w:t>m</w:t>
      </w:r>
      <w:r>
        <w:rPr>
          <w:rFonts w:ascii="Arial" w:hAnsi="Arial" w:cs="Arial"/>
          <w:color w:val="000000"/>
        </w:rPr>
        <w:t>e</w:t>
      </w:r>
      <w:r>
        <w:rPr>
          <w:rFonts w:ascii="Arial" w:hAnsi="Arial" w:cs="Arial"/>
          <w:color w:val="000000"/>
          <w:spacing w:val="-1"/>
        </w:rPr>
        <w:t>nt</w:t>
      </w:r>
      <w:r>
        <w:rPr>
          <w:rFonts w:ascii="Arial" w:hAnsi="Arial" w:cs="Arial"/>
          <w:color w:val="000000"/>
        </w:rPr>
        <w:t>e</w:t>
      </w:r>
      <w:r>
        <w:rPr>
          <w:rFonts w:ascii="Arial" w:hAnsi="Arial" w:cs="Arial"/>
          <w:color w:val="000000"/>
          <w:spacing w:val="3"/>
        </w:rPr>
        <w:t xml:space="preserve"> </w:t>
      </w:r>
      <w:r>
        <w:rPr>
          <w:rFonts w:ascii="Arial" w:hAnsi="Arial" w:cs="Arial"/>
          <w:color w:val="000000"/>
        </w:rPr>
        <w:t>us</w:t>
      </w:r>
      <w:r>
        <w:rPr>
          <w:rFonts w:ascii="Arial" w:hAnsi="Arial" w:cs="Arial"/>
          <w:color w:val="000000"/>
          <w:spacing w:val="-1"/>
        </w:rPr>
        <w:t>a</w:t>
      </w:r>
      <w:r>
        <w:rPr>
          <w:rFonts w:ascii="Arial" w:hAnsi="Arial" w:cs="Arial"/>
          <w:color w:val="000000"/>
        </w:rPr>
        <w:t>d</w:t>
      </w:r>
      <w:r>
        <w:rPr>
          <w:rFonts w:ascii="Arial" w:hAnsi="Arial" w:cs="Arial"/>
          <w:color w:val="000000"/>
          <w:spacing w:val="-1"/>
        </w:rPr>
        <w:t>a</w:t>
      </w:r>
      <w:r>
        <w:rPr>
          <w:rFonts w:ascii="Arial" w:hAnsi="Arial" w:cs="Arial"/>
          <w:color w:val="000000"/>
        </w:rPr>
        <w:t>s</w:t>
      </w:r>
      <w:r>
        <w:rPr>
          <w:rFonts w:ascii="Arial" w:hAnsi="Arial" w:cs="Arial"/>
          <w:color w:val="000000"/>
          <w:spacing w:val="3"/>
        </w:rPr>
        <w:t xml:space="preserve"> </w:t>
      </w:r>
      <w:r>
        <w:rPr>
          <w:rFonts w:ascii="Arial" w:hAnsi="Arial" w:cs="Arial"/>
          <w:color w:val="000000"/>
        </w:rPr>
        <w:t>en</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rPr>
        <w:t>as</w:t>
      </w:r>
      <w:r>
        <w:rPr>
          <w:rFonts w:ascii="Arial" w:hAnsi="Arial" w:cs="Arial"/>
          <w:color w:val="000000"/>
          <w:spacing w:val="3"/>
        </w:rPr>
        <w:t xml:space="preserve"> </w:t>
      </w:r>
      <w:r>
        <w:rPr>
          <w:rFonts w:ascii="Arial" w:hAnsi="Arial" w:cs="Arial"/>
          <w:color w:val="000000"/>
        </w:rPr>
        <w:t>u</w:t>
      </w:r>
      <w:r>
        <w:rPr>
          <w:rFonts w:ascii="Arial" w:hAnsi="Arial" w:cs="Arial"/>
          <w:color w:val="000000"/>
          <w:spacing w:val="-1"/>
        </w:rPr>
        <w:t>ni</w:t>
      </w:r>
      <w:r>
        <w:rPr>
          <w:rFonts w:ascii="Arial" w:hAnsi="Arial" w:cs="Arial"/>
          <w:color w:val="000000"/>
        </w:rPr>
        <w:t>d</w:t>
      </w:r>
      <w:r>
        <w:rPr>
          <w:rFonts w:ascii="Arial" w:hAnsi="Arial" w:cs="Arial"/>
          <w:color w:val="000000"/>
          <w:spacing w:val="-1"/>
        </w:rPr>
        <w:t>a</w:t>
      </w:r>
      <w:r>
        <w:rPr>
          <w:rFonts w:ascii="Arial" w:hAnsi="Arial" w:cs="Arial"/>
          <w:color w:val="000000"/>
        </w:rPr>
        <w:t>d</w:t>
      </w:r>
      <w:r>
        <w:rPr>
          <w:rFonts w:ascii="Arial" w:hAnsi="Arial" w:cs="Arial"/>
          <w:color w:val="000000"/>
          <w:spacing w:val="-3"/>
        </w:rPr>
        <w:t>e</w:t>
      </w:r>
      <w:r>
        <w:rPr>
          <w:rFonts w:ascii="Arial" w:hAnsi="Arial" w:cs="Arial"/>
          <w:color w:val="000000"/>
        </w:rPr>
        <w:t>s</w:t>
      </w:r>
      <w:r>
        <w:rPr>
          <w:rFonts w:ascii="Arial" w:hAnsi="Arial" w:cs="Arial"/>
          <w:color w:val="000000"/>
          <w:spacing w:val="3"/>
        </w:rPr>
        <w:t xml:space="preserve"> </w:t>
      </w:r>
      <w:r>
        <w:rPr>
          <w:rFonts w:ascii="Arial" w:hAnsi="Arial" w:cs="Arial"/>
          <w:color w:val="000000"/>
        </w:rPr>
        <w:t>de</w:t>
      </w:r>
      <w:r>
        <w:rPr>
          <w:rFonts w:ascii="Arial" w:hAnsi="Arial" w:cs="Arial"/>
          <w:color w:val="000000"/>
          <w:spacing w:val="2"/>
        </w:rPr>
        <w:t xml:space="preserve"> </w:t>
      </w:r>
      <w:r>
        <w:rPr>
          <w:rFonts w:ascii="Arial" w:hAnsi="Arial" w:cs="Arial"/>
          <w:color w:val="000000"/>
          <w:spacing w:val="-3"/>
        </w:rPr>
        <w:lastRenderedPageBreak/>
        <w:t>e</w:t>
      </w:r>
      <w:r>
        <w:rPr>
          <w:rFonts w:ascii="Arial" w:hAnsi="Arial" w:cs="Arial"/>
          <w:color w:val="000000"/>
          <w:spacing w:val="1"/>
        </w:rPr>
        <w:t>m</w:t>
      </w:r>
      <w:r>
        <w:rPr>
          <w:rFonts w:ascii="Arial" w:hAnsi="Arial" w:cs="Arial"/>
          <w:color w:val="000000"/>
        </w:rPr>
        <w:t>e</w:t>
      </w:r>
      <w:r>
        <w:rPr>
          <w:rFonts w:ascii="Arial" w:hAnsi="Arial" w:cs="Arial"/>
          <w:color w:val="000000"/>
          <w:spacing w:val="-2"/>
        </w:rPr>
        <w:t>r</w:t>
      </w:r>
      <w:r>
        <w:rPr>
          <w:rFonts w:ascii="Arial" w:hAnsi="Arial" w:cs="Arial"/>
          <w:color w:val="000000"/>
          <w:spacing w:val="2"/>
        </w:rPr>
        <w:t>g</w:t>
      </w:r>
      <w:r>
        <w:rPr>
          <w:rFonts w:ascii="Arial" w:hAnsi="Arial" w:cs="Arial"/>
          <w:color w:val="000000"/>
        </w:rPr>
        <w:t>e</w:t>
      </w:r>
      <w:r>
        <w:rPr>
          <w:rFonts w:ascii="Arial" w:hAnsi="Arial" w:cs="Arial"/>
          <w:color w:val="000000"/>
          <w:spacing w:val="-1"/>
        </w:rPr>
        <w:t>n</w:t>
      </w:r>
      <w:r>
        <w:rPr>
          <w:rFonts w:ascii="Arial" w:hAnsi="Arial" w:cs="Arial"/>
          <w:color w:val="000000"/>
        </w:rPr>
        <w:t>c</w:t>
      </w:r>
      <w:r>
        <w:rPr>
          <w:rFonts w:ascii="Arial" w:hAnsi="Arial" w:cs="Arial"/>
          <w:color w:val="000000"/>
          <w:spacing w:val="-1"/>
        </w:rPr>
        <w:t>i</w:t>
      </w:r>
      <w:r>
        <w:rPr>
          <w:rFonts w:ascii="Arial" w:hAnsi="Arial" w:cs="Arial"/>
          <w:color w:val="000000"/>
        </w:rPr>
        <w:t>a en</w:t>
      </w:r>
      <w:r>
        <w:rPr>
          <w:rFonts w:ascii="Arial" w:hAnsi="Arial" w:cs="Arial"/>
          <w:color w:val="000000"/>
          <w:spacing w:val="7"/>
        </w:rPr>
        <w:t xml:space="preserve"> </w:t>
      </w:r>
      <w:r>
        <w:rPr>
          <w:rFonts w:ascii="Arial" w:hAnsi="Arial" w:cs="Arial"/>
          <w:color w:val="000000"/>
          <w:spacing w:val="-1"/>
        </w:rPr>
        <w:t>l</w:t>
      </w:r>
      <w:r>
        <w:rPr>
          <w:rFonts w:ascii="Arial" w:hAnsi="Arial" w:cs="Arial"/>
          <w:color w:val="000000"/>
        </w:rPr>
        <w:t>as</w:t>
      </w:r>
      <w:r>
        <w:rPr>
          <w:rFonts w:ascii="Arial" w:hAnsi="Arial" w:cs="Arial"/>
          <w:color w:val="000000"/>
          <w:spacing w:val="7"/>
        </w:rPr>
        <w:t xml:space="preserve"> </w:t>
      </w:r>
      <w:r>
        <w:rPr>
          <w:rFonts w:ascii="Arial" w:hAnsi="Arial" w:cs="Arial"/>
          <w:color w:val="000000"/>
          <w:spacing w:val="-1"/>
        </w:rPr>
        <w:t>i</w:t>
      </w:r>
      <w:r>
        <w:rPr>
          <w:rFonts w:ascii="Arial" w:hAnsi="Arial" w:cs="Arial"/>
          <w:color w:val="000000"/>
        </w:rPr>
        <w:t>nstituc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es</w:t>
      </w:r>
      <w:r>
        <w:rPr>
          <w:rFonts w:ascii="Arial" w:hAnsi="Arial" w:cs="Arial"/>
          <w:color w:val="000000"/>
          <w:spacing w:val="5"/>
        </w:rPr>
        <w:t xml:space="preserve"> </w:t>
      </w:r>
      <w:r>
        <w:rPr>
          <w:rFonts w:ascii="Arial" w:hAnsi="Arial" w:cs="Arial"/>
          <w:color w:val="000000"/>
        </w:rPr>
        <w:t>h</w:t>
      </w:r>
      <w:r>
        <w:rPr>
          <w:rFonts w:ascii="Arial" w:hAnsi="Arial" w:cs="Arial"/>
          <w:color w:val="000000"/>
          <w:spacing w:val="-1"/>
        </w:rPr>
        <w:t>o</w:t>
      </w:r>
      <w:r>
        <w:rPr>
          <w:rFonts w:ascii="Arial" w:hAnsi="Arial" w:cs="Arial"/>
          <w:color w:val="000000"/>
          <w:spacing w:val="-2"/>
        </w:rPr>
        <w:t>s</w:t>
      </w:r>
      <w:r>
        <w:rPr>
          <w:rFonts w:ascii="Arial" w:hAnsi="Arial" w:cs="Arial"/>
          <w:color w:val="000000"/>
        </w:rPr>
        <w:t>p</w:t>
      </w:r>
      <w:r>
        <w:rPr>
          <w:rFonts w:ascii="Arial" w:hAnsi="Arial" w:cs="Arial"/>
          <w:color w:val="000000"/>
          <w:spacing w:val="-1"/>
        </w:rPr>
        <w:t>i</w:t>
      </w:r>
      <w:r>
        <w:rPr>
          <w:rFonts w:ascii="Arial" w:hAnsi="Arial" w:cs="Arial"/>
          <w:color w:val="000000"/>
          <w:spacing w:val="1"/>
        </w:rPr>
        <w:t>t</w:t>
      </w:r>
      <w:r>
        <w:rPr>
          <w:rFonts w:ascii="Arial" w:hAnsi="Arial" w:cs="Arial"/>
          <w:color w:val="000000"/>
        </w:rPr>
        <w:t>a</w:t>
      </w:r>
      <w:r>
        <w:rPr>
          <w:rFonts w:ascii="Arial" w:hAnsi="Arial" w:cs="Arial"/>
          <w:color w:val="000000"/>
          <w:spacing w:val="-1"/>
        </w:rPr>
        <w:t>l</w:t>
      </w:r>
      <w:r>
        <w:rPr>
          <w:rFonts w:ascii="Arial" w:hAnsi="Arial" w:cs="Arial"/>
          <w:color w:val="000000"/>
        </w:rPr>
        <w:t>ari</w:t>
      </w:r>
      <w:r>
        <w:rPr>
          <w:rFonts w:ascii="Arial" w:hAnsi="Arial" w:cs="Arial"/>
          <w:color w:val="000000"/>
          <w:spacing w:val="-1"/>
        </w:rPr>
        <w:t>a</w:t>
      </w:r>
      <w:r>
        <w:rPr>
          <w:rFonts w:ascii="Arial" w:hAnsi="Arial" w:cs="Arial"/>
          <w:color w:val="000000"/>
        </w:rPr>
        <w:t>s</w:t>
      </w:r>
      <w:r>
        <w:rPr>
          <w:rFonts w:ascii="Arial" w:hAnsi="Arial" w:cs="Arial"/>
          <w:color w:val="000000"/>
          <w:spacing w:val="7"/>
        </w:rPr>
        <w:t xml:space="preserve"> </w:t>
      </w:r>
      <w:r>
        <w:rPr>
          <w:rFonts w:ascii="Arial" w:hAnsi="Arial" w:cs="Arial"/>
          <w:color w:val="000000"/>
        </w:rPr>
        <w:t>d</w:t>
      </w:r>
      <w:r>
        <w:rPr>
          <w:rFonts w:ascii="Arial" w:hAnsi="Arial" w:cs="Arial"/>
          <w:color w:val="000000"/>
          <w:spacing w:val="-1"/>
        </w:rPr>
        <w:t>e</w:t>
      </w:r>
      <w:r>
        <w:rPr>
          <w:rFonts w:ascii="Arial" w:hAnsi="Arial" w:cs="Arial"/>
          <w:color w:val="000000"/>
        </w:rPr>
        <w:t>n</w:t>
      </w:r>
      <w:r>
        <w:rPr>
          <w:rFonts w:ascii="Arial" w:hAnsi="Arial" w:cs="Arial"/>
          <w:color w:val="000000"/>
          <w:spacing w:val="-1"/>
        </w:rPr>
        <w:t>o</w:t>
      </w:r>
      <w:r>
        <w:rPr>
          <w:rFonts w:ascii="Arial" w:hAnsi="Arial" w:cs="Arial"/>
          <w:color w:val="000000"/>
          <w:spacing w:val="1"/>
        </w:rPr>
        <w:t>m</w:t>
      </w:r>
      <w:r>
        <w:rPr>
          <w:rFonts w:ascii="Arial" w:hAnsi="Arial" w:cs="Arial"/>
          <w:color w:val="000000"/>
          <w:spacing w:val="-1"/>
        </w:rPr>
        <w:t>i</w:t>
      </w:r>
      <w:r>
        <w:rPr>
          <w:rFonts w:ascii="Arial" w:hAnsi="Arial" w:cs="Arial"/>
          <w:color w:val="000000"/>
        </w:rPr>
        <w:t>n</w:t>
      </w:r>
      <w:r>
        <w:rPr>
          <w:rFonts w:ascii="Arial" w:hAnsi="Arial" w:cs="Arial"/>
          <w:color w:val="000000"/>
          <w:spacing w:val="-1"/>
        </w:rPr>
        <w:t>a</w:t>
      </w:r>
      <w:r>
        <w:rPr>
          <w:rFonts w:ascii="Arial" w:hAnsi="Arial" w:cs="Arial"/>
          <w:color w:val="000000"/>
        </w:rPr>
        <w:t>d</w:t>
      </w:r>
      <w:r>
        <w:rPr>
          <w:rFonts w:ascii="Arial" w:hAnsi="Arial" w:cs="Arial"/>
          <w:color w:val="000000"/>
          <w:spacing w:val="-1"/>
        </w:rPr>
        <w:t>o</w:t>
      </w:r>
      <w:r>
        <w:rPr>
          <w:rFonts w:ascii="Arial" w:hAnsi="Arial" w:cs="Arial"/>
          <w:color w:val="000000"/>
        </w:rPr>
        <w:t>s</w:t>
      </w:r>
      <w:r>
        <w:rPr>
          <w:rFonts w:ascii="Arial" w:hAnsi="Arial" w:cs="Arial"/>
          <w:color w:val="000000"/>
          <w:spacing w:val="3"/>
        </w:rPr>
        <w:t xml:space="preserve"> </w:t>
      </w:r>
      <w:r>
        <w:rPr>
          <w:rFonts w:ascii="Arial" w:hAnsi="Arial" w:cs="Arial"/>
          <w:color w:val="000000"/>
        </w:rPr>
        <w:t>s</w:t>
      </w:r>
      <w:r>
        <w:rPr>
          <w:rFonts w:ascii="Arial" w:hAnsi="Arial" w:cs="Arial"/>
          <w:color w:val="000000"/>
          <w:spacing w:val="-1"/>
        </w:rPr>
        <w:t>i</w:t>
      </w:r>
      <w:r>
        <w:rPr>
          <w:rFonts w:ascii="Arial" w:hAnsi="Arial" w:cs="Arial"/>
          <w:color w:val="000000"/>
          <w:spacing w:val="2"/>
        </w:rPr>
        <w:t>g</w:t>
      </w:r>
      <w:r>
        <w:rPr>
          <w:rFonts w:ascii="Arial" w:hAnsi="Arial" w:cs="Arial"/>
          <w:color w:val="000000"/>
        </w:rPr>
        <w:t>n</w:t>
      </w:r>
      <w:r>
        <w:rPr>
          <w:rFonts w:ascii="Arial" w:hAnsi="Arial" w:cs="Arial"/>
          <w:color w:val="000000"/>
          <w:spacing w:val="-1"/>
        </w:rPr>
        <w:t>o</w:t>
      </w:r>
      <w:r>
        <w:rPr>
          <w:rFonts w:ascii="Arial" w:hAnsi="Arial" w:cs="Arial"/>
          <w:color w:val="000000"/>
        </w:rPr>
        <w:t>s</w:t>
      </w:r>
      <w:r>
        <w:rPr>
          <w:rFonts w:ascii="Arial" w:hAnsi="Arial" w:cs="Arial"/>
          <w:color w:val="000000"/>
          <w:spacing w:val="8"/>
        </w:rPr>
        <w:t xml:space="preserve"> </w:t>
      </w:r>
      <w:r>
        <w:rPr>
          <w:rFonts w:ascii="Arial" w:hAnsi="Arial" w:cs="Arial"/>
          <w:color w:val="000000"/>
          <w:spacing w:val="-2"/>
        </w:rPr>
        <w:t>v</w:t>
      </w:r>
      <w:r>
        <w:rPr>
          <w:rFonts w:ascii="Arial" w:hAnsi="Arial" w:cs="Arial"/>
          <w:color w:val="000000"/>
          <w:spacing w:val="-1"/>
        </w:rPr>
        <w:t>i</w:t>
      </w:r>
      <w:r>
        <w:rPr>
          <w:rFonts w:ascii="Arial" w:hAnsi="Arial" w:cs="Arial"/>
          <w:color w:val="000000"/>
          <w:spacing w:val="1"/>
        </w:rPr>
        <w:t>t</w:t>
      </w:r>
      <w:r>
        <w:rPr>
          <w:rFonts w:ascii="Arial" w:hAnsi="Arial" w:cs="Arial"/>
          <w:color w:val="000000"/>
        </w:rPr>
        <w:t>a</w:t>
      </w:r>
      <w:r>
        <w:rPr>
          <w:rFonts w:ascii="Arial" w:hAnsi="Arial" w:cs="Arial"/>
          <w:color w:val="000000"/>
          <w:spacing w:val="-1"/>
        </w:rPr>
        <w:t>l</w:t>
      </w:r>
      <w:r>
        <w:rPr>
          <w:rFonts w:ascii="Arial" w:hAnsi="Arial" w:cs="Arial"/>
          <w:color w:val="000000"/>
        </w:rPr>
        <w:t>es.   Los</w:t>
      </w:r>
      <w:r>
        <w:rPr>
          <w:rFonts w:ascii="Arial" w:hAnsi="Arial" w:cs="Arial"/>
          <w:color w:val="000000"/>
          <w:spacing w:val="5"/>
        </w:rPr>
        <w:t xml:space="preserve"> </w:t>
      </w:r>
      <w:r>
        <w:rPr>
          <w:rFonts w:ascii="Arial" w:hAnsi="Arial" w:cs="Arial"/>
          <w:color w:val="000000"/>
        </w:rPr>
        <w:t>s</w:t>
      </w:r>
      <w:r>
        <w:rPr>
          <w:rFonts w:ascii="Arial" w:hAnsi="Arial" w:cs="Arial"/>
          <w:color w:val="000000"/>
          <w:spacing w:val="-1"/>
        </w:rPr>
        <w:t>i</w:t>
      </w:r>
      <w:r>
        <w:rPr>
          <w:rFonts w:ascii="Arial" w:hAnsi="Arial" w:cs="Arial"/>
          <w:color w:val="000000"/>
        </w:rPr>
        <w:t>g</w:t>
      </w:r>
      <w:r>
        <w:rPr>
          <w:rFonts w:ascii="Arial" w:hAnsi="Arial" w:cs="Arial"/>
          <w:color w:val="000000"/>
          <w:spacing w:val="-1"/>
        </w:rPr>
        <w:t>n</w:t>
      </w:r>
      <w:r>
        <w:rPr>
          <w:rFonts w:ascii="Arial" w:hAnsi="Arial" w:cs="Arial"/>
          <w:color w:val="000000"/>
        </w:rPr>
        <w:t>os</w:t>
      </w:r>
      <w:r>
        <w:rPr>
          <w:rFonts w:ascii="Arial" w:hAnsi="Arial" w:cs="Arial"/>
          <w:color w:val="000000"/>
          <w:spacing w:val="7"/>
        </w:rPr>
        <w:t xml:space="preserve"> </w:t>
      </w:r>
      <w:r>
        <w:rPr>
          <w:rFonts w:ascii="Arial" w:hAnsi="Arial" w:cs="Arial"/>
          <w:color w:val="000000"/>
          <w:spacing w:val="-2"/>
        </w:rPr>
        <w:t>v</w:t>
      </w:r>
      <w:r>
        <w:rPr>
          <w:rFonts w:ascii="Arial" w:hAnsi="Arial" w:cs="Arial"/>
          <w:color w:val="000000"/>
          <w:spacing w:val="-1"/>
        </w:rPr>
        <w:t>i</w:t>
      </w:r>
      <w:r>
        <w:rPr>
          <w:rFonts w:ascii="Arial" w:hAnsi="Arial" w:cs="Arial"/>
          <w:color w:val="000000"/>
          <w:spacing w:val="1"/>
        </w:rPr>
        <w:t>t</w:t>
      </w:r>
      <w:r>
        <w:rPr>
          <w:rFonts w:ascii="Arial" w:hAnsi="Arial" w:cs="Arial"/>
          <w:color w:val="000000"/>
        </w:rPr>
        <w:t>a</w:t>
      </w:r>
      <w:r>
        <w:rPr>
          <w:rFonts w:ascii="Arial" w:hAnsi="Arial" w:cs="Arial"/>
          <w:color w:val="000000"/>
          <w:spacing w:val="-1"/>
        </w:rPr>
        <w:t>l</w:t>
      </w:r>
      <w:r>
        <w:rPr>
          <w:rFonts w:ascii="Arial" w:hAnsi="Arial" w:cs="Arial"/>
          <w:color w:val="000000"/>
        </w:rPr>
        <w:t>es</w:t>
      </w:r>
      <w:r>
        <w:rPr>
          <w:rFonts w:ascii="Arial" w:hAnsi="Arial" w:cs="Arial"/>
          <w:color w:val="000000"/>
          <w:spacing w:val="8"/>
        </w:rPr>
        <w:t xml:space="preserve"> </w:t>
      </w:r>
      <w:r>
        <w:rPr>
          <w:rFonts w:ascii="Arial" w:hAnsi="Arial" w:cs="Arial"/>
          <w:color w:val="000000"/>
        </w:rPr>
        <w:t xml:space="preserve">son </w:t>
      </w:r>
      <w:r>
        <w:rPr>
          <w:rFonts w:ascii="Arial" w:hAnsi="Arial" w:cs="Arial"/>
          <w:color w:val="000000"/>
          <w:spacing w:val="-1"/>
        </w:rPr>
        <w:t>i</w:t>
      </w:r>
      <w:r>
        <w:rPr>
          <w:rFonts w:ascii="Arial" w:hAnsi="Arial" w:cs="Arial"/>
          <w:color w:val="000000"/>
        </w:rPr>
        <w:t>n</w:t>
      </w:r>
      <w:r>
        <w:rPr>
          <w:rFonts w:ascii="Arial" w:hAnsi="Arial" w:cs="Arial"/>
          <w:color w:val="000000"/>
          <w:spacing w:val="-1"/>
        </w:rPr>
        <w:t>di</w:t>
      </w:r>
      <w:r>
        <w:rPr>
          <w:rFonts w:ascii="Arial" w:hAnsi="Arial" w:cs="Arial"/>
          <w:color w:val="000000"/>
        </w:rPr>
        <w:t>ca</w:t>
      </w:r>
      <w:r>
        <w:rPr>
          <w:rFonts w:ascii="Arial" w:hAnsi="Arial" w:cs="Arial"/>
          <w:color w:val="000000"/>
          <w:spacing w:val="-1"/>
        </w:rPr>
        <w:t>d</w:t>
      </w:r>
      <w:r>
        <w:rPr>
          <w:rFonts w:ascii="Arial" w:hAnsi="Arial" w:cs="Arial"/>
          <w:color w:val="000000"/>
        </w:rPr>
        <w:t>ores</w:t>
      </w:r>
      <w:r>
        <w:rPr>
          <w:rFonts w:ascii="Arial" w:hAnsi="Arial" w:cs="Arial"/>
          <w:color w:val="000000"/>
          <w:spacing w:val="2"/>
        </w:rPr>
        <w:t xml:space="preserve"> q</w:t>
      </w:r>
      <w:r>
        <w:rPr>
          <w:rFonts w:ascii="Arial" w:hAnsi="Arial" w:cs="Arial"/>
          <w:color w:val="000000"/>
        </w:rPr>
        <w:t>ue</w:t>
      </w:r>
      <w:r>
        <w:rPr>
          <w:rFonts w:ascii="Arial" w:hAnsi="Arial" w:cs="Arial"/>
          <w:color w:val="000000"/>
          <w:spacing w:val="2"/>
        </w:rPr>
        <w:t xml:space="preserve"> </w:t>
      </w:r>
      <w:r>
        <w:rPr>
          <w:rFonts w:ascii="Arial" w:hAnsi="Arial" w:cs="Arial"/>
          <w:color w:val="000000"/>
          <w:spacing w:val="1"/>
        </w:rPr>
        <w:t>r</w:t>
      </w:r>
      <w:r>
        <w:rPr>
          <w:rFonts w:ascii="Arial" w:hAnsi="Arial" w:cs="Arial"/>
          <w:color w:val="000000"/>
          <w:spacing w:val="-3"/>
        </w:rPr>
        <w:t>e</w:t>
      </w:r>
      <w:r>
        <w:rPr>
          <w:rFonts w:ascii="Arial" w:hAnsi="Arial" w:cs="Arial"/>
          <w:color w:val="000000"/>
          <w:spacing w:val="3"/>
        </w:rPr>
        <w:t>f</w:t>
      </w:r>
      <w:r>
        <w:rPr>
          <w:rFonts w:ascii="Arial" w:hAnsi="Arial" w:cs="Arial"/>
          <w:color w:val="000000"/>
          <w:spacing w:val="-1"/>
        </w:rPr>
        <w:t>l</w:t>
      </w:r>
      <w:r>
        <w:rPr>
          <w:rFonts w:ascii="Arial" w:hAnsi="Arial" w:cs="Arial"/>
          <w:color w:val="000000"/>
          <w:spacing w:val="-3"/>
        </w:rPr>
        <w:t>e</w:t>
      </w:r>
      <w:r>
        <w:rPr>
          <w:rFonts w:ascii="Arial" w:hAnsi="Arial" w:cs="Arial"/>
          <w:color w:val="000000"/>
          <w:spacing w:val="1"/>
        </w:rPr>
        <w:t>j</w:t>
      </w:r>
      <w:r>
        <w:rPr>
          <w:rFonts w:ascii="Arial" w:hAnsi="Arial" w:cs="Arial"/>
          <w:color w:val="000000"/>
        </w:rPr>
        <w:t>an</w:t>
      </w:r>
      <w:r>
        <w:rPr>
          <w:rFonts w:ascii="Arial" w:hAnsi="Arial" w:cs="Arial"/>
          <w:color w:val="000000"/>
          <w:spacing w:val="3"/>
        </w:rPr>
        <w:t xml:space="preserve"> </w:t>
      </w:r>
      <w:r>
        <w:rPr>
          <w:rFonts w:ascii="Arial" w:hAnsi="Arial" w:cs="Arial"/>
          <w:color w:val="000000"/>
        </w:rPr>
        <w:t>el</w:t>
      </w:r>
      <w:r>
        <w:rPr>
          <w:rFonts w:ascii="Arial" w:hAnsi="Arial" w:cs="Arial"/>
          <w:color w:val="000000"/>
          <w:spacing w:val="4"/>
        </w:rPr>
        <w:t xml:space="preserve"> </w:t>
      </w:r>
      <w:r>
        <w:rPr>
          <w:rFonts w:ascii="Arial" w:hAnsi="Arial" w:cs="Arial"/>
          <w:color w:val="000000"/>
        </w:rPr>
        <w:t>e</w:t>
      </w:r>
      <w:r>
        <w:rPr>
          <w:rFonts w:ascii="Arial" w:hAnsi="Arial" w:cs="Arial"/>
          <w:color w:val="000000"/>
          <w:spacing w:val="-3"/>
        </w:rPr>
        <w:t>s</w:t>
      </w:r>
      <w:r>
        <w:rPr>
          <w:rFonts w:ascii="Arial" w:hAnsi="Arial" w:cs="Arial"/>
          <w:color w:val="000000"/>
          <w:spacing w:val="1"/>
        </w:rPr>
        <w:t>t</w:t>
      </w:r>
      <w:r>
        <w:rPr>
          <w:rFonts w:ascii="Arial" w:hAnsi="Arial" w:cs="Arial"/>
          <w:color w:val="000000"/>
        </w:rPr>
        <w:t>a</w:t>
      </w:r>
      <w:r>
        <w:rPr>
          <w:rFonts w:ascii="Arial" w:hAnsi="Arial" w:cs="Arial"/>
          <w:color w:val="000000"/>
          <w:spacing w:val="-1"/>
        </w:rPr>
        <w:t>d</w:t>
      </w:r>
      <w:r>
        <w:rPr>
          <w:rFonts w:ascii="Arial" w:hAnsi="Arial" w:cs="Arial"/>
          <w:color w:val="000000"/>
        </w:rPr>
        <w:t xml:space="preserve">o </w:t>
      </w:r>
      <w:r>
        <w:rPr>
          <w:rFonts w:ascii="Arial" w:hAnsi="Arial" w:cs="Arial"/>
          <w:color w:val="000000"/>
          <w:spacing w:val="3"/>
        </w:rPr>
        <w:t>f</w:t>
      </w:r>
      <w:r>
        <w:rPr>
          <w:rFonts w:ascii="Arial" w:hAnsi="Arial" w:cs="Arial"/>
          <w:color w:val="000000"/>
          <w:spacing w:val="-1"/>
        </w:rPr>
        <w:t>i</w:t>
      </w:r>
      <w:r>
        <w:rPr>
          <w:rFonts w:ascii="Arial" w:hAnsi="Arial" w:cs="Arial"/>
          <w:color w:val="000000"/>
        </w:rPr>
        <w:t>s</w:t>
      </w:r>
      <w:r>
        <w:rPr>
          <w:rFonts w:ascii="Arial" w:hAnsi="Arial" w:cs="Arial"/>
          <w:color w:val="000000"/>
          <w:spacing w:val="-1"/>
        </w:rPr>
        <w:t>i</w:t>
      </w:r>
      <w:r>
        <w:rPr>
          <w:rFonts w:ascii="Arial" w:hAnsi="Arial" w:cs="Arial"/>
          <w:color w:val="000000"/>
        </w:rPr>
        <w:t>o</w:t>
      </w:r>
      <w:r>
        <w:rPr>
          <w:rFonts w:ascii="Arial" w:hAnsi="Arial" w:cs="Arial"/>
          <w:color w:val="000000"/>
          <w:spacing w:val="-1"/>
        </w:rPr>
        <w:t>l</w:t>
      </w:r>
      <w:r>
        <w:rPr>
          <w:rFonts w:ascii="Arial" w:hAnsi="Arial" w:cs="Arial"/>
          <w:color w:val="000000"/>
        </w:rPr>
        <w:t>ó</w:t>
      </w:r>
      <w:r>
        <w:rPr>
          <w:rFonts w:ascii="Arial" w:hAnsi="Arial" w:cs="Arial"/>
          <w:color w:val="000000"/>
          <w:spacing w:val="2"/>
        </w:rPr>
        <w:t>g</w:t>
      </w:r>
      <w:r>
        <w:rPr>
          <w:rFonts w:ascii="Arial" w:hAnsi="Arial" w:cs="Arial"/>
          <w:color w:val="000000"/>
          <w:spacing w:val="-1"/>
        </w:rPr>
        <w:t>i</w:t>
      </w:r>
      <w:r>
        <w:rPr>
          <w:rFonts w:ascii="Arial" w:hAnsi="Arial" w:cs="Arial"/>
          <w:color w:val="000000"/>
        </w:rPr>
        <w:t>co</w:t>
      </w:r>
      <w:r>
        <w:rPr>
          <w:rFonts w:ascii="Arial" w:hAnsi="Arial" w:cs="Arial"/>
          <w:color w:val="000000"/>
          <w:spacing w:val="3"/>
        </w:rPr>
        <w:t xml:space="preserve"> </w:t>
      </w:r>
      <w:r>
        <w:rPr>
          <w:rFonts w:ascii="Arial" w:hAnsi="Arial" w:cs="Arial"/>
          <w:color w:val="000000"/>
        </w:rPr>
        <w:t>de</w:t>
      </w:r>
      <w:r>
        <w:rPr>
          <w:rFonts w:ascii="Arial" w:hAnsi="Arial" w:cs="Arial"/>
          <w:color w:val="000000"/>
          <w:spacing w:val="2"/>
        </w:rPr>
        <w:t xml:space="preserve"> </w:t>
      </w:r>
      <w:r>
        <w:rPr>
          <w:rFonts w:ascii="Arial" w:hAnsi="Arial" w:cs="Arial"/>
          <w:color w:val="000000"/>
          <w:spacing w:val="-1"/>
        </w:rPr>
        <w:t>l</w:t>
      </w:r>
      <w:r>
        <w:rPr>
          <w:rFonts w:ascii="Arial" w:hAnsi="Arial" w:cs="Arial"/>
          <w:color w:val="000000"/>
        </w:rPr>
        <w:t>os</w:t>
      </w:r>
      <w:r>
        <w:rPr>
          <w:rFonts w:ascii="Arial" w:hAnsi="Arial" w:cs="Arial"/>
          <w:color w:val="000000"/>
          <w:spacing w:val="4"/>
        </w:rPr>
        <w:t xml:space="preserve"> </w:t>
      </w:r>
      <w:r>
        <w:rPr>
          <w:rFonts w:ascii="Arial" w:hAnsi="Arial" w:cs="Arial"/>
          <w:color w:val="000000"/>
          <w:spacing w:val="-3"/>
        </w:rPr>
        <w:t>ó</w:t>
      </w:r>
      <w:r>
        <w:rPr>
          <w:rFonts w:ascii="Arial" w:hAnsi="Arial" w:cs="Arial"/>
          <w:color w:val="000000"/>
          <w:spacing w:val="-2"/>
        </w:rPr>
        <w:t>r</w:t>
      </w:r>
      <w:r>
        <w:rPr>
          <w:rFonts w:ascii="Arial" w:hAnsi="Arial" w:cs="Arial"/>
          <w:color w:val="000000"/>
          <w:spacing w:val="2"/>
        </w:rPr>
        <w:t>g</w:t>
      </w:r>
      <w:r>
        <w:rPr>
          <w:rFonts w:ascii="Arial" w:hAnsi="Arial" w:cs="Arial"/>
          <w:color w:val="000000"/>
        </w:rPr>
        <w:t>a</w:t>
      </w:r>
      <w:r>
        <w:rPr>
          <w:rFonts w:ascii="Arial" w:hAnsi="Arial" w:cs="Arial"/>
          <w:color w:val="000000"/>
          <w:spacing w:val="-1"/>
        </w:rPr>
        <w:t>n</w:t>
      </w:r>
      <w:r>
        <w:rPr>
          <w:rFonts w:ascii="Arial" w:hAnsi="Arial" w:cs="Arial"/>
          <w:color w:val="000000"/>
        </w:rPr>
        <w:t>os</w:t>
      </w:r>
      <w:r>
        <w:rPr>
          <w:rFonts w:ascii="Arial" w:hAnsi="Arial" w:cs="Arial"/>
          <w:color w:val="000000"/>
          <w:spacing w:val="3"/>
        </w:rPr>
        <w:t xml:space="preserve"> </w:t>
      </w:r>
      <w:r>
        <w:rPr>
          <w:rFonts w:ascii="Arial" w:hAnsi="Arial" w:cs="Arial"/>
          <w:color w:val="000000"/>
          <w:spacing w:val="-2"/>
        </w:rPr>
        <w:t>v</w:t>
      </w:r>
      <w:r>
        <w:rPr>
          <w:rFonts w:ascii="Arial" w:hAnsi="Arial" w:cs="Arial"/>
          <w:color w:val="000000"/>
          <w:spacing w:val="-1"/>
        </w:rPr>
        <w:t>i</w:t>
      </w:r>
      <w:r>
        <w:rPr>
          <w:rFonts w:ascii="Arial" w:hAnsi="Arial" w:cs="Arial"/>
          <w:color w:val="000000"/>
          <w:spacing w:val="1"/>
        </w:rPr>
        <w:t>t</w:t>
      </w:r>
      <w:r>
        <w:rPr>
          <w:rFonts w:ascii="Arial" w:hAnsi="Arial" w:cs="Arial"/>
          <w:color w:val="000000"/>
        </w:rPr>
        <w:t>a</w:t>
      </w:r>
      <w:r>
        <w:rPr>
          <w:rFonts w:ascii="Arial" w:hAnsi="Arial" w:cs="Arial"/>
          <w:color w:val="000000"/>
          <w:spacing w:val="-1"/>
        </w:rPr>
        <w:t>l</w:t>
      </w:r>
      <w:r>
        <w:rPr>
          <w:rFonts w:ascii="Arial" w:hAnsi="Arial" w:cs="Arial"/>
          <w:color w:val="000000"/>
        </w:rPr>
        <w:t>es</w:t>
      </w:r>
      <w:r>
        <w:rPr>
          <w:rFonts w:ascii="Arial" w:hAnsi="Arial" w:cs="Arial"/>
          <w:color w:val="000000"/>
          <w:spacing w:val="5"/>
        </w:rPr>
        <w:t xml:space="preserve"> </w:t>
      </w:r>
      <w:r>
        <w:rPr>
          <w:rFonts w:ascii="Arial" w:hAnsi="Arial" w:cs="Arial"/>
          <w:color w:val="000000"/>
        </w:rPr>
        <w:t>c</w:t>
      </w:r>
      <w:r>
        <w:rPr>
          <w:rFonts w:ascii="Arial" w:hAnsi="Arial" w:cs="Arial"/>
          <w:color w:val="000000"/>
          <w:spacing w:val="-3"/>
        </w:rPr>
        <w:t>o</w:t>
      </w:r>
      <w:r>
        <w:rPr>
          <w:rFonts w:ascii="Arial" w:hAnsi="Arial" w:cs="Arial"/>
          <w:color w:val="000000"/>
          <w:spacing w:val="1"/>
        </w:rPr>
        <w:t>m</w:t>
      </w:r>
      <w:r>
        <w:rPr>
          <w:rFonts w:ascii="Arial" w:hAnsi="Arial" w:cs="Arial"/>
          <w:color w:val="000000"/>
        </w:rPr>
        <w:t>o</w:t>
      </w:r>
      <w:r>
        <w:rPr>
          <w:rFonts w:ascii="Arial" w:hAnsi="Arial" w:cs="Arial"/>
          <w:color w:val="000000"/>
          <w:spacing w:val="5"/>
        </w:rPr>
        <w:t xml:space="preserve"> </w:t>
      </w:r>
      <w:r>
        <w:rPr>
          <w:rFonts w:ascii="Arial" w:hAnsi="Arial" w:cs="Arial"/>
          <w:color w:val="000000"/>
        </w:rPr>
        <w:t>el</w:t>
      </w:r>
      <w:r>
        <w:rPr>
          <w:rFonts w:ascii="Arial" w:hAnsi="Arial" w:cs="Arial"/>
          <w:color w:val="000000"/>
          <w:spacing w:val="1"/>
        </w:rPr>
        <w:t xml:space="preserve"> </w:t>
      </w:r>
      <w:r>
        <w:rPr>
          <w:rFonts w:ascii="Arial" w:hAnsi="Arial" w:cs="Arial"/>
          <w:color w:val="000000"/>
        </w:rPr>
        <w:t>cere</w:t>
      </w:r>
      <w:r>
        <w:rPr>
          <w:rFonts w:ascii="Arial" w:hAnsi="Arial" w:cs="Arial"/>
          <w:color w:val="000000"/>
          <w:spacing w:val="-3"/>
        </w:rPr>
        <w:t>b</w:t>
      </w:r>
      <w:r>
        <w:rPr>
          <w:rFonts w:ascii="Arial" w:hAnsi="Arial" w:cs="Arial"/>
          <w:color w:val="000000"/>
          <w:spacing w:val="1"/>
        </w:rPr>
        <w:t>r</w:t>
      </w:r>
      <w:r>
        <w:rPr>
          <w:rFonts w:ascii="Arial" w:hAnsi="Arial" w:cs="Arial"/>
          <w:color w:val="000000"/>
        </w:rPr>
        <w:t>o,</w:t>
      </w:r>
      <w:r>
        <w:rPr>
          <w:rFonts w:ascii="Arial" w:hAnsi="Arial" w:cs="Arial"/>
          <w:color w:val="000000"/>
          <w:spacing w:val="3"/>
        </w:rPr>
        <w:t xml:space="preserve"> </w:t>
      </w:r>
      <w:r>
        <w:rPr>
          <w:rFonts w:ascii="Arial" w:hAnsi="Arial" w:cs="Arial"/>
          <w:color w:val="000000"/>
        </w:rPr>
        <w:t>el cora</w:t>
      </w:r>
      <w:r>
        <w:rPr>
          <w:rFonts w:ascii="Arial" w:hAnsi="Arial" w:cs="Arial"/>
          <w:color w:val="000000"/>
          <w:spacing w:val="-2"/>
        </w:rPr>
        <w:t>z</w:t>
      </w:r>
      <w:r>
        <w:rPr>
          <w:rFonts w:ascii="Arial" w:hAnsi="Arial" w:cs="Arial"/>
          <w:color w:val="000000"/>
        </w:rPr>
        <w:t>ón</w:t>
      </w:r>
      <w:r>
        <w:rPr>
          <w:rFonts w:ascii="Arial" w:hAnsi="Arial" w:cs="Arial"/>
          <w:color w:val="000000"/>
          <w:spacing w:val="1"/>
        </w:rPr>
        <w:t xml:space="preserve"> </w:t>
      </w:r>
      <w:r>
        <w:rPr>
          <w:rFonts w:ascii="Arial" w:hAnsi="Arial" w:cs="Arial"/>
          <w:color w:val="000000"/>
        </w:rPr>
        <w:t>o</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rPr>
        <w:t>os</w:t>
      </w:r>
      <w:r>
        <w:rPr>
          <w:rFonts w:ascii="Arial" w:hAnsi="Arial" w:cs="Arial"/>
          <w:color w:val="000000"/>
          <w:spacing w:val="2"/>
        </w:rPr>
        <w:t xml:space="preserve"> </w:t>
      </w:r>
      <w:r>
        <w:rPr>
          <w:rFonts w:ascii="Arial" w:hAnsi="Arial" w:cs="Arial"/>
          <w:color w:val="000000"/>
        </w:rPr>
        <w:t>p</w:t>
      </w:r>
      <w:r>
        <w:rPr>
          <w:rFonts w:ascii="Arial" w:hAnsi="Arial" w:cs="Arial"/>
          <w:color w:val="000000"/>
          <w:spacing w:val="-1"/>
        </w:rPr>
        <w:t>u</w:t>
      </w:r>
      <w:r>
        <w:rPr>
          <w:rFonts w:ascii="Arial" w:hAnsi="Arial" w:cs="Arial"/>
          <w:color w:val="000000"/>
          <w:spacing w:val="-3"/>
        </w:rPr>
        <w:t>l</w:t>
      </w:r>
      <w:r>
        <w:rPr>
          <w:rFonts w:ascii="Arial" w:hAnsi="Arial" w:cs="Arial"/>
          <w:color w:val="000000"/>
          <w:spacing w:val="1"/>
        </w:rPr>
        <w:t>m</w:t>
      </w:r>
      <w:r>
        <w:rPr>
          <w:rFonts w:ascii="Arial" w:hAnsi="Arial" w:cs="Arial"/>
          <w:color w:val="000000"/>
        </w:rPr>
        <w:t>o</w:t>
      </w:r>
      <w:r>
        <w:rPr>
          <w:rFonts w:ascii="Arial" w:hAnsi="Arial" w:cs="Arial"/>
          <w:color w:val="000000"/>
          <w:spacing w:val="-1"/>
        </w:rPr>
        <w:t>n</w:t>
      </w:r>
      <w:r>
        <w:rPr>
          <w:rFonts w:ascii="Arial" w:hAnsi="Arial" w:cs="Arial"/>
          <w:color w:val="000000"/>
        </w:rPr>
        <w:t>es.</w:t>
      </w:r>
      <w:r>
        <w:rPr>
          <w:rFonts w:ascii="Arial" w:hAnsi="Arial" w:cs="Arial"/>
          <w:color w:val="000000"/>
          <w:spacing w:val="60"/>
        </w:rPr>
        <w:t xml:space="preserve"> </w:t>
      </w:r>
      <w:r>
        <w:rPr>
          <w:rFonts w:ascii="Arial" w:hAnsi="Arial" w:cs="Arial"/>
          <w:color w:val="000000"/>
        </w:rPr>
        <w:t>Los</w:t>
      </w:r>
      <w:r>
        <w:rPr>
          <w:rFonts w:ascii="Arial" w:hAnsi="Arial" w:cs="Arial"/>
          <w:color w:val="000000"/>
          <w:spacing w:val="1"/>
        </w:rPr>
        <w:t xml:space="preserve"> </w:t>
      </w:r>
      <w:r>
        <w:rPr>
          <w:rFonts w:ascii="Arial" w:hAnsi="Arial" w:cs="Arial"/>
          <w:color w:val="000000"/>
          <w:spacing w:val="-3"/>
        </w:rPr>
        <w:t>p</w:t>
      </w:r>
      <w:r>
        <w:rPr>
          <w:rFonts w:ascii="Arial" w:hAnsi="Arial" w:cs="Arial"/>
          <w:color w:val="000000"/>
          <w:spacing w:val="1"/>
        </w:rPr>
        <w:t>r</w:t>
      </w:r>
      <w:r>
        <w:rPr>
          <w:rFonts w:ascii="Arial" w:hAnsi="Arial" w:cs="Arial"/>
          <w:color w:val="000000"/>
          <w:spacing w:val="-1"/>
        </w:rPr>
        <w:t>i</w:t>
      </w:r>
      <w:r>
        <w:rPr>
          <w:rFonts w:ascii="Arial" w:hAnsi="Arial" w:cs="Arial"/>
          <w:color w:val="000000"/>
        </w:rPr>
        <w:t>nc</w:t>
      </w:r>
      <w:r>
        <w:rPr>
          <w:rFonts w:ascii="Arial" w:hAnsi="Arial" w:cs="Arial"/>
          <w:color w:val="000000"/>
          <w:spacing w:val="-1"/>
        </w:rPr>
        <w:t>i</w:t>
      </w:r>
      <w:r>
        <w:rPr>
          <w:rFonts w:ascii="Arial" w:hAnsi="Arial" w:cs="Arial"/>
          <w:color w:val="000000"/>
        </w:rPr>
        <w:t>p</w:t>
      </w:r>
      <w:r>
        <w:rPr>
          <w:rFonts w:ascii="Arial" w:hAnsi="Arial" w:cs="Arial"/>
          <w:color w:val="000000"/>
          <w:spacing w:val="-1"/>
        </w:rPr>
        <w:t>al</w:t>
      </w:r>
      <w:r>
        <w:rPr>
          <w:rFonts w:ascii="Arial" w:hAnsi="Arial" w:cs="Arial"/>
          <w:color w:val="000000"/>
        </w:rPr>
        <w:t>es</w:t>
      </w:r>
      <w:r>
        <w:rPr>
          <w:rFonts w:ascii="Arial" w:hAnsi="Arial" w:cs="Arial"/>
          <w:color w:val="000000"/>
          <w:spacing w:val="2"/>
        </w:rPr>
        <w:t xml:space="preserve"> </w:t>
      </w:r>
      <w:r>
        <w:rPr>
          <w:rFonts w:ascii="Arial" w:hAnsi="Arial" w:cs="Arial"/>
          <w:color w:val="000000"/>
        </w:rPr>
        <w:t>s</w:t>
      </w:r>
      <w:r>
        <w:rPr>
          <w:rFonts w:ascii="Arial" w:hAnsi="Arial" w:cs="Arial"/>
          <w:color w:val="000000"/>
          <w:spacing w:val="-1"/>
        </w:rPr>
        <w:t>i</w:t>
      </w:r>
      <w:r>
        <w:rPr>
          <w:rFonts w:ascii="Arial" w:hAnsi="Arial" w:cs="Arial"/>
          <w:color w:val="000000"/>
          <w:spacing w:val="2"/>
        </w:rPr>
        <w:t>g</w:t>
      </w:r>
      <w:r>
        <w:rPr>
          <w:rFonts w:ascii="Arial" w:hAnsi="Arial" w:cs="Arial"/>
          <w:color w:val="000000"/>
        </w:rPr>
        <w:t>n</w:t>
      </w:r>
      <w:r>
        <w:rPr>
          <w:rFonts w:ascii="Arial" w:hAnsi="Arial" w:cs="Arial"/>
          <w:color w:val="000000"/>
          <w:spacing w:val="-3"/>
        </w:rPr>
        <w:t>o</w:t>
      </w:r>
      <w:r>
        <w:rPr>
          <w:rFonts w:ascii="Arial" w:hAnsi="Arial" w:cs="Arial"/>
          <w:color w:val="000000"/>
        </w:rPr>
        <w:t>s</w:t>
      </w:r>
      <w:r>
        <w:rPr>
          <w:rFonts w:ascii="Arial" w:hAnsi="Arial" w:cs="Arial"/>
          <w:color w:val="000000"/>
          <w:spacing w:val="2"/>
        </w:rPr>
        <w:t xml:space="preserve"> </w:t>
      </w:r>
      <w:r>
        <w:rPr>
          <w:rFonts w:ascii="Arial" w:hAnsi="Arial" w:cs="Arial"/>
          <w:color w:val="000000"/>
          <w:spacing w:val="-2"/>
        </w:rPr>
        <w:t>v</w:t>
      </w:r>
      <w:r>
        <w:rPr>
          <w:rFonts w:ascii="Arial" w:hAnsi="Arial" w:cs="Arial"/>
          <w:color w:val="000000"/>
          <w:spacing w:val="-1"/>
        </w:rPr>
        <w:t>i</w:t>
      </w:r>
      <w:r>
        <w:rPr>
          <w:rFonts w:ascii="Arial" w:hAnsi="Arial" w:cs="Arial"/>
          <w:color w:val="000000"/>
          <w:spacing w:val="1"/>
        </w:rPr>
        <w:t>t</w:t>
      </w:r>
      <w:r>
        <w:rPr>
          <w:rFonts w:ascii="Arial" w:hAnsi="Arial" w:cs="Arial"/>
          <w:color w:val="000000"/>
        </w:rPr>
        <w:t>a</w:t>
      </w:r>
      <w:r>
        <w:rPr>
          <w:rFonts w:ascii="Arial" w:hAnsi="Arial" w:cs="Arial"/>
          <w:color w:val="000000"/>
          <w:spacing w:val="-1"/>
        </w:rPr>
        <w:t>l</w:t>
      </w:r>
      <w:r>
        <w:rPr>
          <w:rFonts w:ascii="Arial" w:hAnsi="Arial" w:cs="Arial"/>
          <w:color w:val="000000"/>
        </w:rPr>
        <w:t>es</w:t>
      </w:r>
      <w:r>
        <w:rPr>
          <w:rFonts w:ascii="Arial" w:hAnsi="Arial" w:cs="Arial"/>
          <w:color w:val="000000"/>
          <w:spacing w:val="1"/>
        </w:rPr>
        <w:t xml:space="preserve"> </w:t>
      </w:r>
      <w:r>
        <w:rPr>
          <w:rFonts w:ascii="Arial" w:hAnsi="Arial" w:cs="Arial"/>
          <w:color w:val="000000"/>
        </w:rPr>
        <w:t>so</w:t>
      </w:r>
      <w:r>
        <w:rPr>
          <w:rFonts w:ascii="Arial" w:hAnsi="Arial" w:cs="Arial"/>
          <w:color w:val="000000"/>
          <w:spacing w:val="-3"/>
        </w:rPr>
        <w:t>n</w:t>
      </w:r>
      <w:r>
        <w:rPr>
          <w:rStyle w:val="Refdenotaalpie"/>
          <w:rFonts w:ascii="Arial" w:hAnsi="Arial" w:cs="Arial"/>
          <w:color w:val="000000"/>
          <w:spacing w:val="-3"/>
        </w:rPr>
        <w:footnoteReference w:id="20"/>
      </w:r>
      <w:r>
        <w:rPr>
          <w:rFonts w:ascii="Arial" w:hAnsi="Arial" w:cs="Arial"/>
          <w:color w:val="000000"/>
        </w:rPr>
        <w:t>:</w:t>
      </w:r>
    </w:p>
    <w:p w14:paraId="01C7A4E9" w14:textId="77777777" w:rsidR="00DD6DF8" w:rsidRDefault="00DD6DF8" w:rsidP="00DD6DF8">
      <w:pPr>
        <w:widowControl w:val="0"/>
        <w:autoSpaceDE w:val="0"/>
        <w:autoSpaceDN w:val="0"/>
        <w:adjustRightInd w:val="0"/>
        <w:spacing w:before="14" w:line="240" w:lineRule="exact"/>
        <w:rPr>
          <w:rFonts w:ascii="Arial" w:hAnsi="Arial" w:cs="Arial"/>
          <w:color w:val="000000"/>
        </w:rPr>
      </w:pPr>
    </w:p>
    <w:p w14:paraId="630E2561" w14:textId="77777777" w:rsidR="00DD6DF8" w:rsidRPr="005A17E9" w:rsidRDefault="00DD6DF8" w:rsidP="00DD6DF8">
      <w:pPr>
        <w:pStyle w:val="Prrafodelista"/>
        <w:widowControl w:val="0"/>
        <w:numPr>
          <w:ilvl w:val="0"/>
          <w:numId w:val="15"/>
        </w:numPr>
        <w:autoSpaceDE w:val="0"/>
        <w:autoSpaceDN w:val="0"/>
        <w:adjustRightInd w:val="0"/>
        <w:ind w:right="51"/>
        <w:jc w:val="both"/>
        <w:rPr>
          <w:rFonts w:ascii="Arial" w:hAnsi="Arial" w:cs="Arial"/>
          <w:color w:val="000000"/>
          <w:spacing w:val="-2"/>
        </w:rPr>
      </w:pPr>
      <w:r w:rsidRPr="005A17E9">
        <w:rPr>
          <w:rFonts w:ascii="Arial" w:hAnsi="Arial" w:cs="Arial"/>
          <w:color w:val="000000"/>
          <w:spacing w:val="-22"/>
        </w:rPr>
        <w:t>T</w:t>
      </w:r>
      <w:r w:rsidRPr="005A17E9">
        <w:rPr>
          <w:rFonts w:ascii="Arial" w:hAnsi="Arial" w:cs="Arial"/>
          <w:color w:val="000000"/>
        </w:rPr>
        <w:t>e</w:t>
      </w:r>
      <w:r w:rsidRPr="005A17E9">
        <w:rPr>
          <w:rFonts w:ascii="Arial" w:hAnsi="Arial" w:cs="Arial"/>
          <w:color w:val="000000"/>
          <w:spacing w:val="-1"/>
        </w:rPr>
        <w:t>n</w:t>
      </w:r>
      <w:r w:rsidRPr="005A17E9">
        <w:rPr>
          <w:rFonts w:ascii="Arial" w:hAnsi="Arial" w:cs="Arial"/>
          <w:color w:val="000000"/>
        </w:rPr>
        <w:t>s</w:t>
      </w:r>
      <w:r w:rsidRPr="005A17E9">
        <w:rPr>
          <w:rFonts w:ascii="Arial" w:hAnsi="Arial" w:cs="Arial"/>
          <w:color w:val="000000"/>
          <w:spacing w:val="-1"/>
        </w:rPr>
        <w:t>i</w:t>
      </w:r>
      <w:r w:rsidRPr="005A17E9">
        <w:rPr>
          <w:rFonts w:ascii="Arial" w:hAnsi="Arial" w:cs="Arial"/>
          <w:color w:val="000000"/>
        </w:rPr>
        <w:t>ón</w:t>
      </w:r>
      <w:r w:rsidRPr="005A17E9">
        <w:rPr>
          <w:rFonts w:ascii="Arial" w:hAnsi="Arial" w:cs="Arial"/>
          <w:color w:val="000000"/>
          <w:spacing w:val="-2"/>
        </w:rPr>
        <w:t xml:space="preserve"> </w:t>
      </w:r>
    </w:p>
    <w:p w14:paraId="30BCF6EC" w14:textId="77777777" w:rsidR="00DD6DF8" w:rsidRPr="005A17E9" w:rsidRDefault="00DD6DF8" w:rsidP="00DD6DF8">
      <w:pPr>
        <w:pStyle w:val="Prrafodelista"/>
        <w:widowControl w:val="0"/>
        <w:numPr>
          <w:ilvl w:val="0"/>
          <w:numId w:val="15"/>
        </w:numPr>
        <w:autoSpaceDE w:val="0"/>
        <w:autoSpaceDN w:val="0"/>
        <w:adjustRightInd w:val="0"/>
        <w:ind w:right="51"/>
        <w:jc w:val="both"/>
        <w:rPr>
          <w:rFonts w:ascii="Arial" w:hAnsi="Arial" w:cs="Arial"/>
          <w:color w:val="000000"/>
        </w:rPr>
      </w:pPr>
      <w:r w:rsidRPr="005A17E9">
        <w:rPr>
          <w:rFonts w:ascii="Arial" w:hAnsi="Arial" w:cs="Arial"/>
          <w:color w:val="000000"/>
          <w:spacing w:val="-1"/>
        </w:rPr>
        <w:t>P</w:t>
      </w:r>
      <w:r w:rsidRPr="005A17E9">
        <w:rPr>
          <w:rFonts w:ascii="Arial" w:hAnsi="Arial" w:cs="Arial"/>
          <w:color w:val="000000"/>
          <w:spacing w:val="1"/>
        </w:rPr>
        <w:t>r</w:t>
      </w:r>
      <w:r w:rsidRPr="005A17E9">
        <w:rPr>
          <w:rFonts w:ascii="Arial" w:hAnsi="Arial" w:cs="Arial"/>
          <w:color w:val="000000"/>
        </w:rPr>
        <w:t>es</w:t>
      </w:r>
      <w:r w:rsidRPr="005A17E9">
        <w:rPr>
          <w:rFonts w:ascii="Arial" w:hAnsi="Arial" w:cs="Arial"/>
          <w:color w:val="000000"/>
          <w:spacing w:val="-1"/>
        </w:rPr>
        <w:t>i</w:t>
      </w:r>
      <w:r w:rsidRPr="005A17E9">
        <w:rPr>
          <w:rFonts w:ascii="Arial" w:hAnsi="Arial" w:cs="Arial"/>
          <w:color w:val="000000"/>
        </w:rPr>
        <w:t>ón</w:t>
      </w:r>
      <w:r w:rsidRPr="005A17E9">
        <w:rPr>
          <w:rFonts w:ascii="Arial" w:hAnsi="Arial" w:cs="Arial"/>
          <w:color w:val="000000"/>
          <w:spacing w:val="-11"/>
        </w:rPr>
        <w:t xml:space="preserve"> </w:t>
      </w:r>
      <w:r w:rsidRPr="005A17E9">
        <w:rPr>
          <w:rFonts w:ascii="Arial" w:hAnsi="Arial" w:cs="Arial"/>
          <w:color w:val="000000"/>
          <w:spacing w:val="-3"/>
        </w:rPr>
        <w:t>A</w:t>
      </w:r>
      <w:r w:rsidRPr="005A17E9">
        <w:rPr>
          <w:rFonts w:ascii="Arial" w:hAnsi="Arial" w:cs="Arial"/>
          <w:color w:val="000000"/>
          <w:spacing w:val="1"/>
        </w:rPr>
        <w:t>rt</w:t>
      </w:r>
      <w:r w:rsidRPr="005A17E9">
        <w:rPr>
          <w:rFonts w:ascii="Arial" w:hAnsi="Arial" w:cs="Arial"/>
          <w:color w:val="000000"/>
          <w:spacing w:val="-3"/>
        </w:rPr>
        <w:t>e</w:t>
      </w:r>
      <w:r w:rsidRPr="005A17E9">
        <w:rPr>
          <w:rFonts w:ascii="Arial" w:hAnsi="Arial" w:cs="Arial"/>
          <w:color w:val="000000"/>
          <w:spacing w:val="1"/>
        </w:rPr>
        <w:t>r</w:t>
      </w:r>
      <w:r w:rsidRPr="005A17E9">
        <w:rPr>
          <w:rFonts w:ascii="Arial" w:hAnsi="Arial" w:cs="Arial"/>
          <w:color w:val="000000"/>
          <w:spacing w:val="-1"/>
        </w:rPr>
        <w:t>i</w:t>
      </w:r>
      <w:r w:rsidRPr="005A17E9">
        <w:rPr>
          <w:rFonts w:ascii="Arial" w:hAnsi="Arial" w:cs="Arial"/>
          <w:color w:val="000000"/>
        </w:rPr>
        <w:t>al</w:t>
      </w:r>
    </w:p>
    <w:p w14:paraId="5C598FCD" w14:textId="77777777" w:rsidR="00DD6DF8" w:rsidRPr="005A17E9" w:rsidRDefault="00DD6DF8" w:rsidP="00DD6DF8">
      <w:pPr>
        <w:pStyle w:val="Prrafodelista"/>
        <w:widowControl w:val="0"/>
        <w:numPr>
          <w:ilvl w:val="0"/>
          <w:numId w:val="15"/>
        </w:numPr>
        <w:autoSpaceDE w:val="0"/>
        <w:autoSpaceDN w:val="0"/>
        <w:adjustRightInd w:val="0"/>
        <w:spacing w:before="2" w:line="254" w:lineRule="exact"/>
        <w:ind w:right="51"/>
        <w:rPr>
          <w:rFonts w:ascii="Arial" w:hAnsi="Arial" w:cs="Arial"/>
          <w:color w:val="000000"/>
        </w:rPr>
      </w:pPr>
      <w:r w:rsidRPr="005A17E9">
        <w:rPr>
          <w:rFonts w:ascii="Arial" w:hAnsi="Arial" w:cs="Arial"/>
          <w:color w:val="000000"/>
        </w:rPr>
        <w:t>Frecu</w:t>
      </w:r>
      <w:r w:rsidRPr="005A17E9">
        <w:rPr>
          <w:rFonts w:ascii="Arial" w:hAnsi="Arial" w:cs="Arial"/>
          <w:color w:val="000000"/>
          <w:spacing w:val="-1"/>
        </w:rPr>
        <w:t>e</w:t>
      </w:r>
      <w:r w:rsidRPr="005A17E9">
        <w:rPr>
          <w:rFonts w:ascii="Arial" w:hAnsi="Arial" w:cs="Arial"/>
          <w:color w:val="000000"/>
        </w:rPr>
        <w:t>nc</w:t>
      </w:r>
      <w:r w:rsidRPr="005A17E9">
        <w:rPr>
          <w:rFonts w:ascii="Arial" w:hAnsi="Arial" w:cs="Arial"/>
          <w:color w:val="000000"/>
          <w:spacing w:val="-1"/>
        </w:rPr>
        <w:t>i</w:t>
      </w:r>
      <w:r w:rsidRPr="005A17E9">
        <w:rPr>
          <w:rFonts w:ascii="Arial" w:hAnsi="Arial" w:cs="Arial"/>
          <w:color w:val="000000"/>
        </w:rPr>
        <w:t>a</w:t>
      </w:r>
      <w:r w:rsidRPr="005A17E9">
        <w:rPr>
          <w:rFonts w:ascii="Arial" w:hAnsi="Arial" w:cs="Arial"/>
          <w:color w:val="000000"/>
          <w:spacing w:val="1"/>
        </w:rPr>
        <w:t xml:space="preserve"> </w:t>
      </w:r>
      <w:r w:rsidRPr="005A17E9">
        <w:rPr>
          <w:rFonts w:ascii="Arial" w:hAnsi="Arial" w:cs="Arial"/>
          <w:color w:val="000000"/>
          <w:spacing w:val="-1"/>
        </w:rPr>
        <w:t>C</w:t>
      </w:r>
      <w:r w:rsidRPr="005A17E9">
        <w:rPr>
          <w:rFonts w:ascii="Arial" w:hAnsi="Arial" w:cs="Arial"/>
          <w:color w:val="000000"/>
        </w:rPr>
        <w:t>ard</w:t>
      </w:r>
      <w:r w:rsidRPr="005A17E9">
        <w:rPr>
          <w:rFonts w:ascii="Arial" w:hAnsi="Arial" w:cs="Arial"/>
          <w:color w:val="000000"/>
          <w:spacing w:val="-1"/>
        </w:rPr>
        <w:t>i</w:t>
      </w:r>
      <w:r w:rsidRPr="005A17E9">
        <w:rPr>
          <w:rFonts w:ascii="Arial" w:hAnsi="Arial" w:cs="Arial"/>
          <w:color w:val="000000"/>
        </w:rPr>
        <w:t>aca</w:t>
      </w:r>
      <w:r w:rsidRPr="005A17E9">
        <w:rPr>
          <w:rFonts w:ascii="Arial" w:hAnsi="Arial" w:cs="Arial"/>
          <w:color w:val="000000"/>
          <w:spacing w:val="59"/>
        </w:rPr>
        <w:t xml:space="preserve"> </w:t>
      </w:r>
      <w:r w:rsidRPr="005A17E9">
        <w:rPr>
          <w:rFonts w:ascii="Arial" w:hAnsi="Arial" w:cs="Arial"/>
          <w:color w:val="000000"/>
          <w:spacing w:val="1"/>
        </w:rPr>
        <w:t>(</w:t>
      </w:r>
      <w:r w:rsidRPr="005A17E9">
        <w:rPr>
          <w:rFonts w:ascii="Arial" w:hAnsi="Arial" w:cs="Arial"/>
          <w:color w:val="000000"/>
          <w:spacing w:val="-1"/>
        </w:rPr>
        <w:t>l</w:t>
      </w:r>
      <w:r w:rsidRPr="005A17E9">
        <w:rPr>
          <w:rFonts w:ascii="Arial" w:hAnsi="Arial" w:cs="Arial"/>
          <w:color w:val="000000"/>
        </w:rPr>
        <w:t>ati</w:t>
      </w:r>
      <w:r w:rsidRPr="005A17E9">
        <w:rPr>
          <w:rFonts w:ascii="Arial" w:hAnsi="Arial" w:cs="Arial"/>
          <w:color w:val="000000"/>
          <w:spacing w:val="-1"/>
        </w:rPr>
        <w:t>d</w:t>
      </w:r>
      <w:r w:rsidRPr="005A17E9">
        <w:rPr>
          <w:rFonts w:ascii="Arial" w:hAnsi="Arial" w:cs="Arial"/>
          <w:color w:val="000000"/>
        </w:rPr>
        <w:t>os</w:t>
      </w:r>
      <w:r w:rsidRPr="005A17E9">
        <w:rPr>
          <w:rFonts w:ascii="Arial" w:hAnsi="Arial" w:cs="Arial"/>
          <w:color w:val="000000"/>
          <w:spacing w:val="1"/>
        </w:rPr>
        <w:t xml:space="preserve"> </w:t>
      </w:r>
      <w:r w:rsidRPr="005A17E9">
        <w:rPr>
          <w:rFonts w:ascii="Arial" w:hAnsi="Arial" w:cs="Arial"/>
          <w:color w:val="000000"/>
        </w:rPr>
        <w:t>por</w:t>
      </w:r>
      <w:r w:rsidRPr="005A17E9">
        <w:rPr>
          <w:rFonts w:ascii="Arial" w:hAnsi="Arial" w:cs="Arial"/>
          <w:color w:val="000000"/>
          <w:spacing w:val="-2"/>
        </w:rPr>
        <w:t xml:space="preserve"> </w:t>
      </w:r>
      <w:r w:rsidRPr="005A17E9">
        <w:rPr>
          <w:rFonts w:ascii="Arial" w:hAnsi="Arial" w:cs="Arial"/>
          <w:color w:val="000000"/>
          <w:spacing w:val="1"/>
        </w:rPr>
        <w:t>m</w:t>
      </w:r>
      <w:r w:rsidRPr="005A17E9">
        <w:rPr>
          <w:rFonts w:ascii="Arial" w:hAnsi="Arial" w:cs="Arial"/>
          <w:color w:val="000000"/>
          <w:spacing w:val="-1"/>
        </w:rPr>
        <w:t>i</w:t>
      </w:r>
      <w:r w:rsidRPr="005A17E9">
        <w:rPr>
          <w:rFonts w:ascii="Arial" w:hAnsi="Arial" w:cs="Arial"/>
          <w:color w:val="000000"/>
        </w:rPr>
        <w:t>n</w:t>
      </w:r>
      <w:r w:rsidRPr="005A17E9">
        <w:rPr>
          <w:rFonts w:ascii="Arial" w:hAnsi="Arial" w:cs="Arial"/>
          <w:color w:val="000000"/>
          <w:spacing w:val="-1"/>
        </w:rPr>
        <w:t>u</w:t>
      </w:r>
      <w:r w:rsidRPr="005A17E9">
        <w:rPr>
          <w:rFonts w:ascii="Arial" w:hAnsi="Arial" w:cs="Arial"/>
          <w:color w:val="000000"/>
          <w:spacing w:val="1"/>
        </w:rPr>
        <w:t>t</w:t>
      </w:r>
      <w:r w:rsidRPr="005A17E9">
        <w:rPr>
          <w:rFonts w:ascii="Arial" w:hAnsi="Arial" w:cs="Arial"/>
          <w:color w:val="000000"/>
        </w:rPr>
        <w:t xml:space="preserve">o) </w:t>
      </w:r>
    </w:p>
    <w:p w14:paraId="72EEA408" w14:textId="77777777" w:rsidR="00DD6DF8" w:rsidRPr="005A17E9" w:rsidRDefault="00DD6DF8" w:rsidP="00DD6DF8">
      <w:pPr>
        <w:pStyle w:val="Prrafodelista"/>
        <w:widowControl w:val="0"/>
        <w:numPr>
          <w:ilvl w:val="0"/>
          <w:numId w:val="15"/>
        </w:numPr>
        <w:autoSpaceDE w:val="0"/>
        <w:autoSpaceDN w:val="0"/>
        <w:adjustRightInd w:val="0"/>
        <w:spacing w:before="2" w:line="254" w:lineRule="exact"/>
        <w:ind w:right="51"/>
        <w:rPr>
          <w:rFonts w:ascii="Arial" w:hAnsi="Arial" w:cs="Arial"/>
          <w:color w:val="000000"/>
        </w:rPr>
      </w:pPr>
      <w:r w:rsidRPr="005A17E9">
        <w:rPr>
          <w:rFonts w:ascii="Arial" w:hAnsi="Arial" w:cs="Arial"/>
          <w:color w:val="000000"/>
        </w:rPr>
        <w:t>Frecu</w:t>
      </w:r>
      <w:r w:rsidRPr="005A17E9">
        <w:rPr>
          <w:rFonts w:ascii="Arial" w:hAnsi="Arial" w:cs="Arial"/>
          <w:color w:val="000000"/>
          <w:spacing w:val="-1"/>
        </w:rPr>
        <w:t>e</w:t>
      </w:r>
      <w:r w:rsidRPr="005A17E9">
        <w:rPr>
          <w:rFonts w:ascii="Arial" w:hAnsi="Arial" w:cs="Arial"/>
          <w:color w:val="000000"/>
        </w:rPr>
        <w:t>nc</w:t>
      </w:r>
      <w:r w:rsidRPr="005A17E9">
        <w:rPr>
          <w:rFonts w:ascii="Arial" w:hAnsi="Arial" w:cs="Arial"/>
          <w:color w:val="000000"/>
          <w:spacing w:val="-1"/>
        </w:rPr>
        <w:t>i</w:t>
      </w:r>
      <w:r w:rsidRPr="005A17E9">
        <w:rPr>
          <w:rFonts w:ascii="Arial" w:hAnsi="Arial" w:cs="Arial"/>
          <w:color w:val="000000"/>
        </w:rPr>
        <w:t>a</w:t>
      </w:r>
      <w:r w:rsidRPr="005A17E9">
        <w:rPr>
          <w:rFonts w:ascii="Arial" w:hAnsi="Arial" w:cs="Arial"/>
          <w:color w:val="000000"/>
          <w:spacing w:val="-1"/>
        </w:rPr>
        <w:t xml:space="preserve"> </w:t>
      </w:r>
      <w:r w:rsidRPr="005A17E9">
        <w:rPr>
          <w:rFonts w:ascii="Arial" w:hAnsi="Arial" w:cs="Arial"/>
          <w:color w:val="000000"/>
          <w:spacing w:val="1"/>
        </w:rPr>
        <w:t>r</w:t>
      </w:r>
      <w:r w:rsidRPr="005A17E9">
        <w:rPr>
          <w:rFonts w:ascii="Arial" w:hAnsi="Arial" w:cs="Arial"/>
          <w:color w:val="000000"/>
        </w:rPr>
        <w:t>es</w:t>
      </w:r>
      <w:r w:rsidRPr="005A17E9">
        <w:rPr>
          <w:rFonts w:ascii="Arial" w:hAnsi="Arial" w:cs="Arial"/>
          <w:color w:val="000000"/>
          <w:spacing w:val="-1"/>
        </w:rPr>
        <w:t>pi</w:t>
      </w:r>
      <w:r w:rsidRPr="005A17E9">
        <w:rPr>
          <w:rFonts w:ascii="Arial" w:hAnsi="Arial" w:cs="Arial"/>
          <w:color w:val="000000"/>
          <w:spacing w:val="1"/>
        </w:rPr>
        <w:t>r</w:t>
      </w:r>
      <w:r w:rsidRPr="005A17E9">
        <w:rPr>
          <w:rFonts w:ascii="Arial" w:hAnsi="Arial" w:cs="Arial"/>
          <w:color w:val="000000"/>
        </w:rPr>
        <w:t>at</w:t>
      </w:r>
      <w:r w:rsidRPr="005A17E9">
        <w:rPr>
          <w:rFonts w:ascii="Arial" w:hAnsi="Arial" w:cs="Arial"/>
          <w:color w:val="000000"/>
          <w:spacing w:val="-2"/>
        </w:rPr>
        <w:t>o</w:t>
      </w:r>
      <w:r w:rsidRPr="005A17E9">
        <w:rPr>
          <w:rFonts w:ascii="Arial" w:hAnsi="Arial" w:cs="Arial"/>
          <w:color w:val="000000"/>
          <w:spacing w:val="1"/>
        </w:rPr>
        <w:t>r</w:t>
      </w:r>
      <w:r w:rsidRPr="005A17E9">
        <w:rPr>
          <w:rFonts w:ascii="Arial" w:hAnsi="Arial" w:cs="Arial"/>
          <w:color w:val="000000"/>
          <w:spacing w:val="-1"/>
        </w:rPr>
        <w:t>i</w:t>
      </w:r>
      <w:r w:rsidRPr="005A17E9">
        <w:rPr>
          <w:rFonts w:ascii="Arial" w:hAnsi="Arial" w:cs="Arial"/>
          <w:color w:val="000000"/>
        </w:rPr>
        <w:t>a</w:t>
      </w:r>
    </w:p>
    <w:p w14:paraId="4817AAB6" w14:textId="77777777" w:rsidR="00DD6DF8" w:rsidRPr="005A17E9" w:rsidRDefault="00DD6DF8" w:rsidP="00DD6DF8">
      <w:pPr>
        <w:pStyle w:val="Prrafodelista"/>
        <w:widowControl w:val="0"/>
        <w:numPr>
          <w:ilvl w:val="0"/>
          <w:numId w:val="15"/>
        </w:numPr>
        <w:autoSpaceDE w:val="0"/>
        <w:autoSpaceDN w:val="0"/>
        <w:adjustRightInd w:val="0"/>
        <w:spacing w:line="248" w:lineRule="exact"/>
        <w:ind w:right="51"/>
        <w:jc w:val="both"/>
        <w:rPr>
          <w:rFonts w:ascii="Arial" w:hAnsi="Arial" w:cs="Arial"/>
          <w:color w:val="000000"/>
        </w:rPr>
      </w:pPr>
      <w:r w:rsidRPr="005A17E9">
        <w:rPr>
          <w:rFonts w:ascii="Arial" w:hAnsi="Arial" w:cs="Arial"/>
          <w:color w:val="000000"/>
          <w:spacing w:val="-22"/>
        </w:rPr>
        <w:t>T</w:t>
      </w:r>
      <w:r w:rsidRPr="005A17E9">
        <w:rPr>
          <w:rFonts w:ascii="Arial" w:hAnsi="Arial" w:cs="Arial"/>
          <w:color w:val="000000"/>
          <w:spacing w:val="-3"/>
        </w:rPr>
        <w:t>e</w:t>
      </w:r>
      <w:r w:rsidRPr="005A17E9">
        <w:rPr>
          <w:rFonts w:ascii="Arial" w:hAnsi="Arial" w:cs="Arial"/>
          <w:color w:val="000000"/>
          <w:spacing w:val="1"/>
        </w:rPr>
        <w:t>m</w:t>
      </w:r>
      <w:r w:rsidRPr="005A17E9">
        <w:rPr>
          <w:rFonts w:ascii="Arial" w:hAnsi="Arial" w:cs="Arial"/>
          <w:color w:val="000000"/>
        </w:rPr>
        <w:t>p</w:t>
      </w:r>
      <w:r w:rsidRPr="005A17E9">
        <w:rPr>
          <w:rFonts w:ascii="Arial" w:hAnsi="Arial" w:cs="Arial"/>
          <w:color w:val="000000"/>
          <w:spacing w:val="-1"/>
        </w:rPr>
        <w:t>e</w:t>
      </w:r>
      <w:r w:rsidRPr="005A17E9">
        <w:rPr>
          <w:rFonts w:ascii="Arial" w:hAnsi="Arial" w:cs="Arial"/>
          <w:color w:val="000000"/>
          <w:spacing w:val="1"/>
        </w:rPr>
        <w:t>r</w:t>
      </w:r>
      <w:r w:rsidRPr="005A17E9">
        <w:rPr>
          <w:rFonts w:ascii="Arial" w:hAnsi="Arial" w:cs="Arial"/>
          <w:color w:val="000000"/>
          <w:spacing w:val="-3"/>
        </w:rPr>
        <w:t>a</w:t>
      </w:r>
      <w:r w:rsidRPr="005A17E9">
        <w:rPr>
          <w:rFonts w:ascii="Arial" w:hAnsi="Arial" w:cs="Arial"/>
          <w:color w:val="000000"/>
          <w:spacing w:val="1"/>
        </w:rPr>
        <w:t>t</w:t>
      </w:r>
      <w:r w:rsidRPr="005A17E9">
        <w:rPr>
          <w:rFonts w:ascii="Arial" w:hAnsi="Arial" w:cs="Arial"/>
          <w:color w:val="000000"/>
        </w:rPr>
        <w:t>ura</w:t>
      </w:r>
    </w:p>
    <w:p w14:paraId="4EFCDFDC" w14:textId="77777777" w:rsidR="00DD6DF8" w:rsidRDefault="00DD6DF8" w:rsidP="00DD6DF8">
      <w:pPr>
        <w:widowControl w:val="0"/>
        <w:autoSpaceDE w:val="0"/>
        <w:autoSpaceDN w:val="0"/>
        <w:adjustRightInd w:val="0"/>
        <w:spacing w:before="13" w:line="240" w:lineRule="exact"/>
        <w:rPr>
          <w:rFonts w:ascii="Arial" w:hAnsi="Arial" w:cs="Arial"/>
          <w:color w:val="000000"/>
        </w:rPr>
      </w:pPr>
    </w:p>
    <w:p w14:paraId="5624C94C" w14:textId="77777777" w:rsidR="00DD6DF8" w:rsidRDefault="00DD6DF8" w:rsidP="00DD6DF8">
      <w:pPr>
        <w:widowControl w:val="0"/>
        <w:autoSpaceDE w:val="0"/>
        <w:autoSpaceDN w:val="0"/>
        <w:adjustRightInd w:val="0"/>
        <w:ind w:right="71"/>
        <w:jc w:val="both"/>
        <w:rPr>
          <w:rFonts w:ascii="Arial" w:hAnsi="Arial" w:cs="Arial"/>
          <w:color w:val="000000"/>
        </w:rPr>
      </w:pPr>
      <w:r>
        <w:rPr>
          <w:rFonts w:ascii="Arial" w:hAnsi="Arial" w:cs="Arial"/>
          <w:color w:val="000000"/>
          <w:spacing w:val="-1"/>
        </w:rPr>
        <w:t>El sistema se centra en la frecuencia cardiaca y toda la información que se pueda obtener de este órgano tan importante como lo es el corazón, para así cubrir los aspectos vitales de la salud cardiaca del paciente y de esta manera, según su evaluación, conocer sus patologías o sus dolencias que respecto a este aspecto se verán diagnosticadas previamente a una observación de un especialista</w:t>
      </w:r>
      <w:r>
        <w:rPr>
          <w:rFonts w:ascii="Arial" w:hAnsi="Arial" w:cs="Arial"/>
          <w:color w:val="000000"/>
        </w:rPr>
        <w:t>.</w:t>
      </w:r>
    </w:p>
    <w:p w14:paraId="5C4B424C" w14:textId="77777777" w:rsidR="00DD6DF8" w:rsidRDefault="00DD6DF8" w:rsidP="00DD6DF8">
      <w:pPr>
        <w:jc w:val="both"/>
        <w:rPr>
          <w:rFonts w:ascii="Arial" w:hAnsi="Arial" w:cs="Arial"/>
        </w:rPr>
      </w:pPr>
    </w:p>
    <w:p w14:paraId="4E3B47B5" w14:textId="77777777" w:rsidR="00DD6DF8" w:rsidRDefault="00DD6DF8" w:rsidP="00DD6DF8">
      <w:pPr>
        <w:jc w:val="both"/>
        <w:rPr>
          <w:rFonts w:ascii="Arial" w:hAnsi="Arial" w:cs="Arial"/>
          <w:color w:val="000000"/>
        </w:rPr>
      </w:pPr>
      <w:r>
        <w:rPr>
          <w:rFonts w:ascii="Arial" w:hAnsi="Arial" w:cs="Arial"/>
          <w:color w:val="000000"/>
          <w:spacing w:val="-1"/>
          <w:position w:val="-1"/>
        </w:rPr>
        <w:t>I</w:t>
      </w:r>
      <w:r>
        <w:rPr>
          <w:rFonts w:ascii="Arial" w:hAnsi="Arial" w:cs="Arial"/>
          <w:color w:val="000000"/>
          <w:spacing w:val="2"/>
          <w:position w:val="-1"/>
        </w:rPr>
        <w:t>g</w:t>
      </w:r>
      <w:r>
        <w:rPr>
          <w:rFonts w:ascii="Arial" w:hAnsi="Arial" w:cs="Arial"/>
          <w:color w:val="000000"/>
          <w:position w:val="-1"/>
        </w:rPr>
        <w:t>u</w:t>
      </w:r>
      <w:r>
        <w:rPr>
          <w:rFonts w:ascii="Arial" w:hAnsi="Arial" w:cs="Arial"/>
          <w:color w:val="000000"/>
          <w:spacing w:val="-1"/>
          <w:position w:val="-1"/>
        </w:rPr>
        <w:t>al</w:t>
      </w:r>
      <w:r>
        <w:rPr>
          <w:rFonts w:ascii="Arial" w:hAnsi="Arial" w:cs="Arial"/>
          <w:color w:val="000000"/>
          <w:spacing w:val="1"/>
          <w:position w:val="-1"/>
        </w:rPr>
        <w:t>m</w:t>
      </w:r>
      <w:r>
        <w:rPr>
          <w:rFonts w:ascii="Arial" w:hAnsi="Arial" w:cs="Arial"/>
          <w:color w:val="000000"/>
          <w:position w:val="-1"/>
        </w:rPr>
        <w:t>e</w:t>
      </w:r>
      <w:r>
        <w:rPr>
          <w:rFonts w:ascii="Arial" w:hAnsi="Arial" w:cs="Arial"/>
          <w:color w:val="000000"/>
          <w:spacing w:val="-1"/>
          <w:position w:val="-1"/>
        </w:rPr>
        <w:t>n</w:t>
      </w:r>
      <w:r>
        <w:rPr>
          <w:rFonts w:ascii="Arial" w:hAnsi="Arial" w:cs="Arial"/>
          <w:color w:val="000000"/>
          <w:spacing w:val="1"/>
          <w:position w:val="-1"/>
        </w:rPr>
        <w:t>t</w:t>
      </w:r>
      <w:r>
        <w:rPr>
          <w:rFonts w:ascii="Arial" w:hAnsi="Arial" w:cs="Arial"/>
          <w:color w:val="000000"/>
          <w:position w:val="-1"/>
        </w:rPr>
        <w:t>e</w:t>
      </w:r>
      <w:r>
        <w:rPr>
          <w:rFonts w:ascii="Arial" w:hAnsi="Arial" w:cs="Arial"/>
          <w:color w:val="000000"/>
          <w:spacing w:val="6"/>
          <w:position w:val="-1"/>
        </w:rPr>
        <w:t xml:space="preserve"> </w:t>
      </w:r>
      <w:r>
        <w:rPr>
          <w:rFonts w:ascii="Arial" w:hAnsi="Arial" w:cs="Arial"/>
          <w:color w:val="000000"/>
          <w:position w:val="-1"/>
        </w:rPr>
        <w:t>y</w:t>
      </w:r>
      <w:r>
        <w:rPr>
          <w:rFonts w:ascii="Arial" w:hAnsi="Arial" w:cs="Arial"/>
          <w:color w:val="000000"/>
          <w:spacing w:val="7"/>
          <w:position w:val="-1"/>
        </w:rPr>
        <w:t xml:space="preserve"> </w:t>
      </w:r>
      <w:r>
        <w:rPr>
          <w:rFonts w:ascii="Arial" w:hAnsi="Arial" w:cs="Arial"/>
          <w:color w:val="000000"/>
          <w:position w:val="-1"/>
        </w:rPr>
        <w:t>p</w:t>
      </w:r>
      <w:r>
        <w:rPr>
          <w:rFonts w:ascii="Arial" w:hAnsi="Arial" w:cs="Arial"/>
          <w:color w:val="000000"/>
          <w:spacing w:val="-1"/>
          <w:position w:val="-1"/>
        </w:rPr>
        <w:t>a</w:t>
      </w:r>
      <w:r>
        <w:rPr>
          <w:rFonts w:ascii="Arial" w:hAnsi="Arial" w:cs="Arial"/>
          <w:color w:val="000000"/>
          <w:spacing w:val="1"/>
          <w:position w:val="-1"/>
        </w:rPr>
        <w:t>rt</w:t>
      </w:r>
      <w:r>
        <w:rPr>
          <w:rFonts w:ascii="Arial" w:hAnsi="Arial" w:cs="Arial"/>
          <w:color w:val="000000"/>
          <w:spacing w:val="-1"/>
          <w:position w:val="-1"/>
        </w:rPr>
        <w:t>i</w:t>
      </w:r>
      <w:r>
        <w:rPr>
          <w:rFonts w:ascii="Arial" w:hAnsi="Arial" w:cs="Arial"/>
          <w:color w:val="000000"/>
          <w:position w:val="-1"/>
        </w:rPr>
        <w:t>e</w:t>
      </w:r>
      <w:r>
        <w:rPr>
          <w:rFonts w:ascii="Arial" w:hAnsi="Arial" w:cs="Arial"/>
          <w:color w:val="000000"/>
          <w:spacing w:val="-1"/>
          <w:position w:val="-1"/>
        </w:rPr>
        <w:t>n</w:t>
      </w:r>
      <w:r>
        <w:rPr>
          <w:rFonts w:ascii="Arial" w:hAnsi="Arial" w:cs="Arial"/>
          <w:color w:val="000000"/>
          <w:position w:val="-1"/>
        </w:rPr>
        <w:t>do de</w:t>
      </w:r>
      <w:r>
        <w:rPr>
          <w:rFonts w:ascii="Arial" w:hAnsi="Arial" w:cs="Arial"/>
          <w:color w:val="000000"/>
          <w:spacing w:val="8"/>
          <w:position w:val="-1"/>
        </w:rPr>
        <w:t xml:space="preserve"> </w:t>
      </w:r>
      <w:r>
        <w:rPr>
          <w:rFonts w:ascii="Arial" w:hAnsi="Arial" w:cs="Arial"/>
          <w:color w:val="000000"/>
          <w:spacing w:val="-1"/>
          <w:position w:val="-1"/>
        </w:rPr>
        <w:t>l</w:t>
      </w:r>
      <w:r>
        <w:rPr>
          <w:rFonts w:ascii="Arial" w:hAnsi="Arial" w:cs="Arial"/>
          <w:color w:val="000000"/>
          <w:position w:val="-1"/>
        </w:rPr>
        <w:t>a</w:t>
      </w:r>
      <w:r>
        <w:rPr>
          <w:rFonts w:ascii="Arial" w:hAnsi="Arial" w:cs="Arial"/>
          <w:color w:val="000000"/>
          <w:spacing w:val="8"/>
          <w:position w:val="-1"/>
        </w:rPr>
        <w:t xml:space="preserve"> </w:t>
      </w:r>
      <w:r>
        <w:rPr>
          <w:rFonts w:ascii="Arial" w:hAnsi="Arial" w:cs="Arial"/>
          <w:color w:val="000000"/>
          <w:spacing w:val="-1"/>
          <w:position w:val="-1"/>
        </w:rPr>
        <w:t>i</w:t>
      </w:r>
      <w:r>
        <w:rPr>
          <w:rFonts w:ascii="Arial" w:hAnsi="Arial" w:cs="Arial"/>
          <w:color w:val="000000"/>
          <w:position w:val="-1"/>
        </w:rPr>
        <w:t>nc</w:t>
      </w:r>
      <w:r>
        <w:rPr>
          <w:rFonts w:ascii="Arial" w:hAnsi="Arial" w:cs="Arial"/>
          <w:color w:val="000000"/>
          <w:spacing w:val="-1"/>
          <w:position w:val="-1"/>
        </w:rPr>
        <w:t>i</w:t>
      </w:r>
      <w:r>
        <w:rPr>
          <w:rFonts w:ascii="Arial" w:hAnsi="Arial" w:cs="Arial"/>
          <w:color w:val="000000"/>
          <w:position w:val="-1"/>
        </w:rPr>
        <w:t>d</w:t>
      </w:r>
      <w:r>
        <w:rPr>
          <w:rFonts w:ascii="Arial" w:hAnsi="Arial" w:cs="Arial"/>
          <w:color w:val="000000"/>
          <w:spacing w:val="-1"/>
          <w:position w:val="-1"/>
        </w:rPr>
        <w:t>e</w:t>
      </w:r>
      <w:r>
        <w:rPr>
          <w:rFonts w:ascii="Arial" w:hAnsi="Arial" w:cs="Arial"/>
          <w:color w:val="000000"/>
          <w:position w:val="-1"/>
        </w:rPr>
        <w:t>nc</w:t>
      </w:r>
      <w:r>
        <w:rPr>
          <w:rFonts w:ascii="Arial" w:hAnsi="Arial" w:cs="Arial"/>
          <w:color w:val="000000"/>
          <w:spacing w:val="-1"/>
          <w:position w:val="-1"/>
        </w:rPr>
        <w:t>i</w:t>
      </w:r>
      <w:r>
        <w:rPr>
          <w:rFonts w:ascii="Arial" w:hAnsi="Arial" w:cs="Arial"/>
          <w:color w:val="000000"/>
          <w:position w:val="-1"/>
        </w:rPr>
        <w:t>a</w:t>
      </w:r>
      <w:r>
        <w:rPr>
          <w:rFonts w:ascii="Arial" w:hAnsi="Arial" w:cs="Arial"/>
          <w:color w:val="000000"/>
          <w:spacing w:val="9"/>
          <w:position w:val="-1"/>
        </w:rPr>
        <w:t xml:space="preserve"> </w:t>
      </w:r>
      <w:r>
        <w:rPr>
          <w:rFonts w:ascii="Arial" w:hAnsi="Arial" w:cs="Arial"/>
          <w:color w:val="000000"/>
          <w:position w:val="-1"/>
        </w:rPr>
        <w:t>de</w:t>
      </w:r>
      <w:r>
        <w:rPr>
          <w:rFonts w:ascii="Arial" w:hAnsi="Arial" w:cs="Arial"/>
          <w:color w:val="000000"/>
          <w:spacing w:val="8"/>
          <w:position w:val="-1"/>
        </w:rPr>
        <w:t xml:space="preserve"> </w:t>
      </w:r>
      <w:r>
        <w:rPr>
          <w:rFonts w:ascii="Arial" w:hAnsi="Arial" w:cs="Arial"/>
          <w:color w:val="000000"/>
          <w:spacing w:val="-1"/>
          <w:position w:val="-1"/>
        </w:rPr>
        <w:t>l</w:t>
      </w:r>
      <w:r>
        <w:rPr>
          <w:rFonts w:ascii="Arial" w:hAnsi="Arial" w:cs="Arial"/>
          <w:color w:val="000000"/>
          <w:position w:val="-1"/>
        </w:rPr>
        <w:t>as</w:t>
      </w:r>
      <w:r>
        <w:rPr>
          <w:rFonts w:ascii="Arial" w:hAnsi="Arial" w:cs="Arial"/>
          <w:color w:val="000000"/>
          <w:spacing w:val="8"/>
          <w:position w:val="-1"/>
        </w:rPr>
        <w:t xml:space="preserve"> </w:t>
      </w:r>
      <w:r>
        <w:rPr>
          <w:rFonts w:ascii="Arial" w:hAnsi="Arial" w:cs="Arial"/>
          <w:color w:val="000000"/>
          <w:spacing w:val="-3"/>
          <w:position w:val="-1"/>
        </w:rPr>
        <w:t>a</w:t>
      </w:r>
      <w:r>
        <w:rPr>
          <w:rFonts w:ascii="Arial" w:hAnsi="Arial" w:cs="Arial"/>
          <w:color w:val="000000"/>
          <w:spacing w:val="1"/>
          <w:position w:val="-1"/>
        </w:rPr>
        <w:t>f</w:t>
      </w:r>
      <w:r>
        <w:rPr>
          <w:rFonts w:ascii="Arial" w:hAnsi="Arial" w:cs="Arial"/>
          <w:color w:val="000000"/>
          <w:position w:val="-1"/>
        </w:rPr>
        <w:t>ecc</w:t>
      </w:r>
      <w:r>
        <w:rPr>
          <w:rFonts w:ascii="Arial" w:hAnsi="Arial" w:cs="Arial"/>
          <w:color w:val="000000"/>
          <w:spacing w:val="-1"/>
          <w:position w:val="-1"/>
        </w:rPr>
        <w:t>i</w:t>
      </w:r>
      <w:r>
        <w:rPr>
          <w:rFonts w:ascii="Arial" w:hAnsi="Arial" w:cs="Arial"/>
          <w:color w:val="000000"/>
          <w:position w:val="-1"/>
        </w:rPr>
        <w:t>o</w:t>
      </w:r>
      <w:r>
        <w:rPr>
          <w:rFonts w:ascii="Arial" w:hAnsi="Arial" w:cs="Arial"/>
          <w:color w:val="000000"/>
          <w:spacing w:val="-1"/>
          <w:position w:val="-1"/>
        </w:rPr>
        <w:t>n</w:t>
      </w:r>
      <w:r>
        <w:rPr>
          <w:rFonts w:ascii="Arial" w:hAnsi="Arial" w:cs="Arial"/>
          <w:color w:val="000000"/>
          <w:position w:val="-1"/>
        </w:rPr>
        <w:t>es</w:t>
      </w:r>
      <w:r>
        <w:rPr>
          <w:rFonts w:ascii="Arial" w:hAnsi="Arial" w:cs="Arial"/>
          <w:color w:val="000000"/>
          <w:spacing w:val="8"/>
          <w:position w:val="-1"/>
        </w:rPr>
        <w:t xml:space="preserve"> </w:t>
      </w:r>
      <w:r>
        <w:rPr>
          <w:rFonts w:ascii="Arial" w:hAnsi="Arial" w:cs="Arial"/>
          <w:color w:val="000000"/>
          <w:position w:val="-1"/>
        </w:rPr>
        <w:t>card</w:t>
      </w:r>
      <w:r>
        <w:rPr>
          <w:rFonts w:ascii="Arial" w:hAnsi="Arial" w:cs="Arial"/>
          <w:color w:val="000000"/>
          <w:spacing w:val="-1"/>
          <w:position w:val="-1"/>
        </w:rPr>
        <w:t>i</w:t>
      </w:r>
      <w:r>
        <w:rPr>
          <w:rFonts w:ascii="Arial" w:hAnsi="Arial" w:cs="Arial"/>
          <w:color w:val="000000"/>
          <w:position w:val="-1"/>
        </w:rPr>
        <w:t>ac</w:t>
      </w:r>
      <w:r>
        <w:rPr>
          <w:rFonts w:ascii="Arial" w:hAnsi="Arial" w:cs="Arial"/>
          <w:color w:val="000000"/>
          <w:spacing w:val="-1"/>
          <w:position w:val="-1"/>
        </w:rPr>
        <w:t>a</w:t>
      </w:r>
      <w:r>
        <w:rPr>
          <w:rFonts w:ascii="Arial" w:hAnsi="Arial" w:cs="Arial"/>
          <w:color w:val="000000"/>
          <w:position w:val="-1"/>
        </w:rPr>
        <w:t>s</w:t>
      </w:r>
      <w:r>
        <w:rPr>
          <w:rFonts w:ascii="Arial" w:hAnsi="Arial" w:cs="Arial"/>
          <w:color w:val="000000"/>
          <w:spacing w:val="7"/>
          <w:position w:val="-1"/>
        </w:rPr>
        <w:t xml:space="preserve"> </w:t>
      </w:r>
      <w:r>
        <w:rPr>
          <w:rFonts w:ascii="Arial" w:hAnsi="Arial" w:cs="Arial"/>
          <w:color w:val="000000"/>
          <w:position w:val="-1"/>
        </w:rPr>
        <w:t>so</w:t>
      </w:r>
      <w:r>
        <w:rPr>
          <w:rFonts w:ascii="Arial" w:hAnsi="Arial" w:cs="Arial"/>
          <w:color w:val="000000"/>
          <w:spacing w:val="-1"/>
          <w:position w:val="-1"/>
        </w:rPr>
        <w:t>b</w:t>
      </w:r>
      <w:r>
        <w:rPr>
          <w:rFonts w:ascii="Arial" w:hAnsi="Arial" w:cs="Arial"/>
          <w:color w:val="000000"/>
          <w:spacing w:val="-2"/>
          <w:position w:val="-1"/>
        </w:rPr>
        <w:t>r</w:t>
      </w:r>
      <w:r>
        <w:rPr>
          <w:rFonts w:ascii="Arial" w:hAnsi="Arial" w:cs="Arial"/>
          <w:color w:val="000000"/>
          <w:position w:val="-1"/>
        </w:rPr>
        <w:t>e</w:t>
      </w:r>
      <w:r>
        <w:rPr>
          <w:rFonts w:ascii="Arial" w:hAnsi="Arial" w:cs="Arial"/>
          <w:color w:val="000000"/>
          <w:spacing w:val="8"/>
          <w:position w:val="-1"/>
        </w:rPr>
        <w:t xml:space="preserve"> </w:t>
      </w:r>
      <w:r>
        <w:rPr>
          <w:rFonts w:ascii="Arial" w:hAnsi="Arial" w:cs="Arial"/>
          <w:color w:val="000000"/>
          <w:spacing w:val="-1"/>
          <w:position w:val="-1"/>
        </w:rPr>
        <w:t>l</w:t>
      </w:r>
      <w:r>
        <w:rPr>
          <w:rFonts w:ascii="Arial" w:hAnsi="Arial" w:cs="Arial"/>
          <w:color w:val="000000"/>
          <w:position w:val="-1"/>
        </w:rPr>
        <w:t>a</w:t>
      </w:r>
      <w:r>
        <w:rPr>
          <w:rFonts w:ascii="Arial" w:hAnsi="Arial" w:cs="Arial"/>
          <w:color w:val="000000"/>
          <w:spacing w:val="8"/>
          <w:position w:val="-1"/>
        </w:rPr>
        <w:t xml:space="preserve"> </w:t>
      </w:r>
      <w:r>
        <w:rPr>
          <w:rFonts w:ascii="Arial" w:hAnsi="Arial" w:cs="Arial"/>
          <w:color w:val="000000"/>
          <w:spacing w:val="1"/>
          <w:position w:val="-1"/>
        </w:rPr>
        <w:t>m</w:t>
      </w:r>
      <w:r>
        <w:rPr>
          <w:rFonts w:ascii="Arial" w:hAnsi="Arial" w:cs="Arial"/>
          <w:color w:val="000000"/>
          <w:spacing w:val="-3"/>
          <w:position w:val="-1"/>
        </w:rPr>
        <w:t>o</w:t>
      </w:r>
      <w:r>
        <w:rPr>
          <w:rFonts w:ascii="Arial" w:hAnsi="Arial" w:cs="Arial"/>
          <w:color w:val="000000"/>
          <w:spacing w:val="1"/>
          <w:position w:val="-1"/>
        </w:rPr>
        <w:t>r</w:t>
      </w:r>
      <w:r>
        <w:rPr>
          <w:rFonts w:ascii="Arial" w:hAnsi="Arial" w:cs="Arial"/>
          <w:color w:val="000000"/>
          <w:position w:val="-1"/>
        </w:rPr>
        <w:t>b</w:t>
      </w:r>
      <w:r>
        <w:rPr>
          <w:rFonts w:ascii="Arial" w:hAnsi="Arial" w:cs="Arial"/>
          <w:color w:val="000000"/>
          <w:spacing w:val="-1"/>
          <w:position w:val="-1"/>
        </w:rPr>
        <w:t>ili</w:t>
      </w:r>
      <w:r>
        <w:rPr>
          <w:rFonts w:ascii="Arial" w:hAnsi="Arial" w:cs="Arial"/>
          <w:color w:val="000000"/>
          <w:position w:val="-1"/>
        </w:rPr>
        <w:t>d</w:t>
      </w:r>
      <w:r>
        <w:rPr>
          <w:rFonts w:ascii="Arial" w:hAnsi="Arial" w:cs="Arial"/>
          <w:color w:val="000000"/>
          <w:spacing w:val="-1"/>
          <w:position w:val="-1"/>
        </w:rPr>
        <w:t>a</w:t>
      </w:r>
      <w:r>
        <w:rPr>
          <w:rFonts w:ascii="Arial" w:hAnsi="Arial" w:cs="Arial"/>
          <w:color w:val="000000"/>
          <w:position w:val="-1"/>
        </w:rPr>
        <w:t>d</w:t>
      </w:r>
      <w:r>
        <w:rPr>
          <w:rFonts w:ascii="Arial" w:hAnsi="Arial" w:cs="Arial"/>
          <w:color w:val="000000"/>
          <w:spacing w:val="9"/>
          <w:position w:val="-1"/>
        </w:rPr>
        <w:t xml:space="preserve"> </w:t>
      </w:r>
      <w:r>
        <w:rPr>
          <w:rFonts w:ascii="Arial" w:hAnsi="Arial" w:cs="Arial"/>
          <w:color w:val="000000"/>
          <w:position w:val="-1"/>
        </w:rPr>
        <w:t>y</w:t>
      </w:r>
      <w:r w:rsidRPr="00C230C9">
        <w:rPr>
          <w:rFonts w:ascii="Arial" w:hAnsi="Arial" w:cs="Arial"/>
          <w:color w:val="000000"/>
          <w:spacing w:val="1"/>
        </w:rPr>
        <w:t xml:space="preserve"> </w:t>
      </w:r>
      <w:r>
        <w:rPr>
          <w:rFonts w:ascii="Arial" w:hAnsi="Arial" w:cs="Arial"/>
          <w:color w:val="000000"/>
          <w:spacing w:val="1"/>
        </w:rPr>
        <w:t>m</w:t>
      </w:r>
      <w:r>
        <w:rPr>
          <w:rFonts w:ascii="Arial" w:hAnsi="Arial" w:cs="Arial"/>
          <w:color w:val="000000"/>
        </w:rPr>
        <w:t>o</w:t>
      </w:r>
      <w:r>
        <w:rPr>
          <w:rFonts w:ascii="Arial" w:hAnsi="Arial" w:cs="Arial"/>
          <w:color w:val="000000"/>
          <w:spacing w:val="-2"/>
        </w:rPr>
        <w:t>r</w:t>
      </w:r>
      <w:r>
        <w:rPr>
          <w:rFonts w:ascii="Arial" w:hAnsi="Arial" w:cs="Arial"/>
          <w:color w:val="000000"/>
          <w:spacing w:val="1"/>
        </w:rPr>
        <w:t>t</w:t>
      </w:r>
      <w:r>
        <w:rPr>
          <w:rFonts w:ascii="Arial" w:hAnsi="Arial" w:cs="Arial"/>
          <w:color w:val="000000"/>
        </w:rPr>
        <w:t>a</w:t>
      </w:r>
      <w:r>
        <w:rPr>
          <w:rFonts w:ascii="Arial" w:hAnsi="Arial" w:cs="Arial"/>
          <w:color w:val="000000"/>
          <w:spacing w:val="-1"/>
        </w:rPr>
        <w:t>li</w:t>
      </w:r>
      <w:r>
        <w:rPr>
          <w:rFonts w:ascii="Arial" w:hAnsi="Arial" w:cs="Arial"/>
          <w:color w:val="000000"/>
        </w:rPr>
        <w:t>d</w:t>
      </w:r>
      <w:r>
        <w:rPr>
          <w:rFonts w:ascii="Arial" w:hAnsi="Arial" w:cs="Arial"/>
          <w:color w:val="000000"/>
          <w:spacing w:val="-1"/>
        </w:rPr>
        <w:t>a</w:t>
      </w:r>
      <w:r>
        <w:rPr>
          <w:rFonts w:ascii="Arial" w:hAnsi="Arial" w:cs="Arial"/>
          <w:color w:val="000000"/>
        </w:rPr>
        <w:t xml:space="preserve">d en </w:t>
      </w:r>
      <w:r>
        <w:rPr>
          <w:rFonts w:ascii="Arial" w:hAnsi="Arial" w:cs="Arial"/>
          <w:color w:val="000000"/>
          <w:spacing w:val="-1"/>
        </w:rPr>
        <w:t>l</w:t>
      </w:r>
      <w:r>
        <w:rPr>
          <w:rFonts w:ascii="Arial" w:hAnsi="Arial" w:cs="Arial"/>
          <w:color w:val="000000"/>
        </w:rPr>
        <w:t>a p</w:t>
      </w:r>
      <w:r>
        <w:rPr>
          <w:rFonts w:ascii="Arial" w:hAnsi="Arial" w:cs="Arial"/>
          <w:color w:val="000000"/>
          <w:spacing w:val="-1"/>
        </w:rPr>
        <w:t>o</w:t>
      </w:r>
      <w:r>
        <w:rPr>
          <w:rFonts w:ascii="Arial" w:hAnsi="Arial" w:cs="Arial"/>
          <w:color w:val="000000"/>
        </w:rPr>
        <w:t>b</w:t>
      </w:r>
      <w:r>
        <w:rPr>
          <w:rFonts w:ascii="Arial" w:hAnsi="Arial" w:cs="Arial"/>
          <w:color w:val="000000"/>
          <w:spacing w:val="-1"/>
        </w:rPr>
        <w:t>l</w:t>
      </w:r>
      <w:r>
        <w:rPr>
          <w:rFonts w:ascii="Arial" w:hAnsi="Arial" w:cs="Arial"/>
          <w:color w:val="000000"/>
        </w:rPr>
        <w:t>ac</w:t>
      </w:r>
      <w:r>
        <w:rPr>
          <w:rFonts w:ascii="Arial" w:hAnsi="Arial" w:cs="Arial"/>
          <w:color w:val="000000"/>
          <w:spacing w:val="-1"/>
        </w:rPr>
        <w:t>i</w:t>
      </w:r>
      <w:r>
        <w:rPr>
          <w:rFonts w:ascii="Arial" w:hAnsi="Arial" w:cs="Arial"/>
          <w:color w:val="000000"/>
        </w:rPr>
        <w:t xml:space="preserve">ón </w:t>
      </w:r>
      <w:r>
        <w:rPr>
          <w:rFonts w:ascii="Arial" w:hAnsi="Arial" w:cs="Arial"/>
          <w:color w:val="000000"/>
          <w:spacing w:val="-1"/>
        </w:rPr>
        <w:t>C</w:t>
      </w:r>
      <w:r>
        <w:rPr>
          <w:rFonts w:ascii="Arial" w:hAnsi="Arial" w:cs="Arial"/>
          <w:color w:val="000000"/>
        </w:rPr>
        <w:t>o</w:t>
      </w:r>
      <w:r>
        <w:rPr>
          <w:rFonts w:ascii="Arial" w:hAnsi="Arial" w:cs="Arial"/>
          <w:color w:val="000000"/>
          <w:spacing w:val="-1"/>
        </w:rPr>
        <w:t>l</w:t>
      </w:r>
      <w:r>
        <w:rPr>
          <w:rFonts w:ascii="Arial" w:hAnsi="Arial" w:cs="Arial"/>
          <w:color w:val="000000"/>
        </w:rPr>
        <w:t>omb</w:t>
      </w:r>
      <w:r>
        <w:rPr>
          <w:rFonts w:ascii="Arial" w:hAnsi="Arial" w:cs="Arial"/>
          <w:color w:val="000000"/>
          <w:spacing w:val="-1"/>
        </w:rPr>
        <w:t>i</w:t>
      </w:r>
      <w:r>
        <w:rPr>
          <w:rFonts w:ascii="Arial" w:hAnsi="Arial" w:cs="Arial"/>
          <w:color w:val="000000"/>
        </w:rPr>
        <w:t>a</w:t>
      </w:r>
      <w:r>
        <w:rPr>
          <w:rFonts w:ascii="Arial" w:hAnsi="Arial" w:cs="Arial"/>
          <w:color w:val="000000"/>
          <w:spacing w:val="-1"/>
        </w:rPr>
        <w:t>n</w:t>
      </w:r>
      <w:r>
        <w:rPr>
          <w:rFonts w:ascii="Arial" w:hAnsi="Arial" w:cs="Arial"/>
          <w:color w:val="000000"/>
        </w:rPr>
        <w:t xml:space="preserve">a </w:t>
      </w:r>
      <w:r>
        <w:rPr>
          <w:rFonts w:ascii="Arial" w:hAnsi="Arial" w:cs="Arial"/>
          <w:color w:val="000000"/>
          <w:spacing w:val="1"/>
        </w:rPr>
        <w:t>m</w:t>
      </w:r>
      <w:r>
        <w:rPr>
          <w:rFonts w:ascii="Arial" w:hAnsi="Arial" w:cs="Arial"/>
          <w:color w:val="000000"/>
          <w:spacing w:val="-3"/>
        </w:rPr>
        <w:t>e</w:t>
      </w:r>
      <w:r>
        <w:rPr>
          <w:rFonts w:ascii="Arial" w:hAnsi="Arial" w:cs="Arial"/>
          <w:color w:val="000000"/>
        </w:rPr>
        <w:t>nc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a</w:t>
      </w:r>
      <w:r>
        <w:rPr>
          <w:rFonts w:ascii="Arial" w:hAnsi="Arial" w:cs="Arial"/>
          <w:color w:val="000000"/>
          <w:spacing w:val="-1"/>
        </w:rPr>
        <w:t>d</w:t>
      </w:r>
      <w:r>
        <w:rPr>
          <w:rFonts w:ascii="Arial" w:hAnsi="Arial" w:cs="Arial"/>
          <w:color w:val="000000"/>
        </w:rPr>
        <w:t>a a</w:t>
      </w:r>
      <w:r>
        <w:rPr>
          <w:rFonts w:ascii="Arial" w:hAnsi="Arial" w:cs="Arial"/>
          <w:color w:val="000000"/>
          <w:spacing w:val="-1"/>
        </w:rPr>
        <w:t>n</w:t>
      </w:r>
      <w:r>
        <w:rPr>
          <w:rFonts w:ascii="Arial" w:hAnsi="Arial" w:cs="Arial"/>
          <w:color w:val="000000"/>
          <w:spacing w:val="1"/>
        </w:rPr>
        <w:t>t</w:t>
      </w:r>
      <w:r>
        <w:rPr>
          <w:rFonts w:ascii="Arial" w:hAnsi="Arial" w:cs="Arial"/>
          <w:color w:val="000000"/>
          <w:spacing w:val="-3"/>
        </w:rPr>
        <w:t>e</w:t>
      </w:r>
      <w:r>
        <w:rPr>
          <w:rFonts w:ascii="Arial" w:hAnsi="Arial" w:cs="Arial"/>
          <w:color w:val="000000"/>
          <w:spacing w:val="1"/>
        </w:rPr>
        <w:t>r</w:t>
      </w:r>
      <w:r>
        <w:rPr>
          <w:rFonts w:ascii="Arial" w:hAnsi="Arial" w:cs="Arial"/>
          <w:color w:val="000000"/>
          <w:spacing w:val="-1"/>
        </w:rPr>
        <w:t>i</w:t>
      </w:r>
      <w:r>
        <w:rPr>
          <w:rFonts w:ascii="Arial" w:hAnsi="Arial" w:cs="Arial"/>
          <w:color w:val="000000"/>
        </w:rPr>
        <w:t>o</w:t>
      </w:r>
      <w:r>
        <w:rPr>
          <w:rFonts w:ascii="Arial" w:hAnsi="Arial" w:cs="Arial"/>
          <w:color w:val="000000"/>
          <w:spacing w:val="-2"/>
        </w:rPr>
        <w:t>r</w:t>
      </w:r>
      <w:r>
        <w:rPr>
          <w:rFonts w:ascii="Arial" w:hAnsi="Arial" w:cs="Arial"/>
          <w:color w:val="000000"/>
          <w:spacing w:val="1"/>
        </w:rPr>
        <w:t>m</w:t>
      </w:r>
      <w:r>
        <w:rPr>
          <w:rFonts w:ascii="Arial" w:hAnsi="Arial" w:cs="Arial"/>
          <w:color w:val="000000"/>
        </w:rPr>
        <w:t>e</w:t>
      </w:r>
      <w:r>
        <w:rPr>
          <w:rFonts w:ascii="Arial" w:hAnsi="Arial" w:cs="Arial"/>
          <w:color w:val="000000"/>
          <w:spacing w:val="-1"/>
        </w:rPr>
        <w:t>n</w:t>
      </w:r>
      <w:r>
        <w:rPr>
          <w:rFonts w:ascii="Arial" w:hAnsi="Arial" w:cs="Arial"/>
          <w:color w:val="000000"/>
          <w:spacing w:val="1"/>
        </w:rPr>
        <w:t>t</w:t>
      </w:r>
      <w:r>
        <w:rPr>
          <w:rFonts w:ascii="Arial" w:hAnsi="Arial" w:cs="Arial"/>
          <w:color w:val="000000"/>
        </w:rPr>
        <w:t xml:space="preserve">e  </w:t>
      </w:r>
      <w:r>
        <w:rPr>
          <w:rFonts w:ascii="Arial" w:hAnsi="Arial" w:cs="Arial"/>
          <w:color w:val="000000"/>
          <w:spacing w:val="1"/>
        </w:rPr>
        <w:t xml:space="preserve"> </w:t>
      </w:r>
      <w:r>
        <w:rPr>
          <w:rFonts w:ascii="Arial" w:hAnsi="Arial" w:cs="Arial"/>
          <w:color w:val="000000"/>
        </w:rPr>
        <w:t>se co</w:t>
      </w:r>
      <w:r>
        <w:rPr>
          <w:rFonts w:ascii="Arial" w:hAnsi="Arial" w:cs="Arial"/>
          <w:color w:val="000000"/>
          <w:spacing w:val="-1"/>
        </w:rPr>
        <w:t>n</w:t>
      </w:r>
      <w:r>
        <w:rPr>
          <w:rFonts w:ascii="Arial" w:hAnsi="Arial" w:cs="Arial"/>
          <w:color w:val="000000"/>
        </w:rPr>
        <w:t>s</w:t>
      </w:r>
      <w:r>
        <w:rPr>
          <w:rFonts w:ascii="Arial" w:hAnsi="Arial" w:cs="Arial"/>
          <w:color w:val="000000"/>
          <w:spacing w:val="-1"/>
        </w:rPr>
        <w:t>i</w:t>
      </w:r>
      <w:r>
        <w:rPr>
          <w:rFonts w:ascii="Arial" w:hAnsi="Arial" w:cs="Arial"/>
          <w:color w:val="000000"/>
        </w:rPr>
        <w:t>d</w:t>
      </w:r>
      <w:r>
        <w:rPr>
          <w:rFonts w:ascii="Arial" w:hAnsi="Arial" w:cs="Arial"/>
          <w:color w:val="000000"/>
          <w:spacing w:val="-3"/>
        </w:rPr>
        <w:t>e</w:t>
      </w:r>
      <w:r>
        <w:rPr>
          <w:rFonts w:ascii="Arial" w:hAnsi="Arial" w:cs="Arial"/>
          <w:color w:val="000000"/>
          <w:spacing w:val="-2"/>
        </w:rPr>
        <w:t>r</w:t>
      </w:r>
      <w:r>
        <w:rPr>
          <w:rFonts w:ascii="Arial" w:hAnsi="Arial" w:cs="Arial"/>
          <w:color w:val="000000"/>
        </w:rPr>
        <w:t xml:space="preserve">a </w:t>
      </w:r>
      <w:r>
        <w:rPr>
          <w:rFonts w:ascii="Arial" w:hAnsi="Arial" w:cs="Arial"/>
          <w:color w:val="000000"/>
          <w:spacing w:val="-1"/>
        </w:rPr>
        <w:t>i</w:t>
      </w:r>
      <w:r>
        <w:rPr>
          <w:rFonts w:ascii="Arial" w:hAnsi="Arial" w:cs="Arial"/>
          <w:color w:val="000000"/>
          <w:spacing w:val="1"/>
        </w:rPr>
        <w:t>m</w:t>
      </w:r>
      <w:r>
        <w:rPr>
          <w:rFonts w:ascii="Arial" w:hAnsi="Arial" w:cs="Arial"/>
          <w:color w:val="000000"/>
        </w:rPr>
        <w:t>p</w:t>
      </w:r>
      <w:r>
        <w:rPr>
          <w:rFonts w:ascii="Arial" w:hAnsi="Arial" w:cs="Arial"/>
          <w:color w:val="000000"/>
          <w:spacing w:val="-1"/>
        </w:rPr>
        <w:t>o</w:t>
      </w:r>
      <w:r>
        <w:rPr>
          <w:rFonts w:ascii="Arial" w:hAnsi="Arial" w:cs="Arial"/>
          <w:color w:val="000000"/>
          <w:spacing w:val="1"/>
        </w:rPr>
        <w:t>rt</w:t>
      </w:r>
      <w:r>
        <w:rPr>
          <w:rFonts w:ascii="Arial" w:hAnsi="Arial" w:cs="Arial"/>
          <w:color w:val="000000"/>
        </w:rPr>
        <w:t>a</w:t>
      </w:r>
      <w:r>
        <w:rPr>
          <w:rFonts w:ascii="Arial" w:hAnsi="Arial" w:cs="Arial"/>
          <w:color w:val="000000"/>
          <w:spacing w:val="-3"/>
        </w:rPr>
        <w:t>n</w:t>
      </w:r>
      <w:r>
        <w:rPr>
          <w:rFonts w:ascii="Arial" w:hAnsi="Arial" w:cs="Arial"/>
          <w:color w:val="000000"/>
          <w:spacing w:val="1"/>
        </w:rPr>
        <w:t>t</w:t>
      </w:r>
      <w:r>
        <w:rPr>
          <w:rFonts w:ascii="Arial" w:hAnsi="Arial" w:cs="Arial"/>
          <w:color w:val="000000"/>
        </w:rPr>
        <w:t xml:space="preserve">e </w:t>
      </w:r>
      <w:r>
        <w:rPr>
          <w:rFonts w:ascii="Arial" w:hAnsi="Arial" w:cs="Arial"/>
          <w:color w:val="000000"/>
          <w:spacing w:val="1"/>
        </w:rPr>
        <w:t>este sistema de chequeo de ECG ya que se puede hacer más asequible y se puede realizar de una manera más a menudo convirtiéndose en un acto de rutina en la medicina general</w:t>
      </w:r>
      <w:r>
        <w:rPr>
          <w:rFonts w:ascii="Arial" w:hAnsi="Arial" w:cs="Arial"/>
          <w:color w:val="000000"/>
        </w:rPr>
        <w:t>.</w:t>
      </w:r>
    </w:p>
    <w:p w14:paraId="533ACC62" w14:textId="77777777" w:rsidR="00DD6DF8" w:rsidRDefault="00DD6DF8" w:rsidP="00DD6DF8">
      <w:pPr>
        <w:jc w:val="both"/>
        <w:rPr>
          <w:rFonts w:ascii="Arial" w:hAnsi="Arial" w:cs="Arial"/>
          <w:color w:val="000000"/>
        </w:rPr>
      </w:pPr>
    </w:p>
    <w:p w14:paraId="11BFBF72" w14:textId="77777777" w:rsidR="00DD6DF8" w:rsidRDefault="00DD6DF8" w:rsidP="00DD6DF8">
      <w:pPr>
        <w:widowControl w:val="0"/>
        <w:tabs>
          <w:tab w:val="left" w:pos="8789"/>
        </w:tabs>
        <w:autoSpaceDE w:val="0"/>
        <w:autoSpaceDN w:val="0"/>
        <w:adjustRightInd w:val="0"/>
        <w:ind w:right="51"/>
        <w:jc w:val="both"/>
        <w:rPr>
          <w:rFonts w:ascii="Arial" w:hAnsi="Arial" w:cs="Arial"/>
          <w:color w:val="000000"/>
        </w:rPr>
      </w:pPr>
      <w:r>
        <w:rPr>
          <w:rFonts w:ascii="Arial" w:hAnsi="Arial" w:cs="Arial"/>
          <w:b/>
          <w:bCs/>
          <w:color w:val="000000"/>
          <w:spacing w:val="-1"/>
        </w:rPr>
        <w:t>D</w:t>
      </w:r>
      <w:r>
        <w:rPr>
          <w:rFonts w:ascii="Arial" w:hAnsi="Arial" w:cs="Arial"/>
          <w:b/>
          <w:bCs/>
          <w:color w:val="000000"/>
        </w:rPr>
        <w:t>e</w:t>
      </w:r>
      <w:r>
        <w:rPr>
          <w:rFonts w:ascii="Arial" w:hAnsi="Arial" w:cs="Arial"/>
          <w:b/>
          <w:bCs/>
          <w:color w:val="000000"/>
          <w:spacing w:val="-1"/>
        </w:rPr>
        <w:t>b</w:t>
      </w:r>
      <w:r>
        <w:rPr>
          <w:rFonts w:ascii="Arial" w:hAnsi="Arial" w:cs="Arial"/>
          <w:b/>
          <w:bCs/>
          <w:color w:val="000000"/>
        </w:rPr>
        <w:t>erán</w:t>
      </w:r>
      <w:r>
        <w:rPr>
          <w:rFonts w:ascii="Arial" w:hAnsi="Arial" w:cs="Arial"/>
          <w:b/>
          <w:bCs/>
          <w:color w:val="000000"/>
          <w:spacing w:val="61"/>
        </w:rPr>
        <w:t xml:space="preserve"> </w:t>
      </w:r>
      <w:r>
        <w:rPr>
          <w:rFonts w:ascii="Arial" w:hAnsi="Arial" w:cs="Arial"/>
          <w:b/>
          <w:bCs/>
          <w:color w:val="000000"/>
          <w:spacing w:val="1"/>
        </w:rPr>
        <w:t>i</w:t>
      </w:r>
      <w:r>
        <w:rPr>
          <w:rFonts w:ascii="Arial" w:hAnsi="Arial" w:cs="Arial"/>
          <w:b/>
          <w:bCs/>
          <w:color w:val="000000"/>
        </w:rPr>
        <w:t>n</w:t>
      </w:r>
      <w:r>
        <w:rPr>
          <w:rFonts w:ascii="Arial" w:hAnsi="Arial" w:cs="Arial"/>
          <w:b/>
          <w:bCs/>
          <w:color w:val="000000"/>
          <w:spacing w:val="-1"/>
        </w:rPr>
        <w:t>c</w:t>
      </w:r>
      <w:r>
        <w:rPr>
          <w:rFonts w:ascii="Arial" w:hAnsi="Arial" w:cs="Arial"/>
          <w:b/>
          <w:bCs/>
          <w:color w:val="000000"/>
          <w:spacing w:val="1"/>
        </w:rPr>
        <w:t>l</w:t>
      </w:r>
      <w:r>
        <w:rPr>
          <w:rFonts w:ascii="Arial" w:hAnsi="Arial" w:cs="Arial"/>
          <w:b/>
          <w:bCs/>
          <w:color w:val="000000"/>
          <w:spacing w:val="-3"/>
        </w:rPr>
        <w:t>u</w:t>
      </w:r>
      <w:r>
        <w:rPr>
          <w:rFonts w:ascii="Arial" w:hAnsi="Arial" w:cs="Arial"/>
          <w:b/>
          <w:bCs/>
          <w:color w:val="000000"/>
          <w:spacing w:val="1"/>
        </w:rPr>
        <w:t>i</w:t>
      </w:r>
      <w:r>
        <w:rPr>
          <w:rFonts w:ascii="Arial" w:hAnsi="Arial" w:cs="Arial"/>
          <w:b/>
          <w:bCs/>
          <w:color w:val="000000"/>
        </w:rPr>
        <w:t xml:space="preserve">r </w:t>
      </w:r>
      <w:r>
        <w:rPr>
          <w:rFonts w:ascii="Arial" w:hAnsi="Arial" w:cs="Arial"/>
          <w:b/>
          <w:bCs/>
          <w:color w:val="000000"/>
          <w:spacing w:val="1"/>
        </w:rPr>
        <w:t>i</w:t>
      </w:r>
      <w:r>
        <w:rPr>
          <w:rFonts w:ascii="Arial" w:hAnsi="Arial" w:cs="Arial"/>
          <w:b/>
          <w:bCs/>
          <w:color w:val="000000"/>
          <w:spacing w:val="-3"/>
        </w:rPr>
        <w:t>n</w:t>
      </w:r>
      <w:r>
        <w:rPr>
          <w:rFonts w:ascii="Arial" w:hAnsi="Arial" w:cs="Arial"/>
          <w:b/>
          <w:bCs/>
          <w:color w:val="000000"/>
          <w:spacing w:val="1"/>
        </w:rPr>
        <w:t>f</w:t>
      </w:r>
      <w:r>
        <w:rPr>
          <w:rFonts w:ascii="Arial" w:hAnsi="Arial" w:cs="Arial"/>
          <w:b/>
          <w:bCs/>
          <w:color w:val="000000"/>
        </w:rPr>
        <w:t>o</w:t>
      </w:r>
      <w:r>
        <w:rPr>
          <w:rFonts w:ascii="Arial" w:hAnsi="Arial" w:cs="Arial"/>
          <w:b/>
          <w:bCs/>
          <w:color w:val="000000"/>
          <w:spacing w:val="-2"/>
        </w:rPr>
        <w:t>rm</w:t>
      </w:r>
      <w:r>
        <w:rPr>
          <w:rFonts w:ascii="Arial" w:hAnsi="Arial" w:cs="Arial"/>
          <w:b/>
          <w:bCs/>
          <w:color w:val="000000"/>
        </w:rPr>
        <w:t>a</w:t>
      </w:r>
      <w:r>
        <w:rPr>
          <w:rFonts w:ascii="Arial" w:hAnsi="Arial" w:cs="Arial"/>
          <w:b/>
          <w:bCs/>
          <w:color w:val="000000"/>
          <w:spacing w:val="-1"/>
        </w:rPr>
        <w:t>c</w:t>
      </w:r>
      <w:r>
        <w:rPr>
          <w:rFonts w:ascii="Arial" w:hAnsi="Arial" w:cs="Arial"/>
          <w:b/>
          <w:bCs/>
          <w:color w:val="000000"/>
          <w:spacing w:val="1"/>
        </w:rPr>
        <w:t>i</w:t>
      </w:r>
      <w:r>
        <w:rPr>
          <w:rFonts w:ascii="Arial" w:hAnsi="Arial" w:cs="Arial"/>
          <w:b/>
          <w:bCs/>
          <w:color w:val="000000"/>
        </w:rPr>
        <w:t>ón</w:t>
      </w:r>
      <w:r>
        <w:rPr>
          <w:rFonts w:ascii="Arial" w:hAnsi="Arial" w:cs="Arial"/>
          <w:b/>
          <w:bCs/>
          <w:color w:val="000000"/>
          <w:spacing w:val="1"/>
        </w:rPr>
        <w:t xml:space="preserve"> </w:t>
      </w:r>
      <w:r>
        <w:rPr>
          <w:rFonts w:ascii="Arial" w:hAnsi="Arial" w:cs="Arial"/>
          <w:b/>
          <w:bCs/>
          <w:color w:val="000000"/>
          <w:spacing w:val="-1"/>
        </w:rPr>
        <w:t>de</w:t>
      </w:r>
      <w:r>
        <w:rPr>
          <w:rFonts w:ascii="Arial" w:hAnsi="Arial" w:cs="Arial"/>
          <w:b/>
          <w:bCs/>
          <w:color w:val="000000"/>
        </w:rPr>
        <w:t>l</w:t>
      </w:r>
      <w:r>
        <w:rPr>
          <w:rFonts w:ascii="Arial" w:hAnsi="Arial" w:cs="Arial"/>
          <w:b/>
          <w:bCs/>
          <w:color w:val="000000"/>
          <w:spacing w:val="-2"/>
        </w:rPr>
        <w:t xml:space="preserve"> </w:t>
      </w:r>
      <w:r>
        <w:rPr>
          <w:rFonts w:ascii="Arial" w:hAnsi="Arial" w:cs="Arial"/>
          <w:b/>
          <w:bCs/>
          <w:color w:val="000000"/>
        </w:rPr>
        <w:t>p</w:t>
      </w:r>
      <w:r>
        <w:rPr>
          <w:rFonts w:ascii="Arial" w:hAnsi="Arial" w:cs="Arial"/>
          <w:b/>
          <w:bCs/>
          <w:color w:val="000000"/>
          <w:spacing w:val="-1"/>
        </w:rPr>
        <w:t>a</w:t>
      </w:r>
      <w:r>
        <w:rPr>
          <w:rFonts w:ascii="Arial" w:hAnsi="Arial" w:cs="Arial"/>
          <w:b/>
          <w:bCs/>
          <w:color w:val="000000"/>
        </w:rPr>
        <w:t>cient</w:t>
      </w:r>
      <w:r>
        <w:rPr>
          <w:rFonts w:ascii="Arial" w:hAnsi="Arial" w:cs="Arial"/>
          <w:b/>
          <w:bCs/>
          <w:color w:val="000000"/>
          <w:spacing w:val="-2"/>
        </w:rPr>
        <w:t>e</w:t>
      </w:r>
      <w:r>
        <w:rPr>
          <w:rFonts w:ascii="Arial" w:hAnsi="Arial" w:cs="Arial"/>
          <w:b/>
          <w:bCs/>
          <w:color w:val="000000"/>
        </w:rPr>
        <w:t>.</w:t>
      </w:r>
    </w:p>
    <w:p w14:paraId="042024DA" w14:textId="77777777" w:rsidR="00DD6DF8" w:rsidRDefault="00DD6DF8" w:rsidP="00DD6DF8">
      <w:pPr>
        <w:widowControl w:val="0"/>
        <w:tabs>
          <w:tab w:val="left" w:pos="8789"/>
        </w:tabs>
        <w:autoSpaceDE w:val="0"/>
        <w:autoSpaceDN w:val="0"/>
        <w:adjustRightInd w:val="0"/>
        <w:spacing w:before="16" w:line="240" w:lineRule="exact"/>
        <w:ind w:right="51"/>
        <w:jc w:val="both"/>
        <w:rPr>
          <w:rFonts w:ascii="Arial" w:hAnsi="Arial" w:cs="Arial"/>
          <w:color w:val="000000"/>
        </w:rPr>
      </w:pPr>
    </w:p>
    <w:p w14:paraId="603267A8" w14:textId="77777777" w:rsidR="00DD6DF8" w:rsidRDefault="00DD6DF8" w:rsidP="00DD6DF8">
      <w:pPr>
        <w:tabs>
          <w:tab w:val="left" w:pos="8789"/>
        </w:tabs>
        <w:ind w:right="51"/>
        <w:jc w:val="both"/>
        <w:rPr>
          <w:rFonts w:ascii="Arial" w:hAnsi="Arial" w:cs="Arial"/>
          <w:color w:val="000000"/>
          <w:spacing w:val="-1"/>
        </w:rPr>
      </w:pPr>
      <w:r>
        <w:rPr>
          <w:rFonts w:ascii="Arial" w:hAnsi="Arial" w:cs="Arial"/>
          <w:color w:val="000000"/>
          <w:spacing w:val="-1"/>
        </w:rPr>
        <w:t xml:space="preserve">Para toda actividad </w:t>
      </w:r>
      <w:proofErr w:type="spellStart"/>
      <w:r>
        <w:rPr>
          <w:rFonts w:ascii="Arial" w:hAnsi="Arial" w:cs="Arial"/>
          <w:color w:val="000000"/>
          <w:spacing w:val="-1"/>
        </w:rPr>
        <w:t>medica</w:t>
      </w:r>
      <w:proofErr w:type="spellEnd"/>
      <w:r>
        <w:rPr>
          <w:rFonts w:ascii="Arial" w:hAnsi="Arial" w:cs="Arial"/>
          <w:color w:val="000000"/>
          <w:spacing w:val="-1"/>
        </w:rPr>
        <w:t xml:space="preserve">, se requiere o se genera un historial </w:t>
      </w:r>
      <w:proofErr w:type="spellStart"/>
      <w:r>
        <w:rPr>
          <w:rFonts w:ascii="Arial" w:hAnsi="Arial" w:cs="Arial"/>
          <w:color w:val="000000"/>
          <w:spacing w:val="-1"/>
        </w:rPr>
        <w:t>medico</w:t>
      </w:r>
      <w:proofErr w:type="spellEnd"/>
      <w:r>
        <w:rPr>
          <w:rFonts w:ascii="Arial" w:hAnsi="Arial" w:cs="Arial"/>
          <w:color w:val="000000"/>
          <w:spacing w:val="-1"/>
        </w:rPr>
        <w:t>, de cada paciente en particular, el sistema, siendo un procesador de señales y datos obtenidos, tiene la capacidad de almacenar la información pertinente a cada paciente, esto es la de guardar su antiguo historial clínico, para saber que padece y que exámenes referentes a esta área se ha practicado, y también por supuesto un espacio para almacenar los futuros chequeos y diagnósticos obtenidos en cada examen que se le practique.</w:t>
      </w:r>
    </w:p>
    <w:p w14:paraId="08BF752C" w14:textId="77777777" w:rsidR="00DD6DF8" w:rsidRDefault="00DD6DF8" w:rsidP="00DD6DF8">
      <w:pPr>
        <w:tabs>
          <w:tab w:val="left" w:pos="8789"/>
        </w:tabs>
        <w:ind w:right="51"/>
        <w:jc w:val="both"/>
        <w:rPr>
          <w:rFonts w:ascii="Arial" w:hAnsi="Arial" w:cs="Arial"/>
          <w:color w:val="000000"/>
          <w:spacing w:val="-1"/>
        </w:rPr>
      </w:pPr>
    </w:p>
    <w:p w14:paraId="33FEC3FF" w14:textId="77777777" w:rsidR="00DD6DF8" w:rsidRDefault="00DD6DF8" w:rsidP="00DD6DF8">
      <w:pPr>
        <w:widowControl w:val="0"/>
        <w:autoSpaceDE w:val="0"/>
        <w:autoSpaceDN w:val="0"/>
        <w:adjustRightInd w:val="0"/>
        <w:rPr>
          <w:rFonts w:ascii="Arial" w:hAnsi="Arial" w:cs="Arial"/>
          <w:color w:val="000000"/>
        </w:rPr>
      </w:pPr>
      <w:r>
        <w:rPr>
          <w:rFonts w:ascii="Arial" w:hAnsi="Arial" w:cs="Arial"/>
          <w:b/>
          <w:bCs/>
          <w:color w:val="000000"/>
        </w:rPr>
        <w:t>6.1.</w:t>
      </w:r>
      <w:r>
        <w:rPr>
          <w:rFonts w:ascii="Arial" w:hAnsi="Arial" w:cs="Arial"/>
          <w:b/>
          <w:bCs/>
          <w:color w:val="000000"/>
          <w:spacing w:val="3"/>
        </w:rPr>
        <w:t xml:space="preserve"> </w:t>
      </w:r>
      <w:r>
        <w:rPr>
          <w:rFonts w:ascii="Arial" w:hAnsi="Arial" w:cs="Arial"/>
          <w:b/>
          <w:bCs/>
          <w:color w:val="000000"/>
          <w:spacing w:val="-1"/>
        </w:rPr>
        <w:t>SE</w:t>
      </w:r>
      <w:r>
        <w:rPr>
          <w:rFonts w:ascii="Arial" w:hAnsi="Arial" w:cs="Arial"/>
          <w:b/>
          <w:bCs/>
          <w:color w:val="000000"/>
        </w:rPr>
        <w:t>L</w:t>
      </w:r>
      <w:r>
        <w:rPr>
          <w:rFonts w:ascii="Arial" w:hAnsi="Arial" w:cs="Arial"/>
          <w:b/>
          <w:bCs/>
          <w:color w:val="000000"/>
          <w:spacing w:val="-1"/>
        </w:rPr>
        <w:t>ECC</w:t>
      </w:r>
      <w:r>
        <w:rPr>
          <w:rFonts w:ascii="Arial" w:hAnsi="Arial" w:cs="Arial"/>
          <w:b/>
          <w:bCs/>
          <w:color w:val="000000"/>
          <w:spacing w:val="1"/>
        </w:rPr>
        <w:t>IÓ</w:t>
      </w:r>
      <w:r>
        <w:rPr>
          <w:rFonts w:ascii="Arial" w:hAnsi="Arial" w:cs="Arial"/>
          <w:b/>
          <w:bCs/>
          <w:color w:val="000000"/>
        </w:rPr>
        <w:t>N</w:t>
      </w:r>
      <w:r>
        <w:rPr>
          <w:rFonts w:ascii="Arial" w:hAnsi="Arial" w:cs="Arial"/>
          <w:b/>
          <w:bCs/>
          <w:color w:val="000000"/>
          <w:spacing w:val="1"/>
        </w:rPr>
        <w:t xml:space="preserve"> </w:t>
      </w:r>
      <w:r>
        <w:rPr>
          <w:rFonts w:ascii="Arial" w:hAnsi="Arial" w:cs="Arial"/>
          <w:b/>
          <w:bCs/>
          <w:color w:val="000000"/>
          <w:spacing w:val="-1"/>
        </w:rPr>
        <w:t>D</w:t>
      </w:r>
      <w:r>
        <w:rPr>
          <w:rFonts w:ascii="Arial" w:hAnsi="Arial" w:cs="Arial"/>
          <w:b/>
          <w:bCs/>
          <w:color w:val="000000"/>
        </w:rPr>
        <w:t xml:space="preserve">E </w:t>
      </w:r>
      <w:r>
        <w:rPr>
          <w:rFonts w:ascii="Arial" w:hAnsi="Arial" w:cs="Arial"/>
          <w:b/>
          <w:bCs/>
          <w:color w:val="000000"/>
          <w:spacing w:val="-15"/>
        </w:rPr>
        <w:t>V</w:t>
      </w:r>
      <w:r>
        <w:rPr>
          <w:rFonts w:ascii="Arial" w:hAnsi="Arial" w:cs="Arial"/>
          <w:b/>
          <w:bCs/>
          <w:color w:val="000000"/>
          <w:spacing w:val="-6"/>
        </w:rPr>
        <w:t>A</w:t>
      </w:r>
      <w:r>
        <w:rPr>
          <w:rFonts w:ascii="Arial" w:hAnsi="Arial" w:cs="Arial"/>
          <w:b/>
          <w:bCs/>
          <w:color w:val="000000"/>
          <w:spacing w:val="-1"/>
        </w:rPr>
        <w:t>R</w:t>
      </w:r>
      <w:r>
        <w:rPr>
          <w:rFonts w:ascii="Arial" w:hAnsi="Arial" w:cs="Arial"/>
          <w:b/>
          <w:bCs/>
          <w:color w:val="000000"/>
          <w:spacing w:val="6"/>
        </w:rPr>
        <w:t>I</w:t>
      </w:r>
      <w:r>
        <w:rPr>
          <w:rFonts w:ascii="Arial" w:hAnsi="Arial" w:cs="Arial"/>
          <w:b/>
          <w:bCs/>
          <w:color w:val="000000"/>
          <w:spacing w:val="-3"/>
        </w:rPr>
        <w:t>A</w:t>
      </w:r>
      <w:r>
        <w:rPr>
          <w:rFonts w:ascii="Arial" w:hAnsi="Arial" w:cs="Arial"/>
          <w:b/>
          <w:bCs/>
          <w:color w:val="000000"/>
          <w:spacing w:val="-1"/>
        </w:rPr>
        <w:t>B</w:t>
      </w:r>
      <w:r>
        <w:rPr>
          <w:rFonts w:ascii="Arial" w:hAnsi="Arial" w:cs="Arial"/>
          <w:b/>
          <w:bCs/>
          <w:color w:val="000000"/>
        </w:rPr>
        <w:t>L</w:t>
      </w:r>
      <w:r>
        <w:rPr>
          <w:rFonts w:ascii="Arial" w:hAnsi="Arial" w:cs="Arial"/>
          <w:b/>
          <w:bCs/>
          <w:color w:val="000000"/>
          <w:spacing w:val="-1"/>
        </w:rPr>
        <w:t>E</w:t>
      </w:r>
      <w:r>
        <w:rPr>
          <w:rFonts w:ascii="Arial" w:hAnsi="Arial" w:cs="Arial"/>
          <w:b/>
          <w:bCs/>
          <w:color w:val="000000"/>
        </w:rPr>
        <w:t>S</w:t>
      </w:r>
      <w:r>
        <w:rPr>
          <w:rFonts w:ascii="Arial" w:hAnsi="Arial" w:cs="Arial"/>
          <w:b/>
          <w:bCs/>
          <w:color w:val="000000"/>
          <w:spacing w:val="1"/>
        </w:rPr>
        <w:t xml:space="preserve"> </w:t>
      </w:r>
      <w:r>
        <w:rPr>
          <w:rFonts w:ascii="Arial" w:hAnsi="Arial" w:cs="Arial"/>
          <w:b/>
          <w:bCs/>
          <w:color w:val="000000"/>
        </w:rPr>
        <w:t>FIS</w:t>
      </w:r>
      <w:r>
        <w:rPr>
          <w:rFonts w:ascii="Arial" w:hAnsi="Arial" w:cs="Arial"/>
          <w:b/>
          <w:bCs/>
          <w:color w:val="000000"/>
          <w:spacing w:val="-2"/>
        </w:rPr>
        <w:t>I</w:t>
      </w:r>
      <w:r>
        <w:rPr>
          <w:rFonts w:ascii="Arial" w:hAnsi="Arial" w:cs="Arial"/>
          <w:b/>
          <w:bCs/>
          <w:color w:val="000000"/>
          <w:spacing w:val="1"/>
        </w:rPr>
        <w:t>O</w:t>
      </w:r>
      <w:r>
        <w:rPr>
          <w:rFonts w:ascii="Arial" w:hAnsi="Arial" w:cs="Arial"/>
          <w:b/>
          <w:bCs/>
          <w:color w:val="000000"/>
        </w:rPr>
        <w:t>L</w:t>
      </w:r>
      <w:r>
        <w:rPr>
          <w:rFonts w:ascii="Arial" w:hAnsi="Arial" w:cs="Arial"/>
          <w:b/>
          <w:bCs/>
          <w:color w:val="000000"/>
          <w:spacing w:val="-2"/>
        </w:rPr>
        <w:t>Ó</w:t>
      </w:r>
      <w:r>
        <w:rPr>
          <w:rFonts w:ascii="Arial" w:hAnsi="Arial" w:cs="Arial"/>
          <w:b/>
          <w:bCs/>
          <w:color w:val="000000"/>
          <w:spacing w:val="-1"/>
        </w:rPr>
        <w:t>G</w:t>
      </w:r>
      <w:r>
        <w:rPr>
          <w:rFonts w:ascii="Arial" w:hAnsi="Arial" w:cs="Arial"/>
          <w:b/>
          <w:bCs/>
          <w:color w:val="000000"/>
          <w:spacing w:val="1"/>
        </w:rPr>
        <w:t>IC</w:t>
      </w:r>
      <w:r>
        <w:rPr>
          <w:rFonts w:ascii="Arial" w:hAnsi="Arial" w:cs="Arial"/>
          <w:b/>
          <w:bCs/>
          <w:color w:val="000000"/>
          <w:spacing w:val="-6"/>
        </w:rPr>
        <w:t>A</w:t>
      </w:r>
      <w:r>
        <w:rPr>
          <w:rFonts w:ascii="Arial" w:hAnsi="Arial" w:cs="Arial"/>
          <w:b/>
          <w:bCs/>
          <w:color w:val="000000"/>
        </w:rPr>
        <w:t>S</w:t>
      </w:r>
    </w:p>
    <w:p w14:paraId="4FB1CB27" w14:textId="77777777" w:rsidR="00DD6DF8" w:rsidRDefault="00DD6DF8" w:rsidP="00DD6DF8">
      <w:pPr>
        <w:widowControl w:val="0"/>
        <w:autoSpaceDE w:val="0"/>
        <w:autoSpaceDN w:val="0"/>
        <w:adjustRightInd w:val="0"/>
        <w:spacing w:before="6" w:line="110" w:lineRule="exact"/>
        <w:rPr>
          <w:rFonts w:ascii="Arial" w:hAnsi="Arial" w:cs="Arial"/>
          <w:color w:val="000000"/>
          <w:sz w:val="11"/>
          <w:szCs w:val="11"/>
        </w:rPr>
      </w:pPr>
    </w:p>
    <w:p w14:paraId="72CB75E0"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027602FF" w14:textId="77777777" w:rsidR="00DD6DF8" w:rsidRDefault="00DD6DF8" w:rsidP="00DD6DF8">
      <w:pPr>
        <w:widowControl w:val="0"/>
        <w:autoSpaceDE w:val="0"/>
        <w:autoSpaceDN w:val="0"/>
        <w:adjustRightInd w:val="0"/>
        <w:ind w:right="73"/>
        <w:jc w:val="both"/>
        <w:rPr>
          <w:rFonts w:ascii="Arial" w:hAnsi="Arial" w:cs="Arial"/>
          <w:color w:val="000000"/>
        </w:rPr>
      </w:pPr>
      <w:r>
        <w:rPr>
          <w:rFonts w:ascii="Arial" w:hAnsi="Arial" w:cs="Arial"/>
          <w:color w:val="000000"/>
          <w:spacing w:val="-1"/>
        </w:rPr>
        <w:t>D</w:t>
      </w:r>
      <w:r>
        <w:rPr>
          <w:rFonts w:ascii="Arial" w:hAnsi="Arial" w:cs="Arial"/>
          <w:color w:val="000000"/>
        </w:rPr>
        <w:t>e</w:t>
      </w:r>
      <w:r>
        <w:rPr>
          <w:rFonts w:ascii="Arial" w:hAnsi="Arial" w:cs="Arial"/>
          <w:color w:val="000000"/>
          <w:spacing w:val="9"/>
        </w:rPr>
        <w:t xml:space="preserve"> </w:t>
      </w:r>
      <w:r>
        <w:rPr>
          <w:rFonts w:ascii="Arial" w:hAnsi="Arial" w:cs="Arial"/>
          <w:color w:val="000000"/>
          <w:spacing w:val="-1"/>
        </w:rPr>
        <w:t>l</w:t>
      </w:r>
      <w:r>
        <w:rPr>
          <w:rFonts w:ascii="Arial" w:hAnsi="Arial" w:cs="Arial"/>
          <w:color w:val="000000"/>
        </w:rPr>
        <w:t>as</w:t>
      </w:r>
      <w:r>
        <w:rPr>
          <w:rFonts w:ascii="Arial" w:hAnsi="Arial" w:cs="Arial"/>
          <w:color w:val="000000"/>
          <w:spacing w:val="9"/>
        </w:rPr>
        <w:t xml:space="preserve"> </w:t>
      </w:r>
      <w:r>
        <w:rPr>
          <w:rFonts w:ascii="Arial" w:hAnsi="Arial" w:cs="Arial"/>
          <w:color w:val="000000"/>
        </w:rPr>
        <w:t>pri</w:t>
      </w:r>
      <w:r>
        <w:rPr>
          <w:rFonts w:ascii="Arial" w:hAnsi="Arial" w:cs="Arial"/>
          <w:color w:val="000000"/>
          <w:spacing w:val="-1"/>
        </w:rPr>
        <w:t>n</w:t>
      </w:r>
      <w:r>
        <w:rPr>
          <w:rFonts w:ascii="Arial" w:hAnsi="Arial" w:cs="Arial"/>
          <w:color w:val="000000"/>
        </w:rPr>
        <w:t>c</w:t>
      </w:r>
      <w:r>
        <w:rPr>
          <w:rFonts w:ascii="Arial" w:hAnsi="Arial" w:cs="Arial"/>
          <w:color w:val="000000"/>
          <w:spacing w:val="-1"/>
        </w:rPr>
        <w:t>i</w:t>
      </w:r>
      <w:r>
        <w:rPr>
          <w:rFonts w:ascii="Arial" w:hAnsi="Arial" w:cs="Arial"/>
          <w:color w:val="000000"/>
        </w:rPr>
        <w:t>p</w:t>
      </w:r>
      <w:r>
        <w:rPr>
          <w:rFonts w:ascii="Arial" w:hAnsi="Arial" w:cs="Arial"/>
          <w:color w:val="000000"/>
          <w:spacing w:val="-1"/>
        </w:rPr>
        <w:t>al</w:t>
      </w:r>
      <w:r>
        <w:rPr>
          <w:rFonts w:ascii="Arial" w:hAnsi="Arial" w:cs="Arial"/>
          <w:color w:val="000000"/>
        </w:rPr>
        <w:t>es</w:t>
      </w:r>
      <w:r>
        <w:rPr>
          <w:rFonts w:ascii="Arial" w:hAnsi="Arial" w:cs="Arial"/>
          <w:color w:val="000000"/>
          <w:spacing w:val="9"/>
        </w:rPr>
        <w:t xml:space="preserve"> </w:t>
      </w:r>
      <w:r>
        <w:rPr>
          <w:rFonts w:ascii="Arial" w:hAnsi="Arial" w:cs="Arial"/>
          <w:color w:val="000000"/>
          <w:spacing w:val="-2"/>
        </w:rPr>
        <w:t>v</w:t>
      </w:r>
      <w:r>
        <w:rPr>
          <w:rFonts w:ascii="Arial" w:hAnsi="Arial" w:cs="Arial"/>
          <w:color w:val="000000"/>
        </w:rPr>
        <w:t>ari</w:t>
      </w:r>
      <w:r>
        <w:rPr>
          <w:rFonts w:ascii="Arial" w:hAnsi="Arial" w:cs="Arial"/>
          <w:color w:val="000000"/>
          <w:spacing w:val="-1"/>
        </w:rPr>
        <w:t>a</w:t>
      </w:r>
      <w:r>
        <w:rPr>
          <w:rFonts w:ascii="Arial" w:hAnsi="Arial" w:cs="Arial"/>
          <w:color w:val="000000"/>
        </w:rPr>
        <w:t>b</w:t>
      </w:r>
      <w:r>
        <w:rPr>
          <w:rFonts w:ascii="Arial" w:hAnsi="Arial" w:cs="Arial"/>
          <w:color w:val="000000"/>
          <w:spacing w:val="-1"/>
        </w:rPr>
        <w:t>l</w:t>
      </w:r>
      <w:r>
        <w:rPr>
          <w:rFonts w:ascii="Arial" w:hAnsi="Arial" w:cs="Arial"/>
          <w:color w:val="000000"/>
        </w:rPr>
        <w:t>es</w:t>
      </w:r>
      <w:r>
        <w:rPr>
          <w:rFonts w:ascii="Arial" w:hAnsi="Arial" w:cs="Arial"/>
          <w:color w:val="000000"/>
          <w:spacing w:val="6"/>
        </w:rPr>
        <w:t xml:space="preserve"> </w:t>
      </w:r>
      <w:r>
        <w:rPr>
          <w:rFonts w:ascii="Arial" w:hAnsi="Arial" w:cs="Arial"/>
          <w:color w:val="000000"/>
          <w:spacing w:val="3"/>
        </w:rPr>
        <w:t>f</w:t>
      </w:r>
      <w:r>
        <w:rPr>
          <w:rFonts w:ascii="Arial" w:hAnsi="Arial" w:cs="Arial"/>
          <w:color w:val="000000"/>
          <w:spacing w:val="-1"/>
        </w:rPr>
        <w:t>i</w:t>
      </w:r>
      <w:r>
        <w:rPr>
          <w:rFonts w:ascii="Arial" w:hAnsi="Arial" w:cs="Arial"/>
          <w:color w:val="000000"/>
        </w:rPr>
        <w:t>s</w:t>
      </w:r>
      <w:r>
        <w:rPr>
          <w:rFonts w:ascii="Arial" w:hAnsi="Arial" w:cs="Arial"/>
          <w:color w:val="000000"/>
          <w:spacing w:val="-1"/>
        </w:rPr>
        <w:t>i</w:t>
      </w:r>
      <w:r>
        <w:rPr>
          <w:rFonts w:ascii="Arial" w:hAnsi="Arial" w:cs="Arial"/>
          <w:color w:val="000000"/>
        </w:rPr>
        <w:t>o</w:t>
      </w:r>
      <w:r>
        <w:rPr>
          <w:rFonts w:ascii="Arial" w:hAnsi="Arial" w:cs="Arial"/>
          <w:color w:val="000000"/>
          <w:spacing w:val="-1"/>
        </w:rPr>
        <w:t>l</w:t>
      </w:r>
      <w:r>
        <w:rPr>
          <w:rFonts w:ascii="Arial" w:hAnsi="Arial" w:cs="Arial"/>
          <w:color w:val="000000"/>
        </w:rPr>
        <w:t>ó</w:t>
      </w:r>
      <w:r>
        <w:rPr>
          <w:rFonts w:ascii="Arial" w:hAnsi="Arial" w:cs="Arial"/>
          <w:color w:val="000000"/>
          <w:spacing w:val="2"/>
        </w:rPr>
        <w:t>g</w:t>
      </w:r>
      <w:r>
        <w:rPr>
          <w:rFonts w:ascii="Arial" w:hAnsi="Arial" w:cs="Arial"/>
          <w:color w:val="000000"/>
          <w:spacing w:val="-1"/>
        </w:rPr>
        <w:t>i</w:t>
      </w:r>
      <w:r>
        <w:rPr>
          <w:rFonts w:ascii="Arial" w:hAnsi="Arial" w:cs="Arial"/>
          <w:color w:val="000000"/>
        </w:rPr>
        <w:t>cas</w:t>
      </w:r>
      <w:r>
        <w:rPr>
          <w:rFonts w:ascii="Arial" w:hAnsi="Arial" w:cs="Arial"/>
          <w:color w:val="000000"/>
          <w:spacing w:val="7"/>
        </w:rPr>
        <w:t xml:space="preserve"> </w:t>
      </w:r>
      <w:r>
        <w:rPr>
          <w:rFonts w:ascii="Arial" w:hAnsi="Arial" w:cs="Arial"/>
          <w:color w:val="000000"/>
          <w:spacing w:val="2"/>
        </w:rPr>
        <w:t>q</w:t>
      </w:r>
      <w:r>
        <w:rPr>
          <w:rFonts w:ascii="Arial" w:hAnsi="Arial" w:cs="Arial"/>
          <w:color w:val="000000"/>
        </w:rPr>
        <w:t>ue</w:t>
      </w:r>
      <w:r>
        <w:rPr>
          <w:rFonts w:ascii="Arial" w:hAnsi="Arial" w:cs="Arial"/>
          <w:color w:val="000000"/>
          <w:spacing w:val="6"/>
        </w:rPr>
        <w:t xml:space="preserve"> </w:t>
      </w:r>
      <w:r>
        <w:rPr>
          <w:rFonts w:ascii="Arial" w:hAnsi="Arial" w:cs="Arial"/>
          <w:color w:val="000000"/>
        </w:rPr>
        <w:t>se</w:t>
      </w:r>
      <w:r>
        <w:rPr>
          <w:rFonts w:ascii="Arial" w:hAnsi="Arial" w:cs="Arial"/>
          <w:color w:val="000000"/>
          <w:spacing w:val="6"/>
        </w:rPr>
        <w:t xml:space="preserve"> </w:t>
      </w:r>
      <w:r>
        <w:rPr>
          <w:rFonts w:ascii="Arial" w:hAnsi="Arial" w:cs="Arial"/>
          <w:color w:val="000000"/>
        </w:rPr>
        <w:t>han</w:t>
      </w:r>
      <w:r>
        <w:rPr>
          <w:rFonts w:ascii="Arial" w:hAnsi="Arial" w:cs="Arial"/>
          <w:color w:val="000000"/>
          <w:spacing w:val="6"/>
        </w:rPr>
        <w:t xml:space="preserve"> </w:t>
      </w:r>
      <w:r>
        <w:rPr>
          <w:rFonts w:ascii="Arial" w:hAnsi="Arial" w:cs="Arial"/>
          <w:color w:val="000000"/>
          <w:spacing w:val="1"/>
        </w:rPr>
        <w:t>m</w:t>
      </w:r>
      <w:r>
        <w:rPr>
          <w:rFonts w:ascii="Arial" w:hAnsi="Arial" w:cs="Arial"/>
          <w:color w:val="000000"/>
        </w:rPr>
        <w:t>e</w:t>
      </w:r>
      <w:r>
        <w:rPr>
          <w:rFonts w:ascii="Arial" w:hAnsi="Arial" w:cs="Arial"/>
          <w:color w:val="000000"/>
          <w:spacing w:val="-1"/>
        </w:rPr>
        <w:t>n</w:t>
      </w:r>
      <w:r>
        <w:rPr>
          <w:rFonts w:ascii="Arial" w:hAnsi="Arial" w:cs="Arial"/>
          <w:color w:val="000000"/>
        </w:rPr>
        <w:t>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a</w:t>
      </w:r>
      <w:r>
        <w:rPr>
          <w:rFonts w:ascii="Arial" w:hAnsi="Arial" w:cs="Arial"/>
          <w:color w:val="000000"/>
          <w:spacing w:val="-1"/>
        </w:rPr>
        <w:t>d</w:t>
      </w:r>
      <w:r>
        <w:rPr>
          <w:rFonts w:ascii="Arial" w:hAnsi="Arial" w:cs="Arial"/>
          <w:color w:val="000000"/>
        </w:rPr>
        <w:t>o se</w:t>
      </w:r>
      <w:r>
        <w:rPr>
          <w:rFonts w:ascii="Arial" w:hAnsi="Arial" w:cs="Arial"/>
          <w:color w:val="000000"/>
          <w:spacing w:val="4"/>
        </w:rPr>
        <w:t xml:space="preserve"> </w:t>
      </w:r>
      <w:r>
        <w:rPr>
          <w:rFonts w:ascii="Arial" w:hAnsi="Arial" w:cs="Arial"/>
          <w:color w:val="000000"/>
        </w:rPr>
        <w:t>se</w:t>
      </w:r>
      <w:r>
        <w:rPr>
          <w:rFonts w:ascii="Arial" w:hAnsi="Arial" w:cs="Arial"/>
          <w:color w:val="000000"/>
          <w:spacing w:val="-1"/>
        </w:rPr>
        <w:t>l</w:t>
      </w:r>
      <w:r>
        <w:rPr>
          <w:rFonts w:ascii="Arial" w:hAnsi="Arial" w:cs="Arial"/>
          <w:color w:val="000000"/>
        </w:rPr>
        <w:t>ecc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aron</w:t>
      </w:r>
      <w:r>
        <w:rPr>
          <w:rFonts w:ascii="Arial" w:hAnsi="Arial" w:cs="Arial"/>
          <w:color w:val="000000"/>
          <w:spacing w:val="9"/>
        </w:rPr>
        <w:t xml:space="preserve"> </w:t>
      </w:r>
      <w:r>
        <w:rPr>
          <w:rFonts w:ascii="Arial" w:hAnsi="Arial" w:cs="Arial"/>
          <w:color w:val="000000"/>
          <w:spacing w:val="-1"/>
        </w:rPr>
        <w:t>l</w:t>
      </w:r>
      <w:r>
        <w:rPr>
          <w:rFonts w:ascii="Arial" w:hAnsi="Arial" w:cs="Arial"/>
          <w:color w:val="000000"/>
        </w:rPr>
        <w:t xml:space="preserve">a  </w:t>
      </w:r>
      <w:r>
        <w:rPr>
          <w:rFonts w:ascii="Arial" w:hAnsi="Arial" w:cs="Arial"/>
          <w:color w:val="000000"/>
          <w:spacing w:val="1"/>
        </w:rPr>
        <w:t>fr</w:t>
      </w:r>
      <w:r>
        <w:rPr>
          <w:rFonts w:ascii="Arial" w:hAnsi="Arial" w:cs="Arial"/>
          <w:color w:val="000000"/>
        </w:rPr>
        <w:t>ec</w:t>
      </w:r>
      <w:r>
        <w:rPr>
          <w:rFonts w:ascii="Arial" w:hAnsi="Arial" w:cs="Arial"/>
          <w:color w:val="000000"/>
          <w:spacing w:val="-3"/>
        </w:rPr>
        <w:t>u</w:t>
      </w:r>
      <w:r>
        <w:rPr>
          <w:rFonts w:ascii="Arial" w:hAnsi="Arial" w:cs="Arial"/>
          <w:color w:val="000000"/>
        </w:rPr>
        <w:t>e</w:t>
      </w:r>
      <w:r>
        <w:rPr>
          <w:rFonts w:ascii="Arial" w:hAnsi="Arial" w:cs="Arial"/>
          <w:color w:val="000000"/>
          <w:spacing w:val="-1"/>
        </w:rPr>
        <w:t>n</w:t>
      </w:r>
      <w:r>
        <w:rPr>
          <w:rFonts w:ascii="Arial" w:hAnsi="Arial" w:cs="Arial"/>
          <w:color w:val="000000"/>
        </w:rPr>
        <w:t>c</w:t>
      </w:r>
      <w:r>
        <w:rPr>
          <w:rFonts w:ascii="Arial" w:hAnsi="Arial" w:cs="Arial"/>
          <w:color w:val="000000"/>
          <w:spacing w:val="-1"/>
        </w:rPr>
        <w:t>i</w:t>
      </w:r>
      <w:r>
        <w:rPr>
          <w:rFonts w:ascii="Arial" w:hAnsi="Arial" w:cs="Arial"/>
          <w:color w:val="000000"/>
        </w:rPr>
        <w:t xml:space="preserve">a </w:t>
      </w:r>
      <w:r>
        <w:rPr>
          <w:rFonts w:ascii="Arial" w:hAnsi="Arial" w:cs="Arial"/>
          <w:color w:val="000000"/>
          <w:spacing w:val="5"/>
        </w:rPr>
        <w:t xml:space="preserve"> </w:t>
      </w:r>
      <w:r>
        <w:rPr>
          <w:rFonts w:ascii="Arial" w:hAnsi="Arial" w:cs="Arial"/>
          <w:color w:val="000000"/>
        </w:rPr>
        <w:t>card</w:t>
      </w:r>
      <w:r>
        <w:rPr>
          <w:rFonts w:ascii="Arial" w:hAnsi="Arial" w:cs="Arial"/>
          <w:color w:val="000000"/>
          <w:spacing w:val="-1"/>
        </w:rPr>
        <w:t>i</w:t>
      </w:r>
      <w:r>
        <w:rPr>
          <w:rFonts w:ascii="Arial" w:hAnsi="Arial" w:cs="Arial"/>
          <w:color w:val="000000"/>
        </w:rPr>
        <w:t xml:space="preserve">aca. </w:t>
      </w:r>
      <w:r>
        <w:rPr>
          <w:rFonts w:ascii="Arial" w:hAnsi="Arial" w:cs="Arial"/>
          <w:color w:val="000000"/>
          <w:spacing w:val="-22"/>
        </w:rPr>
        <w:t>T</w:t>
      </w:r>
      <w:r>
        <w:rPr>
          <w:rFonts w:ascii="Arial" w:hAnsi="Arial" w:cs="Arial"/>
          <w:color w:val="000000"/>
        </w:rPr>
        <w:t>e</w:t>
      </w:r>
      <w:r>
        <w:rPr>
          <w:rFonts w:ascii="Arial" w:hAnsi="Arial" w:cs="Arial"/>
          <w:color w:val="000000"/>
          <w:spacing w:val="-1"/>
        </w:rPr>
        <w:t>ni</w:t>
      </w:r>
      <w:r>
        <w:rPr>
          <w:rFonts w:ascii="Arial" w:hAnsi="Arial" w:cs="Arial"/>
          <w:color w:val="000000"/>
        </w:rPr>
        <w:t>e</w:t>
      </w:r>
      <w:r>
        <w:rPr>
          <w:rFonts w:ascii="Arial" w:hAnsi="Arial" w:cs="Arial"/>
          <w:color w:val="000000"/>
          <w:spacing w:val="-1"/>
        </w:rPr>
        <w:t>n</w:t>
      </w:r>
      <w:r>
        <w:rPr>
          <w:rFonts w:ascii="Arial" w:hAnsi="Arial" w:cs="Arial"/>
          <w:color w:val="000000"/>
        </w:rPr>
        <w:t>do</w:t>
      </w:r>
      <w:r>
        <w:rPr>
          <w:rFonts w:ascii="Arial" w:hAnsi="Arial" w:cs="Arial"/>
          <w:color w:val="000000"/>
          <w:spacing w:val="8"/>
        </w:rPr>
        <w:t xml:space="preserve"> </w:t>
      </w:r>
      <w:r>
        <w:rPr>
          <w:rFonts w:ascii="Arial" w:hAnsi="Arial" w:cs="Arial"/>
          <w:color w:val="000000"/>
        </w:rPr>
        <w:t>en</w:t>
      </w:r>
      <w:r>
        <w:rPr>
          <w:rFonts w:ascii="Arial" w:hAnsi="Arial" w:cs="Arial"/>
          <w:color w:val="000000"/>
          <w:spacing w:val="6"/>
        </w:rPr>
        <w:t xml:space="preserve"> </w:t>
      </w:r>
      <w:r>
        <w:rPr>
          <w:rFonts w:ascii="Arial" w:hAnsi="Arial" w:cs="Arial"/>
          <w:color w:val="000000"/>
        </w:rPr>
        <w:t>cu</w:t>
      </w:r>
      <w:r>
        <w:rPr>
          <w:rFonts w:ascii="Arial" w:hAnsi="Arial" w:cs="Arial"/>
          <w:color w:val="000000"/>
          <w:spacing w:val="-1"/>
        </w:rPr>
        <w:t>e</w:t>
      </w:r>
      <w:r>
        <w:rPr>
          <w:rFonts w:ascii="Arial" w:hAnsi="Arial" w:cs="Arial"/>
          <w:color w:val="000000"/>
        </w:rPr>
        <w:t>nta</w:t>
      </w:r>
      <w:r>
        <w:rPr>
          <w:rFonts w:ascii="Arial" w:hAnsi="Arial" w:cs="Arial"/>
          <w:color w:val="000000"/>
          <w:spacing w:val="7"/>
        </w:rPr>
        <w:t xml:space="preserve"> </w:t>
      </w:r>
      <w:r>
        <w:rPr>
          <w:rFonts w:ascii="Arial" w:hAnsi="Arial" w:cs="Arial"/>
          <w:color w:val="000000"/>
        </w:rPr>
        <w:t>s</w:t>
      </w:r>
      <w:r>
        <w:rPr>
          <w:rFonts w:ascii="Arial" w:hAnsi="Arial" w:cs="Arial"/>
          <w:color w:val="000000"/>
          <w:spacing w:val="-3"/>
        </w:rPr>
        <w:t>e</w:t>
      </w:r>
      <w:r>
        <w:rPr>
          <w:rFonts w:ascii="Arial" w:hAnsi="Arial" w:cs="Arial"/>
          <w:color w:val="000000"/>
          <w:spacing w:val="2"/>
        </w:rPr>
        <w:t>g</w:t>
      </w:r>
      <w:r>
        <w:rPr>
          <w:rFonts w:ascii="Arial" w:hAnsi="Arial" w:cs="Arial"/>
          <w:color w:val="000000"/>
        </w:rPr>
        <w:t>ún</w:t>
      </w:r>
      <w:r>
        <w:rPr>
          <w:rFonts w:ascii="Arial" w:hAnsi="Arial" w:cs="Arial"/>
          <w:color w:val="000000"/>
          <w:spacing w:val="6"/>
        </w:rPr>
        <w:t xml:space="preserve"> </w:t>
      </w:r>
      <w:r>
        <w:rPr>
          <w:rFonts w:ascii="Arial" w:hAnsi="Arial" w:cs="Arial"/>
          <w:color w:val="000000"/>
          <w:spacing w:val="-1"/>
        </w:rPr>
        <w:t>l</w:t>
      </w:r>
      <w:r>
        <w:rPr>
          <w:rFonts w:ascii="Arial" w:hAnsi="Arial" w:cs="Arial"/>
          <w:color w:val="000000"/>
        </w:rPr>
        <w:t>o</w:t>
      </w:r>
      <w:r>
        <w:rPr>
          <w:rFonts w:ascii="Arial" w:hAnsi="Arial" w:cs="Arial"/>
          <w:color w:val="000000"/>
          <w:spacing w:val="9"/>
        </w:rPr>
        <w:t xml:space="preserve"> </w:t>
      </w:r>
      <w:r>
        <w:rPr>
          <w:rFonts w:ascii="Arial" w:hAnsi="Arial" w:cs="Arial"/>
          <w:color w:val="000000"/>
        </w:rPr>
        <w:t>e</w:t>
      </w:r>
      <w:r>
        <w:rPr>
          <w:rFonts w:ascii="Arial" w:hAnsi="Arial" w:cs="Arial"/>
          <w:color w:val="000000"/>
          <w:spacing w:val="-3"/>
        </w:rPr>
        <w:t>x</w:t>
      </w:r>
      <w:r>
        <w:rPr>
          <w:rFonts w:ascii="Arial" w:hAnsi="Arial" w:cs="Arial"/>
          <w:color w:val="000000"/>
        </w:rPr>
        <w:t>p</w:t>
      </w:r>
      <w:r>
        <w:rPr>
          <w:rFonts w:ascii="Arial" w:hAnsi="Arial" w:cs="Arial"/>
          <w:color w:val="000000"/>
          <w:spacing w:val="-1"/>
        </w:rPr>
        <w:t>li</w:t>
      </w:r>
      <w:r>
        <w:rPr>
          <w:rFonts w:ascii="Arial" w:hAnsi="Arial" w:cs="Arial"/>
          <w:color w:val="000000"/>
        </w:rPr>
        <w:t>ca</w:t>
      </w:r>
      <w:r>
        <w:rPr>
          <w:rFonts w:ascii="Arial" w:hAnsi="Arial" w:cs="Arial"/>
          <w:color w:val="000000"/>
          <w:spacing w:val="-1"/>
        </w:rPr>
        <w:t>d</w:t>
      </w:r>
      <w:r>
        <w:rPr>
          <w:rFonts w:ascii="Arial" w:hAnsi="Arial" w:cs="Arial"/>
          <w:color w:val="000000"/>
        </w:rPr>
        <w:t>o a</w:t>
      </w:r>
      <w:r>
        <w:rPr>
          <w:rFonts w:ascii="Arial" w:hAnsi="Arial" w:cs="Arial"/>
          <w:color w:val="000000"/>
          <w:spacing w:val="-1"/>
        </w:rPr>
        <w:t>n</w:t>
      </w:r>
      <w:r>
        <w:rPr>
          <w:rFonts w:ascii="Arial" w:hAnsi="Arial" w:cs="Arial"/>
          <w:color w:val="000000"/>
          <w:spacing w:val="1"/>
        </w:rPr>
        <w:t>t</w:t>
      </w:r>
      <w:r>
        <w:rPr>
          <w:rFonts w:ascii="Arial" w:hAnsi="Arial" w:cs="Arial"/>
          <w:color w:val="000000"/>
        </w:rPr>
        <w:t>eri</w:t>
      </w:r>
      <w:r>
        <w:rPr>
          <w:rFonts w:ascii="Arial" w:hAnsi="Arial" w:cs="Arial"/>
          <w:color w:val="000000"/>
          <w:spacing w:val="-1"/>
        </w:rPr>
        <w:t>o</w:t>
      </w:r>
      <w:r>
        <w:rPr>
          <w:rFonts w:ascii="Arial" w:hAnsi="Arial" w:cs="Arial"/>
          <w:color w:val="000000"/>
          <w:spacing w:val="-2"/>
        </w:rPr>
        <w:t>r</w:t>
      </w:r>
      <w:r>
        <w:rPr>
          <w:rFonts w:ascii="Arial" w:hAnsi="Arial" w:cs="Arial"/>
          <w:color w:val="000000"/>
          <w:spacing w:val="1"/>
        </w:rPr>
        <w:t>m</w:t>
      </w:r>
      <w:r>
        <w:rPr>
          <w:rFonts w:ascii="Arial" w:hAnsi="Arial" w:cs="Arial"/>
          <w:color w:val="000000"/>
        </w:rPr>
        <w:t>e</w:t>
      </w:r>
      <w:r>
        <w:rPr>
          <w:rFonts w:ascii="Arial" w:hAnsi="Arial" w:cs="Arial"/>
          <w:color w:val="000000"/>
          <w:spacing w:val="-1"/>
        </w:rPr>
        <w:t>n</w:t>
      </w:r>
      <w:r>
        <w:rPr>
          <w:rFonts w:ascii="Arial" w:hAnsi="Arial" w:cs="Arial"/>
          <w:color w:val="000000"/>
          <w:spacing w:val="1"/>
        </w:rPr>
        <w:t>t</w:t>
      </w:r>
      <w:r>
        <w:rPr>
          <w:rFonts w:ascii="Arial" w:hAnsi="Arial" w:cs="Arial"/>
          <w:color w:val="000000"/>
        </w:rPr>
        <w:t xml:space="preserve">e </w:t>
      </w:r>
      <w:r>
        <w:rPr>
          <w:rFonts w:ascii="Arial" w:hAnsi="Arial" w:cs="Arial"/>
          <w:color w:val="000000"/>
          <w:spacing w:val="2"/>
        </w:rPr>
        <w:t>q</w:t>
      </w:r>
      <w:r>
        <w:rPr>
          <w:rFonts w:ascii="Arial" w:hAnsi="Arial" w:cs="Arial"/>
          <w:color w:val="000000"/>
        </w:rPr>
        <w:t>ue</w:t>
      </w:r>
      <w:r>
        <w:rPr>
          <w:rFonts w:ascii="Arial" w:hAnsi="Arial" w:cs="Arial"/>
          <w:color w:val="000000"/>
          <w:spacing w:val="1"/>
        </w:rPr>
        <w:t xml:space="preserve"> </w:t>
      </w:r>
      <w:r>
        <w:rPr>
          <w:rFonts w:ascii="Arial" w:hAnsi="Arial" w:cs="Arial"/>
          <w:color w:val="000000"/>
        </w:rPr>
        <w:t>c</w:t>
      </w:r>
      <w:r>
        <w:rPr>
          <w:rFonts w:ascii="Arial" w:hAnsi="Arial" w:cs="Arial"/>
          <w:color w:val="000000"/>
          <w:spacing w:val="-3"/>
        </w:rPr>
        <w:t>u</w:t>
      </w:r>
      <w:r>
        <w:rPr>
          <w:rFonts w:ascii="Arial" w:hAnsi="Arial" w:cs="Arial"/>
          <w:color w:val="000000"/>
          <w:spacing w:val="-2"/>
        </w:rPr>
        <w:t>m</w:t>
      </w:r>
      <w:r>
        <w:rPr>
          <w:rFonts w:ascii="Arial" w:hAnsi="Arial" w:cs="Arial"/>
          <w:color w:val="000000"/>
        </w:rPr>
        <w:t>p</w:t>
      </w:r>
      <w:r>
        <w:rPr>
          <w:rFonts w:ascii="Arial" w:hAnsi="Arial" w:cs="Arial"/>
          <w:color w:val="000000"/>
          <w:spacing w:val="-1"/>
        </w:rPr>
        <w:t>l</w:t>
      </w:r>
      <w:r>
        <w:rPr>
          <w:rFonts w:ascii="Arial" w:hAnsi="Arial" w:cs="Arial"/>
          <w:color w:val="000000"/>
        </w:rPr>
        <w:t>e</w:t>
      </w:r>
      <w:r>
        <w:rPr>
          <w:rFonts w:ascii="Arial" w:hAnsi="Arial" w:cs="Arial"/>
          <w:color w:val="000000"/>
          <w:spacing w:val="3"/>
        </w:rPr>
        <w:t xml:space="preserve"> </w:t>
      </w:r>
      <w:r>
        <w:rPr>
          <w:rFonts w:ascii="Arial" w:hAnsi="Arial" w:cs="Arial"/>
          <w:color w:val="000000"/>
        </w:rPr>
        <w:t>con</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rPr>
        <w:t>os</w:t>
      </w:r>
      <w:r>
        <w:rPr>
          <w:rFonts w:ascii="Arial" w:hAnsi="Arial" w:cs="Arial"/>
          <w:color w:val="000000"/>
          <w:spacing w:val="4"/>
        </w:rPr>
        <w:t xml:space="preserve"> </w:t>
      </w:r>
      <w:r>
        <w:rPr>
          <w:rFonts w:ascii="Arial" w:hAnsi="Arial" w:cs="Arial"/>
          <w:color w:val="000000"/>
          <w:spacing w:val="-2"/>
        </w:rPr>
        <w:t>c</w:t>
      </w:r>
      <w:r>
        <w:rPr>
          <w:rFonts w:ascii="Arial" w:hAnsi="Arial" w:cs="Arial"/>
          <w:color w:val="000000"/>
          <w:spacing w:val="1"/>
        </w:rPr>
        <w:t>r</w:t>
      </w:r>
      <w:r>
        <w:rPr>
          <w:rFonts w:ascii="Arial" w:hAnsi="Arial" w:cs="Arial"/>
          <w:color w:val="000000"/>
          <w:spacing w:val="-1"/>
        </w:rPr>
        <w:t>i</w:t>
      </w:r>
      <w:r>
        <w:rPr>
          <w:rFonts w:ascii="Arial" w:hAnsi="Arial" w:cs="Arial"/>
          <w:color w:val="000000"/>
          <w:spacing w:val="1"/>
        </w:rPr>
        <w:t>t</w:t>
      </w:r>
      <w:r>
        <w:rPr>
          <w:rFonts w:ascii="Arial" w:hAnsi="Arial" w:cs="Arial"/>
          <w:color w:val="000000"/>
          <w:spacing w:val="-3"/>
        </w:rPr>
        <w:t>e</w:t>
      </w:r>
      <w:r>
        <w:rPr>
          <w:rFonts w:ascii="Arial" w:hAnsi="Arial" w:cs="Arial"/>
          <w:color w:val="000000"/>
          <w:spacing w:val="1"/>
        </w:rPr>
        <w:t>r</w:t>
      </w:r>
      <w:r>
        <w:rPr>
          <w:rFonts w:ascii="Arial" w:hAnsi="Arial" w:cs="Arial"/>
          <w:color w:val="000000"/>
          <w:spacing w:val="-1"/>
        </w:rPr>
        <w:t>i</w:t>
      </w:r>
      <w:r>
        <w:rPr>
          <w:rFonts w:ascii="Arial" w:hAnsi="Arial" w:cs="Arial"/>
          <w:color w:val="000000"/>
        </w:rPr>
        <w:t>os</w:t>
      </w:r>
      <w:r>
        <w:rPr>
          <w:rFonts w:ascii="Arial" w:hAnsi="Arial" w:cs="Arial"/>
          <w:color w:val="000000"/>
          <w:spacing w:val="4"/>
        </w:rPr>
        <w:t xml:space="preserve"> </w:t>
      </w:r>
      <w:r>
        <w:rPr>
          <w:rFonts w:ascii="Arial" w:hAnsi="Arial" w:cs="Arial"/>
          <w:color w:val="000000"/>
          <w:spacing w:val="-3"/>
        </w:rPr>
        <w:t>d</w:t>
      </w:r>
      <w:r>
        <w:rPr>
          <w:rFonts w:ascii="Arial" w:hAnsi="Arial" w:cs="Arial"/>
          <w:color w:val="000000"/>
        </w:rPr>
        <w:t>e</w:t>
      </w:r>
      <w:r>
        <w:rPr>
          <w:rFonts w:ascii="Arial" w:hAnsi="Arial" w:cs="Arial"/>
          <w:color w:val="000000"/>
          <w:spacing w:val="3"/>
        </w:rPr>
        <w:t xml:space="preserve"> </w:t>
      </w:r>
      <w:r>
        <w:rPr>
          <w:rFonts w:ascii="Arial" w:hAnsi="Arial" w:cs="Arial"/>
          <w:color w:val="000000"/>
          <w:spacing w:val="-1"/>
        </w:rPr>
        <w:t>t</w:t>
      </w:r>
      <w:r>
        <w:rPr>
          <w:rFonts w:ascii="Arial" w:hAnsi="Arial" w:cs="Arial"/>
          <w:color w:val="000000"/>
          <w:spacing w:val="1"/>
        </w:rPr>
        <w:t>r</w:t>
      </w:r>
      <w:r>
        <w:rPr>
          <w:rFonts w:ascii="Arial" w:hAnsi="Arial" w:cs="Arial"/>
          <w:color w:val="000000"/>
        </w:rPr>
        <w:t>a</w:t>
      </w:r>
      <w:r>
        <w:rPr>
          <w:rFonts w:ascii="Arial" w:hAnsi="Arial" w:cs="Arial"/>
          <w:color w:val="000000"/>
          <w:spacing w:val="-1"/>
        </w:rPr>
        <w:t>n</w:t>
      </w:r>
      <w:r>
        <w:rPr>
          <w:rFonts w:ascii="Arial" w:hAnsi="Arial" w:cs="Arial"/>
          <w:color w:val="000000"/>
        </w:rPr>
        <w:t>s</w:t>
      </w:r>
      <w:r>
        <w:rPr>
          <w:rFonts w:ascii="Arial" w:hAnsi="Arial" w:cs="Arial"/>
          <w:color w:val="000000"/>
          <w:spacing w:val="-2"/>
        </w:rPr>
        <w:t>v</w:t>
      </w:r>
      <w:r>
        <w:rPr>
          <w:rFonts w:ascii="Arial" w:hAnsi="Arial" w:cs="Arial"/>
          <w:color w:val="000000"/>
        </w:rPr>
        <w:t>ersa</w:t>
      </w:r>
      <w:r>
        <w:rPr>
          <w:rFonts w:ascii="Arial" w:hAnsi="Arial" w:cs="Arial"/>
          <w:color w:val="000000"/>
          <w:spacing w:val="-1"/>
        </w:rPr>
        <w:t>li</w:t>
      </w:r>
      <w:r>
        <w:rPr>
          <w:rFonts w:ascii="Arial" w:hAnsi="Arial" w:cs="Arial"/>
          <w:color w:val="000000"/>
        </w:rPr>
        <w:t>d</w:t>
      </w:r>
      <w:r>
        <w:rPr>
          <w:rFonts w:ascii="Arial" w:hAnsi="Arial" w:cs="Arial"/>
          <w:color w:val="000000"/>
          <w:spacing w:val="-1"/>
        </w:rPr>
        <w:t>a</w:t>
      </w:r>
      <w:r>
        <w:rPr>
          <w:rFonts w:ascii="Arial" w:hAnsi="Arial" w:cs="Arial"/>
          <w:color w:val="000000"/>
        </w:rPr>
        <w:t>d</w:t>
      </w:r>
      <w:r>
        <w:rPr>
          <w:rFonts w:ascii="Arial" w:hAnsi="Arial" w:cs="Arial"/>
          <w:color w:val="000000"/>
          <w:spacing w:val="4"/>
        </w:rPr>
        <w:t xml:space="preserve"> </w:t>
      </w:r>
      <w:r>
        <w:rPr>
          <w:rFonts w:ascii="Arial" w:hAnsi="Arial" w:cs="Arial"/>
          <w:color w:val="000000"/>
        </w:rPr>
        <w:t>a</w:t>
      </w:r>
      <w:r>
        <w:rPr>
          <w:rFonts w:ascii="Arial" w:hAnsi="Arial" w:cs="Arial"/>
          <w:color w:val="000000"/>
          <w:spacing w:val="1"/>
        </w:rPr>
        <w:t xml:space="preserve"> </w:t>
      </w:r>
      <w:r>
        <w:rPr>
          <w:rFonts w:ascii="Arial" w:hAnsi="Arial" w:cs="Arial"/>
          <w:color w:val="000000"/>
        </w:rPr>
        <w:t>d</w:t>
      </w:r>
      <w:r>
        <w:rPr>
          <w:rFonts w:ascii="Arial" w:hAnsi="Arial" w:cs="Arial"/>
          <w:color w:val="000000"/>
          <w:spacing w:val="-4"/>
        </w:rPr>
        <w:t>i</w:t>
      </w:r>
      <w:r>
        <w:rPr>
          <w:rFonts w:ascii="Arial" w:hAnsi="Arial" w:cs="Arial"/>
          <w:color w:val="000000"/>
          <w:spacing w:val="3"/>
        </w:rPr>
        <w:t>f</w:t>
      </w:r>
      <w:r>
        <w:rPr>
          <w:rFonts w:ascii="Arial" w:hAnsi="Arial" w:cs="Arial"/>
          <w:color w:val="000000"/>
          <w:spacing w:val="-3"/>
        </w:rPr>
        <w:t>e</w:t>
      </w:r>
      <w:r>
        <w:rPr>
          <w:rFonts w:ascii="Arial" w:hAnsi="Arial" w:cs="Arial"/>
          <w:color w:val="000000"/>
          <w:spacing w:val="1"/>
        </w:rPr>
        <w:t>r</w:t>
      </w:r>
      <w:r>
        <w:rPr>
          <w:rFonts w:ascii="Arial" w:hAnsi="Arial" w:cs="Arial"/>
          <w:color w:val="000000"/>
        </w:rPr>
        <w:t>e</w:t>
      </w:r>
      <w:r>
        <w:rPr>
          <w:rFonts w:ascii="Arial" w:hAnsi="Arial" w:cs="Arial"/>
          <w:color w:val="000000"/>
          <w:spacing w:val="-1"/>
        </w:rPr>
        <w:t>n</w:t>
      </w:r>
      <w:r>
        <w:rPr>
          <w:rFonts w:ascii="Arial" w:hAnsi="Arial" w:cs="Arial"/>
          <w:color w:val="000000"/>
          <w:spacing w:val="1"/>
        </w:rPr>
        <w:t>t</w:t>
      </w:r>
      <w:r>
        <w:rPr>
          <w:rFonts w:ascii="Arial" w:hAnsi="Arial" w:cs="Arial"/>
          <w:color w:val="000000"/>
        </w:rPr>
        <w:t>es</w:t>
      </w:r>
      <w:r>
        <w:rPr>
          <w:rFonts w:ascii="Arial" w:hAnsi="Arial" w:cs="Arial"/>
          <w:color w:val="000000"/>
          <w:spacing w:val="2"/>
        </w:rPr>
        <w:t xml:space="preserve"> </w:t>
      </w:r>
      <w:r>
        <w:rPr>
          <w:rFonts w:ascii="Arial" w:hAnsi="Arial" w:cs="Arial"/>
          <w:color w:val="000000"/>
        </w:rPr>
        <w:t>p</w:t>
      </w:r>
      <w:r>
        <w:rPr>
          <w:rFonts w:ascii="Arial" w:hAnsi="Arial" w:cs="Arial"/>
          <w:color w:val="000000"/>
          <w:spacing w:val="-3"/>
        </w:rPr>
        <w:t>a</w:t>
      </w:r>
      <w:r>
        <w:rPr>
          <w:rFonts w:ascii="Arial" w:hAnsi="Arial" w:cs="Arial"/>
          <w:color w:val="000000"/>
          <w:spacing w:val="1"/>
        </w:rPr>
        <w:t>t</w:t>
      </w:r>
      <w:r>
        <w:rPr>
          <w:rFonts w:ascii="Arial" w:hAnsi="Arial" w:cs="Arial"/>
          <w:color w:val="000000"/>
        </w:rPr>
        <w:t>o</w:t>
      </w:r>
      <w:r>
        <w:rPr>
          <w:rFonts w:ascii="Arial" w:hAnsi="Arial" w:cs="Arial"/>
          <w:color w:val="000000"/>
          <w:spacing w:val="-1"/>
        </w:rPr>
        <w:t>l</w:t>
      </w:r>
      <w:r>
        <w:rPr>
          <w:rFonts w:ascii="Arial" w:hAnsi="Arial" w:cs="Arial"/>
          <w:color w:val="000000"/>
        </w:rPr>
        <w:t>o</w:t>
      </w:r>
      <w:r>
        <w:rPr>
          <w:rFonts w:ascii="Arial" w:hAnsi="Arial" w:cs="Arial"/>
          <w:color w:val="000000"/>
          <w:spacing w:val="2"/>
        </w:rPr>
        <w:t>g</w:t>
      </w:r>
      <w:r>
        <w:rPr>
          <w:rFonts w:ascii="Arial" w:hAnsi="Arial" w:cs="Arial"/>
          <w:color w:val="000000"/>
          <w:spacing w:val="-4"/>
        </w:rPr>
        <w:t>í</w:t>
      </w:r>
      <w:r>
        <w:rPr>
          <w:rFonts w:ascii="Arial" w:hAnsi="Arial" w:cs="Arial"/>
          <w:color w:val="000000"/>
        </w:rPr>
        <w:t>as comunes</w:t>
      </w:r>
      <w:r>
        <w:rPr>
          <w:rFonts w:ascii="Arial" w:hAnsi="Arial" w:cs="Arial"/>
          <w:color w:val="000000"/>
          <w:spacing w:val="-2"/>
        </w:rPr>
        <w:t xml:space="preserve"> </w:t>
      </w:r>
      <w:r>
        <w:rPr>
          <w:rFonts w:ascii="Arial" w:hAnsi="Arial" w:cs="Arial"/>
          <w:color w:val="000000"/>
        </w:rPr>
        <w:t>a</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2"/>
        </w:rPr>
        <w:t xml:space="preserve"> </w:t>
      </w:r>
      <w:r>
        <w:rPr>
          <w:rFonts w:ascii="Arial" w:hAnsi="Arial" w:cs="Arial"/>
          <w:color w:val="000000"/>
        </w:rPr>
        <w:t>p</w:t>
      </w:r>
      <w:r>
        <w:rPr>
          <w:rFonts w:ascii="Arial" w:hAnsi="Arial" w:cs="Arial"/>
          <w:color w:val="000000"/>
          <w:spacing w:val="-1"/>
        </w:rPr>
        <w:t>o</w:t>
      </w:r>
      <w:r>
        <w:rPr>
          <w:rFonts w:ascii="Arial" w:hAnsi="Arial" w:cs="Arial"/>
          <w:color w:val="000000"/>
        </w:rPr>
        <w:t>b</w:t>
      </w:r>
      <w:r>
        <w:rPr>
          <w:rFonts w:ascii="Arial" w:hAnsi="Arial" w:cs="Arial"/>
          <w:color w:val="000000"/>
          <w:spacing w:val="-1"/>
        </w:rPr>
        <w:t>l</w:t>
      </w:r>
      <w:r>
        <w:rPr>
          <w:rFonts w:ascii="Arial" w:hAnsi="Arial" w:cs="Arial"/>
          <w:color w:val="000000"/>
        </w:rPr>
        <w:t>ac</w:t>
      </w:r>
      <w:r>
        <w:rPr>
          <w:rFonts w:ascii="Arial" w:hAnsi="Arial" w:cs="Arial"/>
          <w:color w:val="000000"/>
          <w:spacing w:val="-1"/>
        </w:rPr>
        <w:t>i</w:t>
      </w:r>
      <w:r>
        <w:rPr>
          <w:rFonts w:ascii="Arial" w:hAnsi="Arial" w:cs="Arial"/>
          <w:color w:val="000000"/>
        </w:rPr>
        <w:t>ó</w:t>
      </w:r>
      <w:r>
        <w:rPr>
          <w:rFonts w:ascii="Arial" w:hAnsi="Arial" w:cs="Arial"/>
          <w:color w:val="000000"/>
          <w:spacing w:val="-1"/>
        </w:rPr>
        <w:t>n</w:t>
      </w:r>
      <w:r>
        <w:rPr>
          <w:rFonts w:ascii="Arial" w:hAnsi="Arial" w:cs="Arial"/>
          <w:color w:val="000000"/>
        </w:rPr>
        <w:t>.</w:t>
      </w:r>
    </w:p>
    <w:p w14:paraId="045DA46B" w14:textId="77777777" w:rsidR="00DD6DF8" w:rsidRDefault="00DD6DF8" w:rsidP="00DD6DF8">
      <w:pPr>
        <w:widowControl w:val="0"/>
        <w:autoSpaceDE w:val="0"/>
        <w:autoSpaceDN w:val="0"/>
        <w:adjustRightInd w:val="0"/>
        <w:spacing w:before="18" w:line="240" w:lineRule="exact"/>
        <w:rPr>
          <w:rFonts w:ascii="Arial" w:hAnsi="Arial" w:cs="Arial"/>
          <w:color w:val="000000"/>
        </w:rPr>
      </w:pPr>
    </w:p>
    <w:p w14:paraId="17793DB2" w14:textId="77777777" w:rsidR="00DD6DF8" w:rsidRDefault="00DD6DF8" w:rsidP="00DD6DF8">
      <w:pPr>
        <w:widowControl w:val="0"/>
        <w:autoSpaceDE w:val="0"/>
        <w:autoSpaceDN w:val="0"/>
        <w:adjustRightInd w:val="0"/>
        <w:spacing w:line="252" w:lineRule="exact"/>
        <w:ind w:right="73"/>
        <w:jc w:val="both"/>
        <w:rPr>
          <w:rFonts w:ascii="Arial" w:hAnsi="Arial" w:cs="Arial"/>
          <w:color w:val="000000"/>
        </w:rPr>
      </w:pPr>
      <w:r>
        <w:rPr>
          <w:rFonts w:ascii="Arial" w:hAnsi="Arial" w:cs="Arial"/>
          <w:color w:val="000000"/>
        </w:rPr>
        <w:t>A</w:t>
      </w:r>
      <w:r>
        <w:rPr>
          <w:rFonts w:ascii="Arial" w:hAnsi="Arial" w:cs="Arial"/>
          <w:color w:val="000000"/>
          <w:spacing w:val="13"/>
        </w:rPr>
        <w:t xml:space="preserve"> </w:t>
      </w:r>
      <w:r>
        <w:rPr>
          <w:rFonts w:ascii="Arial" w:hAnsi="Arial" w:cs="Arial"/>
          <w:color w:val="000000"/>
        </w:rPr>
        <w:t>co</w:t>
      </w:r>
      <w:r>
        <w:rPr>
          <w:rFonts w:ascii="Arial" w:hAnsi="Arial" w:cs="Arial"/>
          <w:color w:val="000000"/>
          <w:spacing w:val="-1"/>
        </w:rPr>
        <w:t>n</w:t>
      </w:r>
      <w:r>
        <w:rPr>
          <w:rFonts w:ascii="Arial" w:hAnsi="Arial" w:cs="Arial"/>
          <w:color w:val="000000"/>
          <w:spacing w:val="1"/>
        </w:rPr>
        <w:t>t</w:t>
      </w:r>
      <w:r>
        <w:rPr>
          <w:rFonts w:ascii="Arial" w:hAnsi="Arial" w:cs="Arial"/>
          <w:color w:val="000000"/>
          <w:spacing w:val="-1"/>
        </w:rPr>
        <w:t>i</w:t>
      </w:r>
      <w:r>
        <w:rPr>
          <w:rFonts w:ascii="Arial" w:hAnsi="Arial" w:cs="Arial"/>
          <w:color w:val="000000"/>
        </w:rPr>
        <w:t>n</w:t>
      </w:r>
      <w:r>
        <w:rPr>
          <w:rFonts w:ascii="Arial" w:hAnsi="Arial" w:cs="Arial"/>
          <w:color w:val="000000"/>
          <w:spacing w:val="-1"/>
        </w:rPr>
        <w:t>u</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23"/>
        </w:rPr>
        <w:t xml:space="preserve"> </w:t>
      </w:r>
      <w:r>
        <w:rPr>
          <w:rFonts w:ascii="Arial" w:hAnsi="Arial" w:cs="Arial"/>
          <w:color w:val="000000"/>
        </w:rPr>
        <w:t>se</w:t>
      </w:r>
      <w:r>
        <w:rPr>
          <w:rFonts w:ascii="Arial" w:hAnsi="Arial" w:cs="Arial"/>
          <w:color w:val="000000"/>
          <w:spacing w:val="23"/>
        </w:rPr>
        <w:t xml:space="preserve"> </w:t>
      </w:r>
      <w:r>
        <w:rPr>
          <w:rFonts w:ascii="Arial" w:hAnsi="Arial" w:cs="Arial"/>
          <w:color w:val="000000"/>
          <w:spacing w:val="1"/>
        </w:rPr>
        <w:t>r</w:t>
      </w:r>
      <w:r>
        <w:rPr>
          <w:rFonts w:ascii="Arial" w:hAnsi="Arial" w:cs="Arial"/>
          <w:color w:val="000000"/>
        </w:rPr>
        <w:t>e</w:t>
      </w:r>
      <w:r>
        <w:rPr>
          <w:rFonts w:ascii="Arial" w:hAnsi="Arial" w:cs="Arial"/>
          <w:color w:val="000000"/>
          <w:spacing w:val="-1"/>
        </w:rPr>
        <w:t>ali</w:t>
      </w:r>
      <w:r>
        <w:rPr>
          <w:rFonts w:ascii="Arial" w:hAnsi="Arial" w:cs="Arial"/>
          <w:color w:val="000000"/>
        </w:rPr>
        <w:t>zará</w:t>
      </w:r>
      <w:r>
        <w:rPr>
          <w:rFonts w:ascii="Arial" w:hAnsi="Arial" w:cs="Arial"/>
          <w:color w:val="000000"/>
          <w:spacing w:val="26"/>
        </w:rPr>
        <w:t xml:space="preserve"> </w:t>
      </w:r>
      <w:r>
        <w:rPr>
          <w:rFonts w:ascii="Arial" w:hAnsi="Arial" w:cs="Arial"/>
          <w:color w:val="000000"/>
        </w:rPr>
        <w:t>una</w:t>
      </w:r>
      <w:r>
        <w:rPr>
          <w:rFonts w:ascii="Arial" w:hAnsi="Arial" w:cs="Arial"/>
          <w:color w:val="000000"/>
          <w:spacing w:val="23"/>
        </w:rPr>
        <w:t xml:space="preserve"> </w:t>
      </w:r>
      <w:r>
        <w:rPr>
          <w:rFonts w:ascii="Arial" w:hAnsi="Arial" w:cs="Arial"/>
          <w:color w:val="000000"/>
        </w:rPr>
        <w:t>d</w:t>
      </w:r>
      <w:r>
        <w:rPr>
          <w:rFonts w:ascii="Arial" w:hAnsi="Arial" w:cs="Arial"/>
          <w:color w:val="000000"/>
          <w:spacing w:val="-1"/>
        </w:rPr>
        <w:t>e</w:t>
      </w:r>
      <w:r>
        <w:rPr>
          <w:rFonts w:ascii="Arial" w:hAnsi="Arial" w:cs="Arial"/>
          <w:color w:val="000000"/>
        </w:rPr>
        <w:t>s</w:t>
      </w:r>
      <w:r>
        <w:rPr>
          <w:rFonts w:ascii="Arial" w:hAnsi="Arial" w:cs="Arial"/>
          <w:color w:val="000000"/>
          <w:spacing w:val="-2"/>
        </w:rPr>
        <w:t>c</w:t>
      </w:r>
      <w:r>
        <w:rPr>
          <w:rFonts w:ascii="Arial" w:hAnsi="Arial" w:cs="Arial"/>
          <w:color w:val="000000"/>
          <w:spacing w:val="1"/>
        </w:rPr>
        <w:t>r</w:t>
      </w:r>
      <w:r>
        <w:rPr>
          <w:rFonts w:ascii="Arial" w:hAnsi="Arial" w:cs="Arial"/>
          <w:color w:val="000000"/>
          <w:spacing w:val="-1"/>
        </w:rPr>
        <w:t>i</w:t>
      </w:r>
      <w:r>
        <w:rPr>
          <w:rFonts w:ascii="Arial" w:hAnsi="Arial" w:cs="Arial"/>
          <w:color w:val="000000"/>
        </w:rPr>
        <w:t>pc</w:t>
      </w:r>
      <w:r>
        <w:rPr>
          <w:rFonts w:ascii="Arial" w:hAnsi="Arial" w:cs="Arial"/>
          <w:color w:val="000000"/>
          <w:spacing w:val="-1"/>
        </w:rPr>
        <w:t>i</w:t>
      </w:r>
      <w:r>
        <w:rPr>
          <w:rFonts w:ascii="Arial" w:hAnsi="Arial" w:cs="Arial"/>
          <w:color w:val="000000"/>
        </w:rPr>
        <w:t>ón</w:t>
      </w:r>
      <w:r>
        <w:rPr>
          <w:rFonts w:ascii="Arial" w:hAnsi="Arial" w:cs="Arial"/>
          <w:color w:val="000000"/>
          <w:spacing w:val="25"/>
        </w:rPr>
        <w:t xml:space="preserve"> </w:t>
      </w:r>
      <w:r>
        <w:rPr>
          <w:rFonts w:ascii="Arial" w:hAnsi="Arial" w:cs="Arial"/>
          <w:color w:val="000000"/>
        </w:rPr>
        <w:t>de</w:t>
      </w:r>
      <w:r>
        <w:rPr>
          <w:rFonts w:ascii="Arial" w:hAnsi="Arial" w:cs="Arial"/>
          <w:color w:val="000000"/>
          <w:spacing w:val="20"/>
        </w:rPr>
        <w:t xml:space="preserve"> </w:t>
      </w:r>
      <w:r>
        <w:rPr>
          <w:rFonts w:ascii="Arial" w:hAnsi="Arial" w:cs="Arial"/>
          <w:color w:val="000000"/>
          <w:spacing w:val="-1"/>
        </w:rPr>
        <w:t>l</w:t>
      </w:r>
      <w:r>
        <w:rPr>
          <w:rFonts w:ascii="Arial" w:hAnsi="Arial" w:cs="Arial"/>
          <w:color w:val="000000"/>
        </w:rPr>
        <w:t>as</w:t>
      </w:r>
      <w:r>
        <w:rPr>
          <w:rFonts w:ascii="Arial" w:hAnsi="Arial" w:cs="Arial"/>
          <w:color w:val="000000"/>
          <w:spacing w:val="25"/>
        </w:rPr>
        <w:t xml:space="preserve"> </w:t>
      </w:r>
      <w:r>
        <w:rPr>
          <w:rFonts w:ascii="Arial" w:hAnsi="Arial" w:cs="Arial"/>
          <w:color w:val="000000"/>
        </w:rPr>
        <w:t>cara</w:t>
      </w:r>
      <w:r>
        <w:rPr>
          <w:rFonts w:ascii="Arial" w:hAnsi="Arial" w:cs="Arial"/>
          <w:color w:val="000000"/>
          <w:spacing w:val="-2"/>
        </w:rPr>
        <w:t>c</w:t>
      </w:r>
      <w:r>
        <w:rPr>
          <w:rFonts w:ascii="Arial" w:hAnsi="Arial" w:cs="Arial"/>
          <w:color w:val="000000"/>
          <w:spacing w:val="1"/>
        </w:rPr>
        <w:t>t</w:t>
      </w:r>
      <w:r>
        <w:rPr>
          <w:rFonts w:ascii="Arial" w:hAnsi="Arial" w:cs="Arial"/>
          <w:color w:val="000000"/>
        </w:rPr>
        <w:t>er</w:t>
      </w:r>
      <w:r>
        <w:rPr>
          <w:rFonts w:ascii="Arial" w:hAnsi="Arial" w:cs="Arial"/>
          <w:color w:val="000000"/>
          <w:spacing w:val="-3"/>
        </w:rPr>
        <w:t>í</w:t>
      </w:r>
      <w:r>
        <w:rPr>
          <w:rFonts w:ascii="Arial" w:hAnsi="Arial" w:cs="Arial"/>
          <w:color w:val="000000"/>
        </w:rPr>
        <w:t>s</w:t>
      </w:r>
      <w:r>
        <w:rPr>
          <w:rFonts w:ascii="Arial" w:hAnsi="Arial" w:cs="Arial"/>
          <w:color w:val="000000"/>
          <w:spacing w:val="1"/>
        </w:rPr>
        <w:t>t</w:t>
      </w:r>
      <w:r>
        <w:rPr>
          <w:rFonts w:ascii="Arial" w:hAnsi="Arial" w:cs="Arial"/>
          <w:color w:val="000000"/>
          <w:spacing w:val="-1"/>
        </w:rPr>
        <w:t>i</w:t>
      </w:r>
      <w:r>
        <w:rPr>
          <w:rFonts w:ascii="Arial" w:hAnsi="Arial" w:cs="Arial"/>
          <w:color w:val="000000"/>
        </w:rPr>
        <w:t>cas de</w:t>
      </w:r>
      <w:r>
        <w:rPr>
          <w:rFonts w:ascii="Arial" w:hAnsi="Arial" w:cs="Arial"/>
          <w:color w:val="000000"/>
          <w:spacing w:val="23"/>
        </w:rPr>
        <w:t xml:space="preserve"> </w:t>
      </w:r>
      <w:r>
        <w:rPr>
          <w:rFonts w:ascii="Arial" w:hAnsi="Arial" w:cs="Arial"/>
          <w:color w:val="000000"/>
          <w:spacing w:val="-2"/>
        </w:rPr>
        <w:t>la variable seleccionada</w:t>
      </w:r>
      <w:r>
        <w:rPr>
          <w:rFonts w:ascii="Arial" w:hAnsi="Arial" w:cs="Arial"/>
          <w:color w:val="000000"/>
        </w:rPr>
        <w:t>:</w:t>
      </w:r>
    </w:p>
    <w:p w14:paraId="21408F34" w14:textId="77777777" w:rsidR="00DD6DF8" w:rsidRDefault="00DD6DF8" w:rsidP="00DD6DF8">
      <w:pPr>
        <w:tabs>
          <w:tab w:val="left" w:pos="8789"/>
        </w:tabs>
        <w:ind w:right="51"/>
        <w:jc w:val="both"/>
        <w:rPr>
          <w:rFonts w:ascii="Arial" w:hAnsi="Arial" w:cs="Arial"/>
        </w:rPr>
      </w:pPr>
    </w:p>
    <w:p w14:paraId="44C2754D" w14:textId="77777777" w:rsidR="00DD6DF8" w:rsidRDefault="00DD6DF8" w:rsidP="00DD6DF8">
      <w:pPr>
        <w:widowControl w:val="0"/>
        <w:autoSpaceDE w:val="0"/>
        <w:autoSpaceDN w:val="0"/>
        <w:adjustRightInd w:val="0"/>
        <w:spacing w:line="252" w:lineRule="exact"/>
        <w:ind w:left="284" w:right="72" w:hanging="221"/>
        <w:rPr>
          <w:rFonts w:ascii="Arial" w:hAnsi="Arial" w:cs="Arial"/>
          <w:color w:val="000000"/>
        </w:rPr>
      </w:pPr>
      <w:r>
        <w:rPr>
          <w:rFonts w:ascii="Arial" w:hAnsi="Arial" w:cs="Arial"/>
          <w:b/>
          <w:bCs/>
          <w:color w:val="000000"/>
        </w:rPr>
        <w:t>6.1</w:t>
      </w:r>
      <w:r>
        <w:rPr>
          <w:rFonts w:ascii="Arial" w:hAnsi="Arial" w:cs="Arial"/>
          <w:b/>
          <w:bCs/>
          <w:color w:val="000000"/>
          <w:spacing w:val="1"/>
        </w:rPr>
        <w:t>.</w:t>
      </w:r>
      <w:r>
        <w:rPr>
          <w:rFonts w:ascii="Arial" w:hAnsi="Arial" w:cs="Arial"/>
          <w:b/>
          <w:bCs/>
          <w:color w:val="000000"/>
          <w:spacing w:val="-3"/>
        </w:rPr>
        <w:t>1</w:t>
      </w:r>
      <w:r>
        <w:rPr>
          <w:rFonts w:ascii="Arial" w:hAnsi="Arial" w:cs="Arial"/>
          <w:b/>
          <w:bCs/>
          <w:color w:val="000000"/>
        </w:rPr>
        <w:t xml:space="preserve">. </w:t>
      </w:r>
      <w:r>
        <w:rPr>
          <w:rFonts w:ascii="Arial" w:hAnsi="Arial" w:cs="Arial"/>
          <w:b/>
          <w:bCs/>
          <w:color w:val="000000"/>
          <w:spacing w:val="26"/>
        </w:rPr>
        <w:t xml:space="preserve"> </w:t>
      </w:r>
      <w:r>
        <w:rPr>
          <w:rFonts w:ascii="Arial" w:hAnsi="Arial" w:cs="Arial"/>
          <w:b/>
          <w:bCs/>
          <w:color w:val="000000"/>
          <w:spacing w:val="-1"/>
        </w:rPr>
        <w:t>C</w:t>
      </w:r>
      <w:r>
        <w:rPr>
          <w:rFonts w:ascii="Arial" w:hAnsi="Arial" w:cs="Arial"/>
          <w:b/>
          <w:bCs/>
          <w:color w:val="000000"/>
        </w:rPr>
        <w:t>omp</w:t>
      </w:r>
      <w:r>
        <w:rPr>
          <w:rFonts w:ascii="Arial" w:hAnsi="Arial" w:cs="Arial"/>
          <w:b/>
          <w:bCs/>
          <w:color w:val="000000"/>
          <w:spacing w:val="-1"/>
        </w:rPr>
        <w:t>o</w:t>
      </w:r>
      <w:r>
        <w:rPr>
          <w:rFonts w:ascii="Arial" w:hAnsi="Arial" w:cs="Arial"/>
          <w:b/>
          <w:bCs/>
          <w:color w:val="000000"/>
        </w:rPr>
        <w:t>r</w:t>
      </w:r>
      <w:r>
        <w:rPr>
          <w:rFonts w:ascii="Arial" w:hAnsi="Arial" w:cs="Arial"/>
          <w:b/>
          <w:bCs/>
          <w:color w:val="000000"/>
          <w:spacing w:val="1"/>
        </w:rPr>
        <w:t>t</w:t>
      </w:r>
      <w:r>
        <w:rPr>
          <w:rFonts w:ascii="Arial" w:hAnsi="Arial" w:cs="Arial"/>
          <w:b/>
          <w:bCs/>
          <w:color w:val="000000"/>
          <w:spacing w:val="-3"/>
        </w:rPr>
        <w:t>a</w:t>
      </w:r>
      <w:r>
        <w:rPr>
          <w:rFonts w:ascii="Arial" w:hAnsi="Arial" w:cs="Arial"/>
          <w:b/>
          <w:bCs/>
          <w:color w:val="000000"/>
        </w:rPr>
        <w:t>m</w:t>
      </w:r>
      <w:r>
        <w:rPr>
          <w:rFonts w:ascii="Arial" w:hAnsi="Arial" w:cs="Arial"/>
          <w:b/>
          <w:bCs/>
          <w:color w:val="000000"/>
          <w:spacing w:val="1"/>
        </w:rPr>
        <w:t>i</w:t>
      </w:r>
      <w:r>
        <w:rPr>
          <w:rFonts w:ascii="Arial" w:hAnsi="Arial" w:cs="Arial"/>
          <w:b/>
          <w:bCs/>
          <w:color w:val="000000"/>
        </w:rPr>
        <w:t>e</w:t>
      </w:r>
      <w:r>
        <w:rPr>
          <w:rFonts w:ascii="Arial" w:hAnsi="Arial" w:cs="Arial"/>
          <w:b/>
          <w:bCs/>
          <w:color w:val="000000"/>
          <w:spacing w:val="-3"/>
        </w:rPr>
        <w:t>n</w:t>
      </w:r>
      <w:r>
        <w:rPr>
          <w:rFonts w:ascii="Arial" w:hAnsi="Arial" w:cs="Arial"/>
          <w:b/>
          <w:bCs/>
          <w:color w:val="000000"/>
          <w:spacing w:val="1"/>
        </w:rPr>
        <w:t>t</w:t>
      </w:r>
      <w:r>
        <w:rPr>
          <w:rFonts w:ascii="Arial" w:hAnsi="Arial" w:cs="Arial"/>
          <w:b/>
          <w:bCs/>
          <w:color w:val="000000"/>
        </w:rPr>
        <w:t xml:space="preserve">o  </w:t>
      </w:r>
      <w:r>
        <w:rPr>
          <w:rFonts w:ascii="Arial" w:hAnsi="Arial" w:cs="Arial"/>
          <w:b/>
          <w:bCs/>
          <w:color w:val="000000"/>
          <w:spacing w:val="2"/>
        </w:rPr>
        <w:t xml:space="preserve"> </w:t>
      </w:r>
      <w:r>
        <w:rPr>
          <w:rFonts w:ascii="Arial" w:hAnsi="Arial" w:cs="Arial"/>
          <w:b/>
          <w:bCs/>
          <w:color w:val="000000"/>
          <w:spacing w:val="-3"/>
        </w:rPr>
        <w:t>d</w:t>
      </w:r>
      <w:r>
        <w:rPr>
          <w:rFonts w:ascii="Arial" w:hAnsi="Arial" w:cs="Arial"/>
          <w:b/>
          <w:bCs/>
          <w:color w:val="000000"/>
          <w:spacing w:val="1"/>
        </w:rPr>
        <w:t>i</w:t>
      </w:r>
      <w:r>
        <w:rPr>
          <w:rFonts w:ascii="Arial" w:hAnsi="Arial" w:cs="Arial"/>
          <w:b/>
          <w:bCs/>
          <w:color w:val="000000"/>
        </w:rPr>
        <w:t>n</w:t>
      </w:r>
      <w:r>
        <w:rPr>
          <w:rFonts w:ascii="Arial" w:hAnsi="Arial" w:cs="Arial"/>
          <w:b/>
          <w:bCs/>
          <w:color w:val="000000"/>
          <w:spacing w:val="-3"/>
        </w:rPr>
        <w:t>á</w:t>
      </w:r>
      <w:r>
        <w:rPr>
          <w:rFonts w:ascii="Arial" w:hAnsi="Arial" w:cs="Arial"/>
          <w:b/>
          <w:bCs/>
          <w:color w:val="000000"/>
        </w:rPr>
        <w:t>m</w:t>
      </w:r>
      <w:r>
        <w:rPr>
          <w:rFonts w:ascii="Arial" w:hAnsi="Arial" w:cs="Arial"/>
          <w:b/>
          <w:bCs/>
          <w:color w:val="000000"/>
          <w:spacing w:val="1"/>
        </w:rPr>
        <w:t>i</w:t>
      </w:r>
      <w:r>
        <w:rPr>
          <w:rFonts w:ascii="Arial" w:hAnsi="Arial" w:cs="Arial"/>
          <w:b/>
          <w:bCs/>
          <w:color w:val="000000"/>
        </w:rPr>
        <w:t xml:space="preserve">co     </w:t>
      </w:r>
      <w:r>
        <w:rPr>
          <w:rFonts w:ascii="Arial" w:hAnsi="Arial" w:cs="Arial"/>
          <w:b/>
          <w:bCs/>
          <w:color w:val="000000"/>
          <w:spacing w:val="1"/>
        </w:rPr>
        <w:t xml:space="preserve"> </w:t>
      </w:r>
      <w:r>
        <w:rPr>
          <w:rFonts w:ascii="Arial" w:hAnsi="Arial" w:cs="Arial"/>
          <w:b/>
          <w:bCs/>
          <w:color w:val="000000"/>
        </w:rPr>
        <w:t xml:space="preserve">y </w:t>
      </w:r>
      <w:r>
        <w:rPr>
          <w:rFonts w:ascii="Arial" w:hAnsi="Arial" w:cs="Arial"/>
          <w:b/>
          <w:bCs/>
          <w:color w:val="000000"/>
          <w:spacing w:val="58"/>
        </w:rPr>
        <w:t xml:space="preserve"> </w:t>
      </w:r>
      <w:r>
        <w:rPr>
          <w:rFonts w:ascii="Arial" w:hAnsi="Arial" w:cs="Arial"/>
          <w:b/>
          <w:bCs/>
          <w:color w:val="000000"/>
        </w:rPr>
        <w:t>ran</w:t>
      </w:r>
      <w:r>
        <w:rPr>
          <w:rFonts w:ascii="Arial" w:hAnsi="Arial" w:cs="Arial"/>
          <w:b/>
          <w:bCs/>
          <w:color w:val="000000"/>
          <w:spacing w:val="-1"/>
        </w:rPr>
        <w:t>g</w:t>
      </w:r>
      <w:r>
        <w:rPr>
          <w:rFonts w:ascii="Arial" w:hAnsi="Arial" w:cs="Arial"/>
          <w:b/>
          <w:bCs/>
          <w:color w:val="000000"/>
        </w:rPr>
        <w:t xml:space="preserve">o  </w:t>
      </w:r>
      <w:r>
        <w:rPr>
          <w:rFonts w:ascii="Arial" w:hAnsi="Arial" w:cs="Arial"/>
          <w:b/>
          <w:bCs/>
          <w:color w:val="000000"/>
          <w:spacing w:val="1"/>
        </w:rPr>
        <w:t xml:space="preserve"> </w:t>
      </w:r>
      <w:r>
        <w:rPr>
          <w:rFonts w:ascii="Arial" w:hAnsi="Arial" w:cs="Arial"/>
          <w:b/>
          <w:bCs/>
          <w:color w:val="000000"/>
        </w:rPr>
        <w:t>n</w:t>
      </w:r>
      <w:r>
        <w:rPr>
          <w:rFonts w:ascii="Arial" w:hAnsi="Arial" w:cs="Arial"/>
          <w:b/>
          <w:bCs/>
          <w:color w:val="000000"/>
          <w:spacing w:val="-1"/>
        </w:rPr>
        <w:t>o</w:t>
      </w:r>
      <w:r>
        <w:rPr>
          <w:rFonts w:ascii="Arial" w:hAnsi="Arial" w:cs="Arial"/>
          <w:b/>
          <w:bCs/>
          <w:color w:val="000000"/>
          <w:spacing w:val="-2"/>
        </w:rPr>
        <w:t>r</w:t>
      </w:r>
      <w:r>
        <w:rPr>
          <w:rFonts w:ascii="Arial" w:hAnsi="Arial" w:cs="Arial"/>
          <w:b/>
          <w:bCs/>
          <w:color w:val="000000"/>
        </w:rPr>
        <w:t>ma</w:t>
      </w:r>
      <w:r>
        <w:rPr>
          <w:rFonts w:ascii="Arial" w:hAnsi="Arial" w:cs="Arial"/>
          <w:b/>
          <w:bCs/>
          <w:color w:val="000000"/>
          <w:spacing w:val="1"/>
        </w:rPr>
        <w:t>l</w:t>
      </w:r>
      <w:r>
        <w:rPr>
          <w:rFonts w:ascii="Arial" w:hAnsi="Arial" w:cs="Arial"/>
          <w:b/>
          <w:bCs/>
          <w:color w:val="000000"/>
        </w:rPr>
        <w:t xml:space="preserve">es   </w:t>
      </w:r>
      <w:r>
        <w:rPr>
          <w:rFonts w:ascii="Arial" w:hAnsi="Arial" w:cs="Arial"/>
          <w:b/>
          <w:bCs/>
          <w:color w:val="000000"/>
          <w:spacing w:val="-1"/>
        </w:rPr>
        <w:t>d</w:t>
      </w:r>
      <w:r>
        <w:rPr>
          <w:rFonts w:ascii="Arial" w:hAnsi="Arial" w:cs="Arial"/>
          <w:b/>
          <w:bCs/>
          <w:color w:val="000000"/>
        </w:rPr>
        <w:t xml:space="preserve">e </w:t>
      </w:r>
      <w:r>
        <w:rPr>
          <w:rFonts w:ascii="Arial" w:hAnsi="Arial" w:cs="Arial"/>
          <w:b/>
          <w:bCs/>
          <w:color w:val="000000"/>
          <w:spacing w:val="60"/>
        </w:rPr>
        <w:t xml:space="preserve"> </w:t>
      </w:r>
      <w:r>
        <w:rPr>
          <w:rFonts w:ascii="Arial" w:hAnsi="Arial" w:cs="Arial"/>
          <w:b/>
          <w:bCs/>
          <w:color w:val="000000"/>
          <w:spacing w:val="1"/>
        </w:rPr>
        <w:t>l</w:t>
      </w:r>
      <w:r>
        <w:rPr>
          <w:rFonts w:ascii="Arial" w:hAnsi="Arial" w:cs="Arial"/>
          <w:b/>
          <w:bCs/>
          <w:color w:val="000000"/>
        </w:rPr>
        <w:t xml:space="preserve">as </w:t>
      </w:r>
      <w:r>
        <w:rPr>
          <w:rFonts w:ascii="Arial" w:hAnsi="Arial" w:cs="Arial"/>
          <w:b/>
          <w:bCs/>
          <w:color w:val="000000"/>
          <w:spacing w:val="60"/>
        </w:rPr>
        <w:t xml:space="preserve"> </w:t>
      </w:r>
      <w:r>
        <w:rPr>
          <w:rFonts w:ascii="Arial" w:hAnsi="Arial" w:cs="Arial"/>
          <w:b/>
          <w:bCs/>
          <w:color w:val="000000"/>
          <w:spacing w:val="-3"/>
        </w:rPr>
        <w:t>v</w:t>
      </w:r>
      <w:r>
        <w:rPr>
          <w:rFonts w:ascii="Arial" w:hAnsi="Arial" w:cs="Arial"/>
          <w:b/>
          <w:bCs/>
          <w:color w:val="000000"/>
        </w:rPr>
        <w:t>ar</w:t>
      </w:r>
      <w:r>
        <w:rPr>
          <w:rFonts w:ascii="Arial" w:hAnsi="Arial" w:cs="Arial"/>
          <w:b/>
          <w:bCs/>
          <w:color w:val="000000"/>
          <w:spacing w:val="1"/>
        </w:rPr>
        <w:t>i</w:t>
      </w:r>
      <w:r>
        <w:rPr>
          <w:rFonts w:ascii="Arial" w:hAnsi="Arial" w:cs="Arial"/>
          <w:b/>
          <w:bCs/>
          <w:color w:val="000000"/>
        </w:rPr>
        <w:t>a</w:t>
      </w:r>
      <w:r>
        <w:rPr>
          <w:rFonts w:ascii="Arial" w:hAnsi="Arial" w:cs="Arial"/>
          <w:b/>
          <w:bCs/>
          <w:color w:val="000000"/>
          <w:spacing w:val="-1"/>
        </w:rPr>
        <w:t>bl</w:t>
      </w:r>
      <w:r>
        <w:rPr>
          <w:rFonts w:ascii="Arial" w:hAnsi="Arial" w:cs="Arial"/>
          <w:b/>
          <w:bCs/>
          <w:color w:val="000000"/>
        </w:rPr>
        <w:t>es s</w:t>
      </w:r>
      <w:r>
        <w:rPr>
          <w:rFonts w:ascii="Arial" w:hAnsi="Arial" w:cs="Arial"/>
          <w:b/>
          <w:bCs/>
          <w:color w:val="000000"/>
          <w:spacing w:val="-1"/>
        </w:rPr>
        <w:t>e</w:t>
      </w:r>
      <w:r>
        <w:rPr>
          <w:rFonts w:ascii="Arial" w:hAnsi="Arial" w:cs="Arial"/>
          <w:b/>
          <w:bCs/>
          <w:color w:val="000000"/>
          <w:spacing w:val="1"/>
        </w:rPr>
        <w:t>l</w:t>
      </w:r>
      <w:r>
        <w:rPr>
          <w:rFonts w:ascii="Arial" w:hAnsi="Arial" w:cs="Arial"/>
          <w:b/>
          <w:bCs/>
          <w:color w:val="000000"/>
        </w:rPr>
        <w:t>e</w:t>
      </w:r>
      <w:r>
        <w:rPr>
          <w:rFonts w:ascii="Arial" w:hAnsi="Arial" w:cs="Arial"/>
          <w:b/>
          <w:bCs/>
          <w:color w:val="000000"/>
          <w:spacing w:val="-1"/>
        </w:rPr>
        <w:t>c</w:t>
      </w:r>
      <w:r>
        <w:rPr>
          <w:rFonts w:ascii="Arial" w:hAnsi="Arial" w:cs="Arial"/>
          <w:b/>
          <w:bCs/>
          <w:color w:val="000000"/>
        </w:rPr>
        <w:t>cion</w:t>
      </w:r>
      <w:r>
        <w:rPr>
          <w:rFonts w:ascii="Arial" w:hAnsi="Arial" w:cs="Arial"/>
          <w:b/>
          <w:bCs/>
          <w:color w:val="000000"/>
          <w:spacing w:val="-1"/>
        </w:rPr>
        <w:t>a</w:t>
      </w:r>
      <w:r>
        <w:rPr>
          <w:rFonts w:ascii="Arial" w:hAnsi="Arial" w:cs="Arial"/>
          <w:b/>
          <w:bCs/>
          <w:color w:val="000000"/>
        </w:rPr>
        <w:t>d</w:t>
      </w:r>
      <w:r>
        <w:rPr>
          <w:rFonts w:ascii="Arial" w:hAnsi="Arial" w:cs="Arial"/>
          <w:b/>
          <w:bCs/>
          <w:color w:val="000000"/>
          <w:spacing w:val="-1"/>
        </w:rPr>
        <w:t>a</w:t>
      </w:r>
      <w:r>
        <w:rPr>
          <w:rFonts w:ascii="Arial" w:hAnsi="Arial" w:cs="Arial"/>
          <w:b/>
          <w:bCs/>
          <w:color w:val="000000"/>
          <w:spacing w:val="-3"/>
        </w:rPr>
        <w:t>s</w:t>
      </w:r>
      <w:r>
        <w:rPr>
          <w:rFonts w:ascii="Arial" w:hAnsi="Arial" w:cs="Arial"/>
          <w:b/>
          <w:bCs/>
          <w:color w:val="000000"/>
        </w:rPr>
        <w:t>:</w:t>
      </w:r>
    </w:p>
    <w:p w14:paraId="731ADE07" w14:textId="77777777" w:rsidR="00DD6DF8" w:rsidRDefault="00DD6DF8" w:rsidP="00DD6DF8">
      <w:pPr>
        <w:widowControl w:val="0"/>
        <w:autoSpaceDE w:val="0"/>
        <w:autoSpaceDN w:val="0"/>
        <w:adjustRightInd w:val="0"/>
        <w:spacing w:before="64" w:line="252" w:lineRule="exact"/>
        <w:ind w:right="73"/>
        <w:jc w:val="both"/>
        <w:rPr>
          <w:rFonts w:ascii="Arial" w:hAnsi="Arial" w:cs="Arial"/>
          <w:color w:val="000000"/>
        </w:rPr>
      </w:pPr>
      <w:r>
        <w:rPr>
          <w:rFonts w:ascii="Arial" w:hAnsi="Arial" w:cs="Arial"/>
          <w:color w:val="000000"/>
        </w:rPr>
        <w:t>A</w:t>
      </w:r>
      <w:r>
        <w:rPr>
          <w:rFonts w:ascii="Arial" w:hAnsi="Arial" w:cs="Arial"/>
          <w:color w:val="000000"/>
          <w:spacing w:val="-2"/>
        </w:rPr>
        <w:t xml:space="preserve"> </w:t>
      </w:r>
      <w:r>
        <w:rPr>
          <w:rFonts w:ascii="Arial" w:hAnsi="Arial" w:cs="Arial"/>
          <w:color w:val="000000"/>
        </w:rPr>
        <w:t>co</w:t>
      </w:r>
      <w:r>
        <w:rPr>
          <w:rFonts w:ascii="Arial" w:hAnsi="Arial" w:cs="Arial"/>
          <w:color w:val="000000"/>
          <w:spacing w:val="-1"/>
        </w:rPr>
        <w:t>n</w:t>
      </w:r>
      <w:r>
        <w:rPr>
          <w:rFonts w:ascii="Arial" w:hAnsi="Arial" w:cs="Arial"/>
          <w:color w:val="000000"/>
          <w:spacing w:val="1"/>
        </w:rPr>
        <w:t>t</w:t>
      </w:r>
      <w:r>
        <w:rPr>
          <w:rFonts w:ascii="Arial" w:hAnsi="Arial" w:cs="Arial"/>
          <w:color w:val="000000"/>
          <w:spacing w:val="-1"/>
        </w:rPr>
        <w:t>i</w:t>
      </w:r>
      <w:r>
        <w:rPr>
          <w:rFonts w:ascii="Arial" w:hAnsi="Arial" w:cs="Arial"/>
          <w:color w:val="000000"/>
        </w:rPr>
        <w:t>n</w:t>
      </w:r>
      <w:r>
        <w:rPr>
          <w:rFonts w:ascii="Arial" w:hAnsi="Arial" w:cs="Arial"/>
          <w:color w:val="000000"/>
          <w:spacing w:val="-1"/>
        </w:rPr>
        <w:t>u</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11"/>
        </w:rPr>
        <w:t xml:space="preserve"> </w:t>
      </w:r>
      <w:r>
        <w:rPr>
          <w:rFonts w:ascii="Arial" w:hAnsi="Arial" w:cs="Arial"/>
          <w:color w:val="000000"/>
        </w:rPr>
        <w:t>se</w:t>
      </w:r>
      <w:r>
        <w:rPr>
          <w:rFonts w:ascii="Arial" w:hAnsi="Arial" w:cs="Arial"/>
          <w:color w:val="000000"/>
          <w:spacing w:val="8"/>
        </w:rPr>
        <w:t xml:space="preserve"> </w:t>
      </w:r>
      <w:r>
        <w:rPr>
          <w:rFonts w:ascii="Arial" w:hAnsi="Arial" w:cs="Arial"/>
          <w:color w:val="000000"/>
          <w:spacing w:val="1"/>
        </w:rPr>
        <w:t>r</w:t>
      </w:r>
      <w:r>
        <w:rPr>
          <w:rFonts w:ascii="Arial" w:hAnsi="Arial" w:cs="Arial"/>
          <w:color w:val="000000"/>
        </w:rPr>
        <w:t>e</w:t>
      </w:r>
      <w:r>
        <w:rPr>
          <w:rFonts w:ascii="Arial" w:hAnsi="Arial" w:cs="Arial"/>
          <w:color w:val="000000"/>
          <w:spacing w:val="-1"/>
        </w:rPr>
        <w:t>ali</w:t>
      </w:r>
      <w:r>
        <w:rPr>
          <w:rFonts w:ascii="Arial" w:hAnsi="Arial" w:cs="Arial"/>
          <w:color w:val="000000"/>
        </w:rPr>
        <w:t>zará</w:t>
      </w:r>
      <w:r>
        <w:rPr>
          <w:rFonts w:ascii="Arial" w:hAnsi="Arial" w:cs="Arial"/>
          <w:color w:val="000000"/>
          <w:spacing w:val="12"/>
        </w:rPr>
        <w:t xml:space="preserve"> </w:t>
      </w:r>
      <w:r>
        <w:rPr>
          <w:rFonts w:ascii="Arial" w:hAnsi="Arial" w:cs="Arial"/>
          <w:color w:val="000000"/>
        </w:rPr>
        <w:t>una</w:t>
      </w:r>
      <w:r>
        <w:rPr>
          <w:rFonts w:ascii="Arial" w:hAnsi="Arial" w:cs="Arial"/>
          <w:color w:val="000000"/>
          <w:spacing w:val="11"/>
        </w:rPr>
        <w:t xml:space="preserve"> </w:t>
      </w:r>
      <w:r>
        <w:rPr>
          <w:rFonts w:ascii="Arial" w:hAnsi="Arial" w:cs="Arial"/>
          <w:color w:val="000000"/>
          <w:spacing w:val="-3"/>
        </w:rPr>
        <w:t>e</w:t>
      </w:r>
      <w:r>
        <w:rPr>
          <w:rFonts w:ascii="Arial" w:hAnsi="Arial" w:cs="Arial"/>
          <w:color w:val="000000"/>
        </w:rPr>
        <w:t>sp</w:t>
      </w:r>
      <w:r>
        <w:rPr>
          <w:rFonts w:ascii="Arial" w:hAnsi="Arial" w:cs="Arial"/>
          <w:color w:val="000000"/>
          <w:spacing w:val="-1"/>
        </w:rPr>
        <w:t>e</w:t>
      </w:r>
      <w:r>
        <w:rPr>
          <w:rFonts w:ascii="Arial" w:hAnsi="Arial" w:cs="Arial"/>
          <w:color w:val="000000"/>
        </w:rPr>
        <w:t>c</w:t>
      </w:r>
      <w:r>
        <w:rPr>
          <w:rFonts w:ascii="Arial" w:hAnsi="Arial" w:cs="Arial"/>
          <w:color w:val="000000"/>
          <w:spacing w:val="-3"/>
        </w:rPr>
        <w:t>i</w:t>
      </w:r>
      <w:r>
        <w:rPr>
          <w:rFonts w:ascii="Arial" w:hAnsi="Arial" w:cs="Arial"/>
          <w:color w:val="000000"/>
          <w:spacing w:val="3"/>
        </w:rPr>
        <w:t>f</w:t>
      </w:r>
      <w:r>
        <w:rPr>
          <w:rFonts w:ascii="Arial" w:hAnsi="Arial" w:cs="Arial"/>
          <w:color w:val="000000"/>
          <w:spacing w:val="-1"/>
        </w:rPr>
        <w:t>i</w:t>
      </w:r>
      <w:r>
        <w:rPr>
          <w:rFonts w:ascii="Arial" w:hAnsi="Arial" w:cs="Arial"/>
          <w:color w:val="000000"/>
        </w:rPr>
        <w:t>cac</w:t>
      </w:r>
      <w:r>
        <w:rPr>
          <w:rFonts w:ascii="Arial" w:hAnsi="Arial" w:cs="Arial"/>
          <w:color w:val="000000"/>
          <w:spacing w:val="-1"/>
        </w:rPr>
        <w:t>i</w:t>
      </w:r>
      <w:r>
        <w:rPr>
          <w:rFonts w:ascii="Arial" w:hAnsi="Arial" w:cs="Arial"/>
          <w:color w:val="000000"/>
        </w:rPr>
        <w:t>ón</w:t>
      </w:r>
      <w:r>
        <w:rPr>
          <w:rFonts w:ascii="Arial" w:hAnsi="Arial" w:cs="Arial"/>
          <w:color w:val="000000"/>
          <w:spacing w:val="9"/>
        </w:rPr>
        <w:t xml:space="preserve"> </w:t>
      </w:r>
      <w:r>
        <w:rPr>
          <w:rFonts w:ascii="Arial" w:hAnsi="Arial" w:cs="Arial"/>
          <w:color w:val="000000"/>
          <w:spacing w:val="1"/>
        </w:rPr>
        <w:t>m</w:t>
      </w:r>
      <w:r>
        <w:rPr>
          <w:rFonts w:ascii="Arial" w:hAnsi="Arial" w:cs="Arial"/>
          <w:color w:val="000000"/>
        </w:rPr>
        <w:t>ás</w:t>
      </w:r>
      <w:r>
        <w:rPr>
          <w:rFonts w:ascii="Arial" w:hAnsi="Arial" w:cs="Arial"/>
          <w:color w:val="000000"/>
          <w:spacing w:val="11"/>
        </w:rPr>
        <w:t xml:space="preserve"> </w:t>
      </w:r>
      <w:r>
        <w:rPr>
          <w:rFonts w:ascii="Arial" w:hAnsi="Arial" w:cs="Arial"/>
          <w:color w:val="000000"/>
          <w:spacing w:val="-3"/>
        </w:rPr>
        <w:t>p</w:t>
      </w:r>
      <w:r>
        <w:rPr>
          <w:rFonts w:ascii="Arial" w:hAnsi="Arial" w:cs="Arial"/>
          <w:color w:val="000000"/>
          <w:spacing w:val="1"/>
        </w:rPr>
        <w:t>r</w:t>
      </w:r>
      <w:r>
        <w:rPr>
          <w:rFonts w:ascii="Arial" w:hAnsi="Arial" w:cs="Arial"/>
          <w:color w:val="000000"/>
        </w:rPr>
        <w:t>ec</w:t>
      </w:r>
      <w:r>
        <w:rPr>
          <w:rFonts w:ascii="Arial" w:hAnsi="Arial" w:cs="Arial"/>
          <w:color w:val="000000"/>
          <w:spacing w:val="-1"/>
        </w:rPr>
        <w:t>i</w:t>
      </w:r>
      <w:r>
        <w:rPr>
          <w:rFonts w:ascii="Arial" w:hAnsi="Arial" w:cs="Arial"/>
          <w:color w:val="000000"/>
        </w:rPr>
        <w:t>sa</w:t>
      </w:r>
      <w:r>
        <w:rPr>
          <w:rFonts w:ascii="Arial" w:hAnsi="Arial" w:cs="Arial"/>
          <w:color w:val="000000"/>
          <w:spacing w:val="11"/>
        </w:rPr>
        <w:t xml:space="preserve"> </w:t>
      </w:r>
      <w:r>
        <w:rPr>
          <w:rFonts w:ascii="Arial" w:hAnsi="Arial" w:cs="Arial"/>
          <w:color w:val="000000"/>
        </w:rPr>
        <w:t>de</w:t>
      </w:r>
      <w:r>
        <w:rPr>
          <w:rFonts w:ascii="Arial" w:hAnsi="Arial" w:cs="Arial"/>
          <w:color w:val="000000"/>
          <w:spacing w:val="9"/>
        </w:rPr>
        <w:t xml:space="preserve"> </w:t>
      </w:r>
      <w:r>
        <w:rPr>
          <w:rFonts w:ascii="Arial" w:hAnsi="Arial" w:cs="Arial"/>
          <w:color w:val="000000"/>
          <w:spacing w:val="-1"/>
        </w:rPr>
        <w:t>l</w:t>
      </w:r>
      <w:r>
        <w:rPr>
          <w:rFonts w:ascii="Arial" w:hAnsi="Arial" w:cs="Arial"/>
          <w:color w:val="000000"/>
        </w:rPr>
        <w:t>as</w:t>
      </w:r>
      <w:r>
        <w:rPr>
          <w:rFonts w:ascii="Arial" w:hAnsi="Arial" w:cs="Arial"/>
          <w:color w:val="000000"/>
          <w:spacing w:val="11"/>
        </w:rPr>
        <w:t xml:space="preserve"> </w:t>
      </w:r>
      <w:r>
        <w:rPr>
          <w:rFonts w:ascii="Arial" w:hAnsi="Arial" w:cs="Arial"/>
          <w:color w:val="000000"/>
        </w:rPr>
        <w:t>car</w:t>
      </w:r>
      <w:r>
        <w:rPr>
          <w:rFonts w:ascii="Arial" w:hAnsi="Arial" w:cs="Arial"/>
          <w:color w:val="000000"/>
          <w:spacing w:val="-2"/>
        </w:rPr>
        <w:t>a</w:t>
      </w:r>
      <w:r>
        <w:rPr>
          <w:rFonts w:ascii="Arial" w:hAnsi="Arial" w:cs="Arial"/>
          <w:color w:val="000000"/>
        </w:rPr>
        <w:t>c</w:t>
      </w:r>
      <w:r>
        <w:rPr>
          <w:rFonts w:ascii="Arial" w:hAnsi="Arial" w:cs="Arial"/>
          <w:color w:val="000000"/>
          <w:spacing w:val="1"/>
        </w:rPr>
        <w:t>t</w:t>
      </w:r>
      <w:r>
        <w:rPr>
          <w:rFonts w:ascii="Arial" w:hAnsi="Arial" w:cs="Arial"/>
          <w:color w:val="000000"/>
        </w:rPr>
        <w:t>er</w:t>
      </w:r>
      <w:r>
        <w:rPr>
          <w:rFonts w:ascii="Arial" w:hAnsi="Arial" w:cs="Arial"/>
          <w:color w:val="000000"/>
          <w:spacing w:val="-3"/>
        </w:rPr>
        <w:t>í</w:t>
      </w:r>
      <w:r>
        <w:rPr>
          <w:rFonts w:ascii="Arial" w:hAnsi="Arial" w:cs="Arial"/>
          <w:color w:val="000000"/>
        </w:rPr>
        <w:t>s</w:t>
      </w:r>
      <w:r>
        <w:rPr>
          <w:rFonts w:ascii="Arial" w:hAnsi="Arial" w:cs="Arial"/>
          <w:color w:val="000000"/>
          <w:spacing w:val="1"/>
        </w:rPr>
        <w:t>t</w:t>
      </w:r>
      <w:r>
        <w:rPr>
          <w:rFonts w:ascii="Arial" w:hAnsi="Arial" w:cs="Arial"/>
          <w:color w:val="000000"/>
          <w:spacing w:val="-1"/>
        </w:rPr>
        <w:t>i</w:t>
      </w:r>
      <w:r>
        <w:rPr>
          <w:rFonts w:ascii="Arial" w:hAnsi="Arial" w:cs="Arial"/>
          <w:color w:val="000000"/>
        </w:rPr>
        <w:t>cas</w:t>
      </w:r>
      <w:r>
        <w:rPr>
          <w:rFonts w:ascii="Arial" w:hAnsi="Arial" w:cs="Arial"/>
          <w:color w:val="000000"/>
          <w:spacing w:val="11"/>
        </w:rPr>
        <w:t xml:space="preserve"> </w:t>
      </w:r>
      <w:r>
        <w:rPr>
          <w:rFonts w:ascii="Arial" w:hAnsi="Arial" w:cs="Arial"/>
          <w:color w:val="000000"/>
        </w:rPr>
        <w:t>de</w:t>
      </w:r>
      <w:r>
        <w:rPr>
          <w:rFonts w:ascii="Arial" w:hAnsi="Arial" w:cs="Arial"/>
          <w:color w:val="000000"/>
          <w:spacing w:val="11"/>
        </w:rPr>
        <w:t xml:space="preserve"> </w:t>
      </w:r>
      <w:r>
        <w:rPr>
          <w:rFonts w:ascii="Arial" w:hAnsi="Arial" w:cs="Arial"/>
          <w:color w:val="000000"/>
        </w:rPr>
        <w:t>c</w:t>
      </w:r>
      <w:r>
        <w:rPr>
          <w:rFonts w:ascii="Arial" w:hAnsi="Arial" w:cs="Arial"/>
          <w:color w:val="000000"/>
          <w:spacing w:val="-3"/>
        </w:rPr>
        <w:t>ad</w:t>
      </w:r>
      <w:r>
        <w:rPr>
          <w:rFonts w:ascii="Arial" w:hAnsi="Arial" w:cs="Arial"/>
          <w:color w:val="000000"/>
        </w:rPr>
        <w:t>a una</w:t>
      </w:r>
      <w:r>
        <w:rPr>
          <w:rFonts w:ascii="Arial" w:hAnsi="Arial" w:cs="Arial"/>
          <w:color w:val="000000"/>
          <w:spacing w:val="3"/>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rPr>
        <w:t xml:space="preserve">as </w:t>
      </w:r>
      <w:r>
        <w:rPr>
          <w:rFonts w:ascii="Arial" w:hAnsi="Arial" w:cs="Arial"/>
          <w:color w:val="000000"/>
          <w:spacing w:val="-2"/>
        </w:rPr>
        <w:t>v</w:t>
      </w:r>
      <w:r>
        <w:rPr>
          <w:rFonts w:ascii="Arial" w:hAnsi="Arial" w:cs="Arial"/>
          <w:color w:val="000000"/>
        </w:rPr>
        <w:t>ari</w:t>
      </w:r>
      <w:r>
        <w:rPr>
          <w:rFonts w:ascii="Arial" w:hAnsi="Arial" w:cs="Arial"/>
          <w:color w:val="000000"/>
          <w:spacing w:val="-1"/>
        </w:rPr>
        <w:t>a</w:t>
      </w:r>
      <w:r>
        <w:rPr>
          <w:rFonts w:ascii="Arial" w:hAnsi="Arial" w:cs="Arial"/>
          <w:color w:val="000000"/>
        </w:rPr>
        <w:t>b</w:t>
      </w:r>
      <w:r>
        <w:rPr>
          <w:rFonts w:ascii="Arial" w:hAnsi="Arial" w:cs="Arial"/>
          <w:color w:val="000000"/>
          <w:spacing w:val="-1"/>
        </w:rPr>
        <w:t>l</w:t>
      </w:r>
      <w:r>
        <w:rPr>
          <w:rFonts w:ascii="Arial" w:hAnsi="Arial" w:cs="Arial"/>
          <w:color w:val="000000"/>
        </w:rPr>
        <w:t>es</w:t>
      </w:r>
      <w:r>
        <w:rPr>
          <w:rFonts w:ascii="Arial" w:hAnsi="Arial" w:cs="Arial"/>
          <w:color w:val="000000"/>
          <w:spacing w:val="3"/>
        </w:rPr>
        <w:t xml:space="preserve"> </w:t>
      </w:r>
      <w:r>
        <w:rPr>
          <w:rFonts w:ascii="Arial" w:hAnsi="Arial" w:cs="Arial"/>
          <w:color w:val="000000"/>
        </w:rPr>
        <w:t>se</w:t>
      </w:r>
      <w:r>
        <w:rPr>
          <w:rFonts w:ascii="Arial" w:hAnsi="Arial" w:cs="Arial"/>
          <w:color w:val="000000"/>
          <w:spacing w:val="-1"/>
        </w:rPr>
        <w:t>l</w:t>
      </w:r>
      <w:r>
        <w:rPr>
          <w:rFonts w:ascii="Arial" w:hAnsi="Arial" w:cs="Arial"/>
          <w:color w:val="000000"/>
        </w:rPr>
        <w:t>ecc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a</w:t>
      </w:r>
      <w:r>
        <w:rPr>
          <w:rFonts w:ascii="Arial" w:hAnsi="Arial" w:cs="Arial"/>
          <w:color w:val="000000"/>
          <w:spacing w:val="-1"/>
        </w:rPr>
        <w:t>d</w:t>
      </w:r>
      <w:r>
        <w:rPr>
          <w:rFonts w:ascii="Arial" w:hAnsi="Arial" w:cs="Arial"/>
          <w:color w:val="000000"/>
        </w:rPr>
        <w:t>as</w:t>
      </w:r>
      <w:r>
        <w:rPr>
          <w:rFonts w:ascii="Arial" w:hAnsi="Arial" w:cs="Arial"/>
          <w:color w:val="000000"/>
          <w:spacing w:val="2"/>
        </w:rPr>
        <w:t xml:space="preserve"> </w:t>
      </w:r>
      <w:r>
        <w:rPr>
          <w:rFonts w:ascii="Arial" w:hAnsi="Arial" w:cs="Arial"/>
          <w:color w:val="000000"/>
        </w:rPr>
        <w:t>con el</w:t>
      </w:r>
      <w:r>
        <w:rPr>
          <w:rFonts w:ascii="Arial" w:hAnsi="Arial" w:cs="Arial"/>
          <w:color w:val="000000"/>
          <w:spacing w:val="2"/>
        </w:rPr>
        <w:t xml:space="preserve"> </w:t>
      </w:r>
      <w:r>
        <w:rPr>
          <w:rFonts w:ascii="Arial" w:hAnsi="Arial" w:cs="Arial"/>
          <w:color w:val="000000"/>
        </w:rPr>
        <w:t>o</w:t>
      </w:r>
      <w:r>
        <w:rPr>
          <w:rFonts w:ascii="Arial" w:hAnsi="Arial" w:cs="Arial"/>
          <w:color w:val="000000"/>
          <w:spacing w:val="-3"/>
        </w:rPr>
        <w:t>b</w:t>
      </w:r>
      <w:r>
        <w:rPr>
          <w:rFonts w:ascii="Arial" w:hAnsi="Arial" w:cs="Arial"/>
          <w:color w:val="000000"/>
          <w:spacing w:val="1"/>
        </w:rPr>
        <w:t>j</w:t>
      </w:r>
      <w:r>
        <w:rPr>
          <w:rFonts w:ascii="Arial" w:hAnsi="Arial" w:cs="Arial"/>
          <w:color w:val="000000"/>
        </w:rPr>
        <w:t>eto</w:t>
      </w:r>
      <w:r>
        <w:rPr>
          <w:rFonts w:ascii="Arial" w:hAnsi="Arial" w:cs="Arial"/>
          <w:color w:val="000000"/>
          <w:spacing w:val="1"/>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rPr>
        <w:t>e</w:t>
      </w:r>
      <w:r>
        <w:rPr>
          <w:rFonts w:ascii="Arial" w:hAnsi="Arial" w:cs="Arial"/>
          <w:color w:val="000000"/>
          <w:spacing w:val="-3"/>
        </w:rPr>
        <w:t>n</w:t>
      </w:r>
      <w:r>
        <w:rPr>
          <w:rFonts w:ascii="Arial" w:hAnsi="Arial" w:cs="Arial"/>
          <w:color w:val="000000"/>
          <w:spacing w:val="1"/>
        </w:rPr>
        <w:t>t</w:t>
      </w:r>
      <w:r>
        <w:rPr>
          <w:rFonts w:ascii="Arial" w:hAnsi="Arial" w:cs="Arial"/>
          <w:color w:val="000000"/>
        </w:rPr>
        <w:t>e</w:t>
      </w:r>
      <w:r>
        <w:rPr>
          <w:rFonts w:ascii="Arial" w:hAnsi="Arial" w:cs="Arial"/>
          <w:color w:val="000000"/>
          <w:spacing w:val="-1"/>
        </w:rPr>
        <w:t>n</w:t>
      </w:r>
      <w:r>
        <w:rPr>
          <w:rFonts w:ascii="Arial" w:hAnsi="Arial" w:cs="Arial"/>
          <w:color w:val="000000"/>
        </w:rPr>
        <w:t>d</w:t>
      </w:r>
      <w:r>
        <w:rPr>
          <w:rFonts w:ascii="Arial" w:hAnsi="Arial" w:cs="Arial"/>
          <w:color w:val="000000"/>
          <w:spacing w:val="-1"/>
        </w:rPr>
        <w:t>e</w:t>
      </w:r>
      <w:r>
        <w:rPr>
          <w:rFonts w:ascii="Arial" w:hAnsi="Arial" w:cs="Arial"/>
          <w:color w:val="000000"/>
        </w:rPr>
        <w:t>r</w:t>
      </w:r>
      <w:r>
        <w:rPr>
          <w:rFonts w:ascii="Arial" w:hAnsi="Arial" w:cs="Arial"/>
          <w:color w:val="000000"/>
          <w:spacing w:val="2"/>
        </w:rPr>
        <w:t xml:space="preserve"> </w:t>
      </w:r>
      <w:r>
        <w:rPr>
          <w:rFonts w:ascii="Arial" w:hAnsi="Arial" w:cs="Arial"/>
          <w:color w:val="000000"/>
        </w:rPr>
        <w:t xml:space="preserve">sus </w:t>
      </w:r>
      <w:r>
        <w:rPr>
          <w:rFonts w:ascii="Arial" w:hAnsi="Arial" w:cs="Arial"/>
          <w:color w:val="000000"/>
          <w:spacing w:val="-2"/>
        </w:rPr>
        <w:t>v</w:t>
      </w:r>
      <w:r>
        <w:rPr>
          <w:rFonts w:ascii="Arial" w:hAnsi="Arial" w:cs="Arial"/>
          <w:color w:val="000000"/>
        </w:rPr>
        <w:t>a</w:t>
      </w:r>
      <w:r>
        <w:rPr>
          <w:rFonts w:ascii="Arial" w:hAnsi="Arial" w:cs="Arial"/>
          <w:color w:val="000000"/>
          <w:spacing w:val="-1"/>
        </w:rPr>
        <w:t>l</w:t>
      </w:r>
      <w:r>
        <w:rPr>
          <w:rFonts w:ascii="Arial" w:hAnsi="Arial" w:cs="Arial"/>
          <w:color w:val="000000"/>
        </w:rPr>
        <w:t>ores</w:t>
      </w:r>
      <w:r>
        <w:rPr>
          <w:rFonts w:ascii="Arial" w:hAnsi="Arial" w:cs="Arial"/>
          <w:color w:val="000000"/>
          <w:spacing w:val="1"/>
        </w:rPr>
        <w:t xml:space="preserve"> </w:t>
      </w:r>
      <w:r>
        <w:rPr>
          <w:rFonts w:ascii="Arial" w:hAnsi="Arial" w:cs="Arial"/>
          <w:color w:val="000000"/>
        </w:rPr>
        <w:t>n</w:t>
      </w:r>
      <w:r>
        <w:rPr>
          <w:rFonts w:ascii="Arial" w:hAnsi="Arial" w:cs="Arial"/>
          <w:color w:val="000000"/>
          <w:spacing w:val="-1"/>
        </w:rPr>
        <w:t>o</w:t>
      </w:r>
      <w:r>
        <w:rPr>
          <w:rFonts w:ascii="Arial" w:hAnsi="Arial" w:cs="Arial"/>
          <w:color w:val="000000"/>
          <w:spacing w:val="1"/>
        </w:rPr>
        <w:t>m</w:t>
      </w:r>
      <w:r>
        <w:rPr>
          <w:rFonts w:ascii="Arial" w:hAnsi="Arial" w:cs="Arial"/>
          <w:color w:val="000000"/>
          <w:spacing w:val="-1"/>
        </w:rPr>
        <w:t>i</w:t>
      </w:r>
      <w:r>
        <w:rPr>
          <w:rFonts w:ascii="Arial" w:hAnsi="Arial" w:cs="Arial"/>
          <w:color w:val="000000"/>
        </w:rPr>
        <w:t>n</w:t>
      </w:r>
      <w:r>
        <w:rPr>
          <w:rFonts w:ascii="Arial" w:hAnsi="Arial" w:cs="Arial"/>
          <w:color w:val="000000"/>
          <w:spacing w:val="-1"/>
        </w:rPr>
        <w:t>al</w:t>
      </w:r>
      <w:r>
        <w:rPr>
          <w:rFonts w:ascii="Arial" w:hAnsi="Arial" w:cs="Arial"/>
          <w:color w:val="000000"/>
        </w:rPr>
        <w:t>es</w:t>
      </w:r>
      <w:r>
        <w:rPr>
          <w:rFonts w:ascii="Arial" w:hAnsi="Arial" w:cs="Arial"/>
          <w:color w:val="000000"/>
          <w:spacing w:val="3"/>
        </w:rPr>
        <w:t xml:space="preserve"> </w:t>
      </w:r>
      <w:r>
        <w:rPr>
          <w:rFonts w:ascii="Arial" w:hAnsi="Arial" w:cs="Arial"/>
          <w:color w:val="000000"/>
        </w:rPr>
        <w:t>y</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spacing w:val="-3"/>
        </w:rPr>
        <w:t>a</w:t>
      </w:r>
      <w:r>
        <w:rPr>
          <w:rFonts w:ascii="Arial" w:hAnsi="Arial" w:cs="Arial"/>
          <w:color w:val="000000"/>
        </w:rPr>
        <w:t xml:space="preserve">s </w:t>
      </w:r>
      <w:r>
        <w:rPr>
          <w:rFonts w:ascii="Arial" w:hAnsi="Arial" w:cs="Arial"/>
          <w:color w:val="000000"/>
          <w:spacing w:val="1"/>
        </w:rPr>
        <w:t>m</w:t>
      </w:r>
      <w:r>
        <w:rPr>
          <w:rFonts w:ascii="Arial" w:hAnsi="Arial" w:cs="Arial"/>
          <w:color w:val="000000"/>
        </w:rPr>
        <w:t>etodo</w:t>
      </w:r>
      <w:r>
        <w:rPr>
          <w:rFonts w:ascii="Arial" w:hAnsi="Arial" w:cs="Arial"/>
          <w:color w:val="000000"/>
          <w:spacing w:val="-2"/>
        </w:rPr>
        <w:t>l</w:t>
      </w:r>
      <w:r>
        <w:rPr>
          <w:rFonts w:ascii="Arial" w:hAnsi="Arial" w:cs="Arial"/>
          <w:color w:val="000000"/>
          <w:spacing w:val="-3"/>
        </w:rPr>
        <w:t>o</w:t>
      </w:r>
      <w:r>
        <w:rPr>
          <w:rFonts w:ascii="Arial" w:hAnsi="Arial" w:cs="Arial"/>
          <w:color w:val="000000"/>
          <w:spacing w:val="2"/>
        </w:rPr>
        <w:t>g</w:t>
      </w:r>
      <w:r>
        <w:rPr>
          <w:rFonts w:ascii="Arial" w:hAnsi="Arial" w:cs="Arial"/>
          <w:color w:val="000000"/>
          <w:spacing w:val="-4"/>
        </w:rPr>
        <w:t>í</w:t>
      </w:r>
      <w:r>
        <w:rPr>
          <w:rFonts w:ascii="Arial" w:hAnsi="Arial" w:cs="Arial"/>
          <w:color w:val="000000"/>
        </w:rPr>
        <w:t>as</w:t>
      </w:r>
      <w:r>
        <w:rPr>
          <w:rFonts w:ascii="Arial" w:hAnsi="Arial" w:cs="Arial"/>
          <w:color w:val="000000"/>
          <w:spacing w:val="2"/>
        </w:rPr>
        <w:t xml:space="preserve"> </w:t>
      </w:r>
      <w:r>
        <w:rPr>
          <w:rFonts w:ascii="Arial" w:hAnsi="Arial" w:cs="Arial"/>
          <w:color w:val="000000"/>
        </w:rPr>
        <w:t>de</w:t>
      </w:r>
      <w:r>
        <w:rPr>
          <w:rFonts w:ascii="Arial" w:hAnsi="Arial" w:cs="Arial"/>
          <w:color w:val="000000"/>
          <w:spacing w:val="1"/>
        </w:rPr>
        <w:t xml:space="preserve"> m</w:t>
      </w:r>
      <w:r>
        <w:rPr>
          <w:rFonts w:ascii="Arial" w:hAnsi="Arial" w:cs="Arial"/>
          <w:color w:val="000000"/>
        </w:rPr>
        <w:t>e</w:t>
      </w:r>
      <w:r>
        <w:rPr>
          <w:rFonts w:ascii="Arial" w:hAnsi="Arial" w:cs="Arial"/>
          <w:color w:val="000000"/>
          <w:spacing w:val="-1"/>
        </w:rPr>
        <w:t>di</w:t>
      </w:r>
      <w:r>
        <w:rPr>
          <w:rFonts w:ascii="Arial" w:hAnsi="Arial" w:cs="Arial"/>
          <w:color w:val="000000"/>
        </w:rPr>
        <w:t>c</w:t>
      </w:r>
      <w:r>
        <w:rPr>
          <w:rFonts w:ascii="Arial" w:hAnsi="Arial" w:cs="Arial"/>
          <w:color w:val="000000"/>
          <w:spacing w:val="-1"/>
        </w:rPr>
        <w:t>i</w:t>
      </w:r>
      <w:r>
        <w:rPr>
          <w:rFonts w:ascii="Arial" w:hAnsi="Arial" w:cs="Arial"/>
          <w:color w:val="000000"/>
          <w:spacing w:val="-3"/>
        </w:rPr>
        <w:t>ó</w:t>
      </w:r>
      <w:r>
        <w:rPr>
          <w:rFonts w:ascii="Arial" w:hAnsi="Arial" w:cs="Arial"/>
          <w:color w:val="000000"/>
        </w:rPr>
        <w:t>n</w:t>
      </w:r>
      <w:r>
        <w:rPr>
          <w:rFonts w:ascii="Arial" w:hAnsi="Arial" w:cs="Arial"/>
          <w:color w:val="000000"/>
          <w:spacing w:val="2"/>
        </w:rPr>
        <w:t xml:space="preserve"> </w:t>
      </w:r>
      <w:r>
        <w:rPr>
          <w:rFonts w:ascii="Arial" w:hAnsi="Arial" w:cs="Arial"/>
          <w:color w:val="000000"/>
        </w:rPr>
        <w:t>e</w:t>
      </w:r>
      <w:r>
        <w:rPr>
          <w:rFonts w:ascii="Arial" w:hAnsi="Arial" w:cs="Arial"/>
          <w:color w:val="000000"/>
          <w:spacing w:val="1"/>
        </w:rPr>
        <w:t xml:space="preserve"> </w:t>
      </w:r>
      <w:r>
        <w:rPr>
          <w:rFonts w:ascii="Arial" w:hAnsi="Arial" w:cs="Arial"/>
          <w:color w:val="000000"/>
          <w:spacing w:val="-1"/>
        </w:rPr>
        <w:t>i</w:t>
      </w:r>
      <w:r>
        <w:rPr>
          <w:rFonts w:ascii="Arial" w:hAnsi="Arial" w:cs="Arial"/>
          <w:color w:val="000000"/>
        </w:rPr>
        <w:t>ns</w:t>
      </w:r>
      <w:r>
        <w:rPr>
          <w:rFonts w:ascii="Arial" w:hAnsi="Arial" w:cs="Arial"/>
          <w:color w:val="000000"/>
          <w:spacing w:val="-2"/>
        </w:rPr>
        <w:t>t</w:t>
      </w:r>
      <w:r>
        <w:rPr>
          <w:rFonts w:ascii="Arial" w:hAnsi="Arial" w:cs="Arial"/>
          <w:color w:val="000000"/>
          <w:spacing w:val="1"/>
        </w:rPr>
        <w:t>r</w:t>
      </w:r>
      <w:r>
        <w:rPr>
          <w:rFonts w:ascii="Arial" w:hAnsi="Arial" w:cs="Arial"/>
          <w:color w:val="000000"/>
          <w:spacing w:val="-3"/>
        </w:rPr>
        <w:t>u</w:t>
      </w:r>
      <w:r>
        <w:rPr>
          <w:rFonts w:ascii="Arial" w:hAnsi="Arial" w:cs="Arial"/>
          <w:color w:val="000000"/>
          <w:spacing w:val="1"/>
        </w:rPr>
        <w:t>m</w:t>
      </w:r>
      <w:r>
        <w:rPr>
          <w:rFonts w:ascii="Arial" w:hAnsi="Arial" w:cs="Arial"/>
          <w:color w:val="000000"/>
        </w:rPr>
        <w:t>e</w:t>
      </w:r>
      <w:r>
        <w:rPr>
          <w:rFonts w:ascii="Arial" w:hAnsi="Arial" w:cs="Arial"/>
          <w:color w:val="000000"/>
          <w:spacing w:val="-1"/>
        </w:rPr>
        <w:t>n</w:t>
      </w:r>
      <w:r>
        <w:rPr>
          <w:rFonts w:ascii="Arial" w:hAnsi="Arial" w:cs="Arial"/>
          <w:color w:val="000000"/>
          <w:spacing w:val="1"/>
        </w:rPr>
        <w:t>t</w:t>
      </w:r>
      <w:r>
        <w:rPr>
          <w:rFonts w:ascii="Arial" w:hAnsi="Arial" w:cs="Arial"/>
          <w:color w:val="000000"/>
        </w:rPr>
        <w:t>ac</w:t>
      </w:r>
      <w:r>
        <w:rPr>
          <w:rFonts w:ascii="Arial" w:hAnsi="Arial" w:cs="Arial"/>
          <w:color w:val="000000"/>
          <w:spacing w:val="-1"/>
        </w:rPr>
        <w:t>i</w:t>
      </w:r>
      <w:r>
        <w:rPr>
          <w:rFonts w:ascii="Arial" w:hAnsi="Arial" w:cs="Arial"/>
          <w:color w:val="000000"/>
        </w:rPr>
        <w:t>ón.</w:t>
      </w:r>
    </w:p>
    <w:p w14:paraId="68C4ACF9" w14:textId="77777777" w:rsidR="00DD6DF8" w:rsidRDefault="00DD6DF8" w:rsidP="00DD6DF8">
      <w:pPr>
        <w:widowControl w:val="0"/>
        <w:autoSpaceDE w:val="0"/>
        <w:autoSpaceDN w:val="0"/>
        <w:adjustRightInd w:val="0"/>
        <w:spacing w:before="7" w:line="240" w:lineRule="exact"/>
        <w:rPr>
          <w:rFonts w:ascii="Arial" w:hAnsi="Arial" w:cs="Arial"/>
          <w:color w:val="000000"/>
        </w:rPr>
      </w:pPr>
    </w:p>
    <w:p w14:paraId="5C2CC52A" w14:textId="77777777" w:rsidR="00DD6DF8" w:rsidRDefault="00DD6DF8" w:rsidP="00DD6DF8">
      <w:pPr>
        <w:widowControl w:val="0"/>
        <w:autoSpaceDE w:val="0"/>
        <w:autoSpaceDN w:val="0"/>
        <w:adjustRightInd w:val="0"/>
        <w:rPr>
          <w:rFonts w:ascii="Arial" w:hAnsi="Arial" w:cs="Arial"/>
          <w:color w:val="000000"/>
        </w:rPr>
      </w:pPr>
      <w:r>
        <w:rPr>
          <w:rFonts w:ascii="Arial" w:hAnsi="Arial" w:cs="Arial"/>
          <w:b/>
          <w:bCs/>
          <w:color w:val="000000"/>
        </w:rPr>
        <w:t>6.1</w:t>
      </w:r>
      <w:r>
        <w:rPr>
          <w:rFonts w:ascii="Arial" w:hAnsi="Arial" w:cs="Arial"/>
          <w:b/>
          <w:bCs/>
          <w:color w:val="000000"/>
          <w:spacing w:val="1"/>
        </w:rPr>
        <w:t>.</w:t>
      </w:r>
      <w:r>
        <w:rPr>
          <w:rFonts w:ascii="Arial" w:hAnsi="Arial" w:cs="Arial"/>
          <w:b/>
          <w:bCs/>
          <w:color w:val="000000"/>
          <w:spacing w:val="-3"/>
        </w:rPr>
        <w:t>1</w:t>
      </w:r>
      <w:r>
        <w:rPr>
          <w:rFonts w:ascii="Arial" w:hAnsi="Arial" w:cs="Arial"/>
          <w:b/>
          <w:bCs/>
          <w:color w:val="000000"/>
          <w:spacing w:val="1"/>
        </w:rPr>
        <w:t>.</w:t>
      </w:r>
      <w:r>
        <w:rPr>
          <w:rFonts w:ascii="Arial" w:hAnsi="Arial" w:cs="Arial"/>
          <w:b/>
          <w:bCs/>
          <w:color w:val="000000"/>
        </w:rPr>
        <w:t xml:space="preserve">1.    </w:t>
      </w:r>
      <w:r>
        <w:rPr>
          <w:rFonts w:ascii="Arial" w:hAnsi="Arial" w:cs="Arial"/>
          <w:b/>
          <w:bCs/>
          <w:color w:val="000000"/>
          <w:spacing w:val="7"/>
        </w:rPr>
        <w:t xml:space="preserve"> </w:t>
      </w:r>
      <w:r>
        <w:rPr>
          <w:rFonts w:ascii="Arial" w:hAnsi="Arial" w:cs="Arial"/>
          <w:b/>
          <w:bCs/>
          <w:color w:val="000000"/>
          <w:spacing w:val="-1"/>
        </w:rPr>
        <w:t>E</w:t>
      </w:r>
      <w:r>
        <w:rPr>
          <w:rFonts w:ascii="Arial" w:hAnsi="Arial" w:cs="Arial"/>
          <w:b/>
          <w:bCs/>
          <w:color w:val="000000"/>
          <w:spacing w:val="1"/>
        </w:rPr>
        <w:t>l</w:t>
      </w:r>
      <w:r>
        <w:rPr>
          <w:rFonts w:ascii="Arial" w:hAnsi="Arial" w:cs="Arial"/>
          <w:b/>
          <w:bCs/>
          <w:color w:val="000000"/>
        </w:rPr>
        <w:t>e</w:t>
      </w:r>
      <w:r>
        <w:rPr>
          <w:rFonts w:ascii="Arial" w:hAnsi="Arial" w:cs="Arial"/>
          <w:b/>
          <w:bCs/>
          <w:color w:val="000000"/>
          <w:spacing w:val="-1"/>
        </w:rPr>
        <w:t>c</w:t>
      </w:r>
      <w:r>
        <w:rPr>
          <w:rFonts w:ascii="Arial" w:hAnsi="Arial" w:cs="Arial"/>
          <w:b/>
          <w:bCs/>
          <w:color w:val="000000"/>
          <w:spacing w:val="1"/>
        </w:rPr>
        <w:t>t</w:t>
      </w:r>
      <w:r>
        <w:rPr>
          <w:rFonts w:ascii="Arial" w:hAnsi="Arial" w:cs="Arial"/>
          <w:b/>
          <w:bCs/>
          <w:color w:val="000000"/>
        </w:rPr>
        <w:t>roc</w:t>
      </w:r>
      <w:r>
        <w:rPr>
          <w:rFonts w:ascii="Arial" w:hAnsi="Arial" w:cs="Arial"/>
          <w:b/>
          <w:bCs/>
          <w:color w:val="000000"/>
          <w:spacing w:val="-3"/>
        </w:rPr>
        <w:t>a</w:t>
      </w:r>
      <w:r>
        <w:rPr>
          <w:rFonts w:ascii="Arial" w:hAnsi="Arial" w:cs="Arial"/>
          <w:b/>
          <w:bCs/>
          <w:color w:val="000000"/>
        </w:rPr>
        <w:t>rd</w:t>
      </w:r>
      <w:r>
        <w:rPr>
          <w:rFonts w:ascii="Arial" w:hAnsi="Arial" w:cs="Arial"/>
          <w:b/>
          <w:bCs/>
          <w:color w:val="000000"/>
          <w:spacing w:val="1"/>
        </w:rPr>
        <w:t>i</w:t>
      </w:r>
      <w:r>
        <w:rPr>
          <w:rFonts w:ascii="Arial" w:hAnsi="Arial" w:cs="Arial"/>
          <w:b/>
          <w:bCs/>
          <w:color w:val="000000"/>
        </w:rPr>
        <w:t>o</w:t>
      </w:r>
      <w:r>
        <w:rPr>
          <w:rFonts w:ascii="Arial" w:hAnsi="Arial" w:cs="Arial"/>
          <w:b/>
          <w:bCs/>
          <w:color w:val="000000"/>
          <w:spacing w:val="-1"/>
        </w:rPr>
        <w:t>g</w:t>
      </w:r>
      <w:r>
        <w:rPr>
          <w:rFonts w:ascii="Arial" w:hAnsi="Arial" w:cs="Arial"/>
          <w:b/>
          <w:bCs/>
          <w:color w:val="000000"/>
        </w:rPr>
        <w:t>r</w:t>
      </w:r>
      <w:r>
        <w:rPr>
          <w:rFonts w:ascii="Arial" w:hAnsi="Arial" w:cs="Arial"/>
          <w:b/>
          <w:bCs/>
          <w:color w:val="000000"/>
          <w:spacing w:val="-2"/>
        </w:rPr>
        <w:t>a</w:t>
      </w:r>
      <w:r>
        <w:rPr>
          <w:rFonts w:ascii="Arial" w:hAnsi="Arial" w:cs="Arial"/>
          <w:b/>
          <w:bCs/>
          <w:color w:val="000000"/>
        </w:rPr>
        <w:t xml:space="preserve">ma </w:t>
      </w:r>
      <w:r>
        <w:rPr>
          <w:rFonts w:ascii="Arial" w:hAnsi="Arial" w:cs="Arial"/>
          <w:b/>
          <w:bCs/>
          <w:color w:val="000000"/>
          <w:spacing w:val="1"/>
        </w:rPr>
        <w:t>(</w:t>
      </w:r>
      <w:r>
        <w:rPr>
          <w:rFonts w:ascii="Arial" w:hAnsi="Arial" w:cs="Arial"/>
          <w:b/>
          <w:bCs/>
          <w:color w:val="000000"/>
          <w:spacing w:val="-3"/>
        </w:rPr>
        <w:t>E</w:t>
      </w:r>
      <w:r>
        <w:rPr>
          <w:rFonts w:ascii="Arial" w:hAnsi="Arial" w:cs="Arial"/>
          <w:b/>
          <w:bCs/>
          <w:color w:val="000000"/>
          <w:spacing w:val="-1"/>
        </w:rPr>
        <w:t>C</w:t>
      </w:r>
      <w:r>
        <w:rPr>
          <w:rFonts w:ascii="Arial" w:hAnsi="Arial" w:cs="Arial"/>
          <w:b/>
          <w:bCs/>
          <w:color w:val="000000"/>
          <w:spacing w:val="1"/>
        </w:rPr>
        <w:t>G)</w:t>
      </w:r>
      <w:r>
        <w:rPr>
          <w:rFonts w:ascii="Arial" w:hAnsi="Arial" w:cs="Arial"/>
          <w:b/>
          <w:bCs/>
          <w:color w:val="000000"/>
        </w:rPr>
        <w:t>.</w:t>
      </w:r>
    </w:p>
    <w:p w14:paraId="3C94CE00" w14:textId="77777777" w:rsidR="00DD6DF8" w:rsidRDefault="00DD6DF8" w:rsidP="00DD6DF8">
      <w:pPr>
        <w:widowControl w:val="0"/>
        <w:autoSpaceDE w:val="0"/>
        <w:autoSpaceDN w:val="0"/>
        <w:adjustRightInd w:val="0"/>
        <w:spacing w:before="6" w:line="110" w:lineRule="exact"/>
        <w:rPr>
          <w:rFonts w:ascii="Arial" w:hAnsi="Arial" w:cs="Arial"/>
          <w:color w:val="000000"/>
          <w:sz w:val="11"/>
          <w:szCs w:val="11"/>
        </w:rPr>
      </w:pPr>
    </w:p>
    <w:p w14:paraId="33AFA580"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746CEE9F" w14:textId="77777777" w:rsidR="00DD6DF8" w:rsidRDefault="00DD6DF8" w:rsidP="00DD6DF8">
      <w:pPr>
        <w:widowControl w:val="0"/>
        <w:autoSpaceDE w:val="0"/>
        <w:autoSpaceDN w:val="0"/>
        <w:adjustRightInd w:val="0"/>
        <w:ind w:right="73"/>
        <w:jc w:val="both"/>
        <w:rPr>
          <w:rFonts w:ascii="Arial" w:hAnsi="Arial" w:cs="Arial"/>
          <w:color w:val="000000"/>
          <w:spacing w:val="-1"/>
        </w:rPr>
      </w:pPr>
      <w:r>
        <w:rPr>
          <w:rFonts w:ascii="Arial" w:hAnsi="Arial" w:cs="Arial"/>
          <w:color w:val="000000"/>
        </w:rPr>
        <w:t>La</w:t>
      </w:r>
      <w:r>
        <w:rPr>
          <w:rFonts w:ascii="Arial" w:hAnsi="Arial" w:cs="Arial"/>
          <w:color w:val="000000"/>
          <w:spacing w:val="3"/>
        </w:rPr>
        <w:t xml:space="preserve"> </w:t>
      </w:r>
      <w:r>
        <w:rPr>
          <w:rFonts w:ascii="Arial" w:hAnsi="Arial" w:cs="Arial"/>
          <w:color w:val="000000"/>
        </w:rPr>
        <w:t>se</w:t>
      </w:r>
      <w:r>
        <w:rPr>
          <w:rFonts w:ascii="Arial" w:hAnsi="Arial" w:cs="Arial"/>
          <w:color w:val="000000"/>
          <w:spacing w:val="-1"/>
        </w:rPr>
        <w:t>ñ</w:t>
      </w:r>
      <w:r>
        <w:rPr>
          <w:rFonts w:ascii="Arial" w:hAnsi="Arial" w:cs="Arial"/>
          <w:color w:val="000000"/>
        </w:rPr>
        <w:t>al</w:t>
      </w:r>
      <w:r>
        <w:rPr>
          <w:rFonts w:ascii="Arial" w:hAnsi="Arial" w:cs="Arial"/>
          <w:color w:val="000000"/>
          <w:spacing w:val="2"/>
        </w:rPr>
        <w:t xml:space="preserve"> </w:t>
      </w:r>
      <w:r>
        <w:rPr>
          <w:rFonts w:ascii="Arial" w:hAnsi="Arial" w:cs="Arial"/>
          <w:color w:val="000000"/>
        </w:rPr>
        <w:t>e</w:t>
      </w:r>
      <w:r>
        <w:rPr>
          <w:rFonts w:ascii="Arial" w:hAnsi="Arial" w:cs="Arial"/>
          <w:color w:val="000000"/>
          <w:spacing w:val="-1"/>
        </w:rPr>
        <w:t>l</w:t>
      </w:r>
      <w:r>
        <w:rPr>
          <w:rFonts w:ascii="Arial" w:hAnsi="Arial" w:cs="Arial"/>
          <w:color w:val="000000"/>
        </w:rPr>
        <w:t>ec</w:t>
      </w:r>
      <w:r>
        <w:rPr>
          <w:rFonts w:ascii="Arial" w:hAnsi="Arial" w:cs="Arial"/>
          <w:color w:val="000000"/>
          <w:spacing w:val="-2"/>
        </w:rPr>
        <w:t>t</w:t>
      </w:r>
      <w:r>
        <w:rPr>
          <w:rFonts w:ascii="Arial" w:hAnsi="Arial" w:cs="Arial"/>
          <w:color w:val="000000"/>
          <w:spacing w:val="1"/>
        </w:rPr>
        <w:t>r</w:t>
      </w:r>
      <w:r>
        <w:rPr>
          <w:rFonts w:ascii="Arial" w:hAnsi="Arial" w:cs="Arial"/>
          <w:color w:val="000000"/>
        </w:rPr>
        <w:t>oc</w:t>
      </w:r>
      <w:r>
        <w:rPr>
          <w:rFonts w:ascii="Arial" w:hAnsi="Arial" w:cs="Arial"/>
          <w:color w:val="000000"/>
          <w:spacing w:val="-1"/>
        </w:rPr>
        <w:t>a</w:t>
      </w:r>
      <w:r>
        <w:rPr>
          <w:rFonts w:ascii="Arial" w:hAnsi="Arial" w:cs="Arial"/>
          <w:color w:val="000000"/>
          <w:spacing w:val="1"/>
        </w:rPr>
        <w:t>r</w:t>
      </w:r>
      <w:r>
        <w:rPr>
          <w:rFonts w:ascii="Arial" w:hAnsi="Arial" w:cs="Arial"/>
          <w:color w:val="000000"/>
        </w:rPr>
        <w:t>d</w:t>
      </w:r>
      <w:r>
        <w:rPr>
          <w:rFonts w:ascii="Arial" w:hAnsi="Arial" w:cs="Arial"/>
          <w:color w:val="000000"/>
          <w:spacing w:val="-1"/>
        </w:rPr>
        <w:t>i</w:t>
      </w:r>
      <w:r>
        <w:rPr>
          <w:rFonts w:ascii="Arial" w:hAnsi="Arial" w:cs="Arial"/>
          <w:color w:val="000000"/>
          <w:spacing w:val="-3"/>
        </w:rPr>
        <w:t>o</w:t>
      </w:r>
      <w:r>
        <w:rPr>
          <w:rFonts w:ascii="Arial" w:hAnsi="Arial" w:cs="Arial"/>
          <w:color w:val="000000"/>
          <w:spacing w:val="2"/>
        </w:rPr>
        <w:t>g</w:t>
      </w:r>
      <w:r>
        <w:rPr>
          <w:rFonts w:ascii="Arial" w:hAnsi="Arial" w:cs="Arial"/>
          <w:color w:val="000000"/>
          <w:spacing w:val="-2"/>
        </w:rPr>
        <w:t>r</w:t>
      </w:r>
      <w:r>
        <w:rPr>
          <w:rFonts w:ascii="Arial" w:hAnsi="Arial" w:cs="Arial"/>
          <w:color w:val="000000"/>
          <w:spacing w:val="-3"/>
        </w:rPr>
        <w:t>á</w:t>
      </w:r>
      <w:r>
        <w:rPr>
          <w:rFonts w:ascii="Arial" w:hAnsi="Arial" w:cs="Arial"/>
          <w:color w:val="000000"/>
          <w:spacing w:val="3"/>
        </w:rPr>
        <w:t>f</w:t>
      </w:r>
      <w:r>
        <w:rPr>
          <w:rFonts w:ascii="Arial" w:hAnsi="Arial" w:cs="Arial"/>
          <w:color w:val="000000"/>
          <w:spacing w:val="-1"/>
        </w:rPr>
        <w:t>i</w:t>
      </w:r>
      <w:r>
        <w:rPr>
          <w:rFonts w:ascii="Arial" w:hAnsi="Arial" w:cs="Arial"/>
          <w:color w:val="000000"/>
        </w:rPr>
        <w:t>ca</w:t>
      </w:r>
      <w:r>
        <w:rPr>
          <w:rFonts w:ascii="Arial" w:hAnsi="Arial" w:cs="Arial"/>
          <w:color w:val="000000"/>
          <w:spacing w:val="4"/>
        </w:rPr>
        <w:t xml:space="preserve"> </w:t>
      </w:r>
      <w:r>
        <w:rPr>
          <w:rFonts w:ascii="Arial" w:hAnsi="Arial" w:cs="Arial"/>
          <w:color w:val="000000"/>
        </w:rPr>
        <w:t>es</w:t>
      </w:r>
      <w:r>
        <w:rPr>
          <w:rFonts w:ascii="Arial" w:hAnsi="Arial" w:cs="Arial"/>
          <w:color w:val="000000"/>
          <w:spacing w:val="3"/>
        </w:rPr>
        <w:t xml:space="preserve"> </w:t>
      </w:r>
      <w:r>
        <w:rPr>
          <w:rFonts w:ascii="Arial" w:hAnsi="Arial" w:cs="Arial"/>
          <w:color w:val="000000"/>
        </w:rPr>
        <w:t>una</w:t>
      </w:r>
      <w:r>
        <w:rPr>
          <w:rFonts w:ascii="Arial" w:hAnsi="Arial" w:cs="Arial"/>
          <w:color w:val="000000"/>
          <w:spacing w:val="1"/>
        </w:rPr>
        <w:t xml:space="preserve"> </w:t>
      </w:r>
      <w:r>
        <w:rPr>
          <w:rFonts w:ascii="Arial" w:hAnsi="Arial" w:cs="Arial"/>
          <w:color w:val="000000"/>
        </w:rPr>
        <w:t>se</w:t>
      </w:r>
      <w:r>
        <w:rPr>
          <w:rFonts w:ascii="Arial" w:hAnsi="Arial" w:cs="Arial"/>
          <w:color w:val="000000"/>
          <w:spacing w:val="-1"/>
        </w:rPr>
        <w:t>ñ</w:t>
      </w:r>
      <w:r>
        <w:rPr>
          <w:rFonts w:ascii="Arial" w:hAnsi="Arial" w:cs="Arial"/>
          <w:color w:val="000000"/>
        </w:rPr>
        <w:t>al</w:t>
      </w:r>
      <w:r>
        <w:rPr>
          <w:rFonts w:ascii="Arial" w:hAnsi="Arial" w:cs="Arial"/>
          <w:color w:val="000000"/>
          <w:spacing w:val="2"/>
        </w:rPr>
        <w:t xml:space="preserve"> </w:t>
      </w:r>
      <w:r>
        <w:rPr>
          <w:rFonts w:ascii="Arial" w:hAnsi="Arial" w:cs="Arial"/>
          <w:color w:val="000000"/>
        </w:rPr>
        <w:t>a</w:t>
      </w:r>
      <w:r>
        <w:rPr>
          <w:rFonts w:ascii="Arial" w:hAnsi="Arial" w:cs="Arial"/>
          <w:color w:val="000000"/>
          <w:spacing w:val="-1"/>
        </w:rPr>
        <w:t>n</w:t>
      </w:r>
      <w:r>
        <w:rPr>
          <w:rFonts w:ascii="Arial" w:hAnsi="Arial" w:cs="Arial"/>
          <w:color w:val="000000"/>
        </w:rPr>
        <w:t>a</w:t>
      </w:r>
      <w:r>
        <w:rPr>
          <w:rFonts w:ascii="Arial" w:hAnsi="Arial" w:cs="Arial"/>
          <w:color w:val="000000"/>
          <w:spacing w:val="-1"/>
        </w:rPr>
        <w:t>l</w:t>
      </w:r>
      <w:r>
        <w:rPr>
          <w:rFonts w:ascii="Arial" w:hAnsi="Arial" w:cs="Arial"/>
          <w:color w:val="000000"/>
          <w:spacing w:val="-3"/>
        </w:rPr>
        <w:t>ó</w:t>
      </w:r>
      <w:r>
        <w:rPr>
          <w:rFonts w:ascii="Arial" w:hAnsi="Arial" w:cs="Arial"/>
          <w:color w:val="000000"/>
          <w:spacing w:val="2"/>
        </w:rPr>
        <w:t>g</w:t>
      </w:r>
      <w:r>
        <w:rPr>
          <w:rFonts w:ascii="Arial" w:hAnsi="Arial" w:cs="Arial"/>
          <w:color w:val="000000"/>
          <w:spacing w:val="-1"/>
        </w:rPr>
        <w:t>i</w:t>
      </w:r>
      <w:r>
        <w:rPr>
          <w:rFonts w:ascii="Arial" w:hAnsi="Arial" w:cs="Arial"/>
          <w:color w:val="000000"/>
        </w:rPr>
        <w:t>ca</w:t>
      </w:r>
      <w:r>
        <w:rPr>
          <w:rFonts w:ascii="Arial" w:hAnsi="Arial" w:cs="Arial"/>
          <w:color w:val="000000"/>
          <w:spacing w:val="1"/>
        </w:rPr>
        <w:t xml:space="preserve"> </w:t>
      </w:r>
      <w:r>
        <w:rPr>
          <w:rFonts w:ascii="Arial" w:hAnsi="Arial" w:cs="Arial"/>
          <w:color w:val="000000"/>
          <w:spacing w:val="2"/>
        </w:rPr>
        <w:t>q</w:t>
      </w:r>
      <w:r>
        <w:rPr>
          <w:rFonts w:ascii="Arial" w:hAnsi="Arial" w:cs="Arial"/>
          <w:color w:val="000000"/>
        </w:rPr>
        <w:t xml:space="preserve">ue </w:t>
      </w:r>
      <w:r>
        <w:rPr>
          <w:rFonts w:ascii="Arial" w:hAnsi="Arial" w:cs="Arial"/>
          <w:color w:val="000000"/>
          <w:spacing w:val="1"/>
        </w:rPr>
        <w:t>m</w:t>
      </w:r>
      <w:r>
        <w:rPr>
          <w:rFonts w:ascii="Arial" w:hAnsi="Arial" w:cs="Arial"/>
          <w:color w:val="000000"/>
        </w:rPr>
        <w:t>u</w:t>
      </w:r>
      <w:r>
        <w:rPr>
          <w:rFonts w:ascii="Arial" w:hAnsi="Arial" w:cs="Arial"/>
          <w:color w:val="000000"/>
          <w:spacing w:val="-3"/>
        </w:rPr>
        <w:t>e</w:t>
      </w:r>
      <w:r>
        <w:rPr>
          <w:rFonts w:ascii="Arial" w:hAnsi="Arial" w:cs="Arial"/>
          <w:color w:val="000000"/>
        </w:rPr>
        <w:t>s</w:t>
      </w:r>
      <w:r>
        <w:rPr>
          <w:rFonts w:ascii="Arial" w:hAnsi="Arial" w:cs="Arial"/>
          <w:color w:val="000000"/>
          <w:spacing w:val="-1"/>
        </w:rPr>
        <w:t>t</w:t>
      </w:r>
      <w:r>
        <w:rPr>
          <w:rFonts w:ascii="Arial" w:hAnsi="Arial" w:cs="Arial"/>
          <w:color w:val="000000"/>
          <w:spacing w:val="1"/>
        </w:rPr>
        <w:t>r</w:t>
      </w:r>
      <w:r>
        <w:rPr>
          <w:rFonts w:ascii="Arial" w:hAnsi="Arial" w:cs="Arial"/>
          <w:color w:val="000000"/>
        </w:rPr>
        <w:t>a</w:t>
      </w:r>
      <w:r>
        <w:rPr>
          <w:rFonts w:ascii="Arial" w:hAnsi="Arial" w:cs="Arial"/>
          <w:color w:val="000000"/>
          <w:spacing w:val="4"/>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1"/>
        </w:rPr>
        <w:t>i</w:t>
      </w:r>
      <w:r>
        <w:rPr>
          <w:rFonts w:ascii="Arial" w:hAnsi="Arial" w:cs="Arial"/>
          <w:color w:val="000000"/>
          <w:spacing w:val="1"/>
        </w:rPr>
        <w:t>r</w:t>
      </w:r>
      <w:r>
        <w:rPr>
          <w:rFonts w:ascii="Arial" w:hAnsi="Arial" w:cs="Arial"/>
          <w:color w:val="000000"/>
          <w:spacing w:val="-3"/>
        </w:rPr>
        <w:t>e</w:t>
      </w:r>
      <w:r>
        <w:rPr>
          <w:rFonts w:ascii="Arial" w:hAnsi="Arial" w:cs="Arial"/>
          <w:color w:val="000000"/>
        </w:rPr>
        <w:t>cc</w:t>
      </w:r>
      <w:r>
        <w:rPr>
          <w:rFonts w:ascii="Arial" w:hAnsi="Arial" w:cs="Arial"/>
          <w:color w:val="000000"/>
          <w:spacing w:val="-1"/>
        </w:rPr>
        <w:t>i</w:t>
      </w:r>
      <w:r>
        <w:rPr>
          <w:rFonts w:ascii="Arial" w:hAnsi="Arial" w:cs="Arial"/>
          <w:color w:val="000000"/>
        </w:rPr>
        <w:t>ón</w:t>
      </w:r>
      <w:r>
        <w:rPr>
          <w:rFonts w:ascii="Arial" w:hAnsi="Arial" w:cs="Arial"/>
          <w:color w:val="000000"/>
          <w:spacing w:val="3"/>
        </w:rPr>
        <w:t xml:space="preserve"> </w:t>
      </w:r>
      <w:r>
        <w:rPr>
          <w:rFonts w:ascii="Arial" w:hAnsi="Arial" w:cs="Arial"/>
          <w:color w:val="000000"/>
        </w:rPr>
        <w:t>y</w:t>
      </w:r>
      <w:r>
        <w:rPr>
          <w:rFonts w:ascii="Arial" w:hAnsi="Arial" w:cs="Arial"/>
          <w:color w:val="000000"/>
          <w:spacing w:val="1"/>
        </w:rPr>
        <w:t xml:space="preserve"> m</w:t>
      </w:r>
      <w:r>
        <w:rPr>
          <w:rFonts w:ascii="Arial" w:hAnsi="Arial" w:cs="Arial"/>
          <w:color w:val="000000"/>
          <w:spacing w:val="-3"/>
        </w:rPr>
        <w:t>a</w:t>
      </w:r>
      <w:r>
        <w:rPr>
          <w:rFonts w:ascii="Arial" w:hAnsi="Arial" w:cs="Arial"/>
          <w:color w:val="000000"/>
          <w:spacing w:val="2"/>
        </w:rPr>
        <w:t>g</w:t>
      </w:r>
      <w:r>
        <w:rPr>
          <w:rFonts w:ascii="Arial" w:hAnsi="Arial" w:cs="Arial"/>
          <w:color w:val="000000"/>
        </w:rPr>
        <w:t>n</w:t>
      </w:r>
      <w:r>
        <w:rPr>
          <w:rFonts w:ascii="Arial" w:hAnsi="Arial" w:cs="Arial"/>
          <w:color w:val="000000"/>
          <w:spacing w:val="-1"/>
        </w:rPr>
        <w:t>i</w:t>
      </w:r>
      <w:r>
        <w:rPr>
          <w:rFonts w:ascii="Arial" w:hAnsi="Arial" w:cs="Arial"/>
          <w:color w:val="000000"/>
          <w:spacing w:val="1"/>
        </w:rPr>
        <w:t>t</w:t>
      </w:r>
      <w:r>
        <w:rPr>
          <w:rFonts w:ascii="Arial" w:hAnsi="Arial" w:cs="Arial"/>
          <w:color w:val="000000"/>
          <w:spacing w:val="-3"/>
        </w:rPr>
        <w:t>u</w:t>
      </w:r>
      <w:r>
        <w:rPr>
          <w:rFonts w:ascii="Arial" w:hAnsi="Arial" w:cs="Arial"/>
          <w:color w:val="000000"/>
        </w:rPr>
        <w:t xml:space="preserve">d de </w:t>
      </w:r>
      <w:r>
        <w:rPr>
          <w:rFonts w:ascii="Arial" w:hAnsi="Arial" w:cs="Arial"/>
          <w:color w:val="000000"/>
          <w:spacing w:val="-1"/>
        </w:rPr>
        <w:t>l</w:t>
      </w:r>
      <w:r>
        <w:rPr>
          <w:rFonts w:ascii="Arial" w:hAnsi="Arial" w:cs="Arial"/>
          <w:color w:val="000000"/>
        </w:rPr>
        <w:t>as se</w:t>
      </w:r>
      <w:r>
        <w:rPr>
          <w:rFonts w:ascii="Arial" w:hAnsi="Arial" w:cs="Arial"/>
          <w:color w:val="000000"/>
          <w:spacing w:val="-1"/>
        </w:rPr>
        <w:t>ñ</w:t>
      </w:r>
      <w:r>
        <w:rPr>
          <w:rFonts w:ascii="Arial" w:hAnsi="Arial" w:cs="Arial"/>
          <w:color w:val="000000"/>
        </w:rPr>
        <w:t>a</w:t>
      </w:r>
      <w:r>
        <w:rPr>
          <w:rFonts w:ascii="Arial" w:hAnsi="Arial" w:cs="Arial"/>
          <w:color w:val="000000"/>
          <w:spacing w:val="-1"/>
        </w:rPr>
        <w:t>l</w:t>
      </w:r>
      <w:r>
        <w:rPr>
          <w:rFonts w:ascii="Arial" w:hAnsi="Arial" w:cs="Arial"/>
          <w:color w:val="000000"/>
        </w:rPr>
        <w:t>es e</w:t>
      </w:r>
      <w:r>
        <w:rPr>
          <w:rFonts w:ascii="Arial" w:hAnsi="Arial" w:cs="Arial"/>
          <w:color w:val="000000"/>
          <w:spacing w:val="-1"/>
        </w:rPr>
        <w:t>l</w:t>
      </w:r>
      <w:r>
        <w:rPr>
          <w:rFonts w:ascii="Arial" w:hAnsi="Arial" w:cs="Arial"/>
          <w:color w:val="000000"/>
        </w:rPr>
        <w:t>éct</w:t>
      </w:r>
      <w:r>
        <w:rPr>
          <w:rFonts w:ascii="Arial" w:hAnsi="Arial" w:cs="Arial"/>
          <w:color w:val="000000"/>
          <w:spacing w:val="1"/>
        </w:rPr>
        <w:t>r</w:t>
      </w:r>
      <w:r>
        <w:rPr>
          <w:rFonts w:ascii="Arial" w:hAnsi="Arial" w:cs="Arial"/>
          <w:color w:val="000000"/>
          <w:spacing w:val="-3"/>
        </w:rPr>
        <w:t>i</w:t>
      </w:r>
      <w:r>
        <w:rPr>
          <w:rFonts w:ascii="Arial" w:hAnsi="Arial" w:cs="Arial"/>
          <w:color w:val="000000"/>
        </w:rPr>
        <w:t xml:space="preserve">cas </w:t>
      </w:r>
      <w:r>
        <w:rPr>
          <w:rFonts w:ascii="Arial" w:hAnsi="Arial" w:cs="Arial"/>
          <w:color w:val="000000"/>
          <w:spacing w:val="-3"/>
        </w:rPr>
        <w:t>p</w:t>
      </w:r>
      <w:r>
        <w:rPr>
          <w:rFonts w:ascii="Arial" w:hAnsi="Arial" w:cs="Arial"/>
          <w:color w:val="000000"/>
          <w:spacing w:val="1"/>
        </w:rPr>
        <w:t>r</w:t>
      </w:r>
      <w:r>
        <w:rPr>
          <w:rFonts w:ascii="Arial" w:hAnsi="Arial" w:cs="Arial"/>
          <w:color w:val="000000"/>
        </w:rPr>
        <w:t>o</w:t>
      </w:r>
      <w:r>
        <w:rPr>
          <w:rFonts w:ascii="Arial" w:hAnsi="Arial" w:cs="Arial"/>
          <w:color w:val="000000"/>
          <w:spacing w:val="-1"/>
        </w:rPr>
        <w:t>d</w:t>
      </w:r>
      <w:r>
        <w:rPr>
          <w:rFonts w:ascii="Arial" w:hAnsi="Arial" w:cs="Arial"/>
          <w:color w:val="000000"/>
        </w:rPr>
        <w:t>uc</w:t>
      </w:r>
      <w:r>
        <w:rPr>
          <w:rFonts w:ascii="Arial" w:hAnsi="Arial" w:cs="Arial"/>
          <w:color w:val="000000"/>
          <w:spacing w:val="-1"/>
        </w:rPr>
        <w:t>i</w:t>
      </w:r>
      <w:r>
        <w:rPr>
          <w:rFonts w:ascii="Arial" w:hAnsi="Arial" w:cs="Arial"/>
          <w:color w:val="000000"/>
        </w:rPr>
        <w:t>d</w:t>
      </w:r>
      <w:r>
        <w:rPr>
          <w:rFonts w:ascii="Arial" w:hAnsi="Arial" w:cs="Arial"/>
          <w:color w:val="000000"/>
          <w:spacing w:val="-1"/>
        </w:rPr>
        <w:t>a</w:t>
      </w:r>
      <w:r>
        <w:rPr>
          <w:rFonts w:ascii="Arial" w:hAnsi="Arial" w:cs="Arial"/>
          <w:color w:val="000000"/>
        </w:rPr>
        <w:t>s por el c</w:t>
      </w:r>
      <w:r>
        <w:rPr>
          <w:rFonts w:ascii="Arial" w:hAnsi="Arial" w:cs="Arial"/>
          <w:color w:val="000000"/>
          <w:spacing w:val="-3"/>
        </w:rPr>
        <w:t>o</w:t>
      </w:r>
      <w:r>
        <w:rPr>
          <w:rFonts w:ascii="Arial" w:hAnsi="Arial" w:cs="Arial"/>
          <w:color w:val="000000"/>
          <w:spacing w:val="1"/>
        </w:rPr>
        <w:t>r</w:t>
      </w:r>
      <w:r>
        <w:rPr>
          <w:rFonts w:ascii="Arial" w:hAnsi="Arial" w:cs="Arial"/>
          <w:color w:val="000000"/>
        </w:rPr>
        <w:t>a</w:t>
      </w:r>
      <w:r>
        <w:rPr>
          <w:rFonts w:ascii="Arial" w:hAnsi="Arial" w:cs="Arial"/>
          <w:color w:val="000000"/>
          <w:spacing w:val="-3"/>
        </w:rPr>
        <w:t>z</w:t>
      </w:r>
      <w:r>
        <w:rPr>
          <w:rFonts w:ascii="Arial" w:hAnsi="Arial" w:cs="Arial"/>
          <w:color w:val="000000"/>
        </w:rPr>
        <w:t>ó</w:t>
      </w:r>
      <w:r>
        <w:rPr>
          <w:rFonts w:ascii="Arial" w:hAnsi="Arial" w:cs="Arial"/>
          <w:color w:val="000000"/>
          <w:spacing w:val="-1"/>
        </w:rPr>
        <w:t>n</w:t>
      </w:r>
      <w:r>
        <w:rPr>
          <w:rFonts w:ascii="Arial" w:hAnsi="Arial" w:cs="Arial"/>
          <w:color w:val="000000"/>
        </w:rPr>
        <w:t>, e</w:t>
      </w:r>
      <w:r>
        <w:rPr>
          <w:rFonts w:ascii="Arial" w:hAnsi="Arial" w:cs="Arial"/>
          <w:color w:val="000000"/>
          <w:spacing w:val="-3"/>
        </w:rPr>
        <w:t>s</w:t>
      </w:r>
      <w:r>
        <w:rPr>
          <w:rFonts w:ascii="Arial" w:hAnsi="Arial" w:cs="Arial"/>
          <w:color w:val="000000"/>
          <w:spacing w:val="1"/>
        </w:rPr>
        <w:t>t</w:t>
      </w:r>
      <w:r>
        <w:rPr>
          <w:rFonts w:ascii="Arial" w:hAnsi="Arial" w:cs="Arial"/>
          <w:color w:val="000000"/>
        </w:rPr>
        <w:t>á car</w:t>
      </w:r>
      <w:r>
        <w:rPr>
          <w:rFonts w:ascii="Arial" w:hAnsi="Arial" w:cs="Arial"/>
          <w:color w:val="000000"/>
          <w:spacing w:val="-2"/>
        </w:rPr>
        <w:t>a</w:t>
      </w:r>
      <w:r>
        <w:rPr>
          <w:rFonts w:ascii="Arial" w:hAnsi="Arial" w:cs="Arial"/>
          <w:color w:val="000000"/>
        </w:rPr>
        <w:t>c</w:t>
      </w:r>
      <w:r>
        <w:rPr>
          <w:rFonts w:ascii="Arial" w:hAnsi="Arial" w:cs="Arial"/>
          <w:color w:val="000000"/>
          <w:spacing w:val="1"/>
        </w:rPr>
        <w:t>t</w:t>
      </w:r>
      <w:r>
        <w:rPr>
          <w:rFonts w:ascii="Arial" w:hAnsi="Arial" w:cs="Arial"/>
          <w:color w:val="000000"/>
        </w:rPr>
        <w:t>eri</w:t>
      </w:r>
      <w:r>
        <w:rPr>
          <w:rFonts w:ascii="Arial" w:hAnsi="Arial" w:cs="Arial"/>
          <w:color w:val="000000"/>
          <w:spacing w:val="-3"/>
        </w:rPr>
        <w:t>z</w:t>
      </w:r>
      <w:r>
        <w:rPr>
          <w:rFonts w:ascii="Arial" w:hAnsi="Arial" w:cs="Arial"/>
          <w:color w:val="000000"/>
        </w:rPr>
        <w:t>a</w:t>
      </w:r>
      <w:r>
        <w:rPr>
          <w:rFonts w:ascii="Arial" w:hAnsi="Arial" w:cs="Arial"/>
          <w:color w:val="000000"/>
          <w:spacing w:val="-1"/>
        </w:rPr>
        <w:t>d</w:t>
      </w:r>
      <w:r>
        <w:rPr>
          <w:rFonts w:ascii="Arial" w:hAnsi="Arial" w:cs="Arial"/>
          <w:color w:val="000000"/>
        </w:rPr>
        <w:t xml:space="preserve">o </w:t>
      </w:r>
      <w:r>
        <w:rPr>
          <w:rFonts w:ascii="Arial" w:hAnsi="Arial" w:cs="Arial"/>
          <w:color w:val="000000"/>
          <w:spacing w:val="15"/>
        </w:rPr>
        <w:t xml:space="preserve"> </w:t>
      </w:r>
      <w:r>
        <w:rPr>
          <w:rFonts w:ascii="Arial" w:hAnsi="Arial" w:cs="Arial"/>
          <w:color w:val="000000"/>
        </w:rPr>
        <w:t xml:space="preserve">por </w:t>
      </w:r>
      <w:r>
        <w:rPr>
          <w:rFonts w:ascii="Arial" w:hAnsi="Arial" w:cs="Arial"/>
          <w:color w:val="000000"/>
          <w:spacing w:val="-3"/>
        </w:rPr>
        <w:t xml:space="preserve">el </w:t>
      </w:r>
      <w:r>
        <w:rPr>
          <w:rFonts w:ascii="Arial" w:hAnsi="Arial" w:cs="Arial"/>
          <w:color w:val="000000"/>
        </w:rPr>
        <w:t>d</w:t>
      </w:r>
      <w:r>
        <w:rPr>
          <w:rFonts w:ascii="Arial" w:hAnsi="Arial" w:cs="Arial"/>
          <w:color w:val="000000"/>
          <w:spacing w:val="-1"/>
        </w:rPr>
        <w:t>e</w:t>
      </w:r>
      <w:r>
        <w:rPr>
          <w:rFonts w:ascii="Arial" w:hAnsi="Arial" w:cs="Arial"/>
          <w:color w:val="000000"/>
        </w:rPr>
        <w:t>n</w:t>
      </w:r>
      <w:r>
        <w:rPr>
          <w:rFonts w:ascii="Arial" w:hAnsi="Arial" w:cs="Arial"/>
          <w:color w:val="000000"/>
          <w:spacing w:val="-1"/>
        </w:rPr>
        <w:t>o</w:t>
      </w:r>
      <w:r>
        <w:rPr>
          <w:rFonts w:ascii="Arial" w:hAnsi="Arial" w:cs="Arial"/>
          <w:color w:val="000000"/>
          <w:spacing w:val="1"/>
        </w:rPr>
        <w:t>m</w:t>
      </w:r>
      <w:r>
        <w:rPr>
          <w:rFonts w:ascii="Arial" w:hAnsi="Arial" w:cs="Arial"/>
          <w:color w:val="000000"/>
          <w:spacing w:val="-1"/>
        </w:rPr>
        <w:t>i</w:t>
      </w:r>
      <w:r>
        <w:rPr>
          <w:rFonts w:ascii="Arial" w:hAnsi="Arial" w:cs="Arial"/>
          <w:color w:val="000000"/>
        </w:rPr>
        <w:t>n</w:t>
      </w:r>
      <w:r>
        <w:rPr>
          <w:rFonts w:ascii="Arial" w:hAnsi="Arial" w:cs="Arial"/>
          <w:color w:val="000000"/>
          <w:spacing w:val="-1"/>
        </w:rPr>
        <w:t>a</w:t>
      </w:r>
      <w:r>
        <w:rPr>
          <w:rFonts w:ascii="Arial" w:hAnsi="Arial" w:cs="Arial"/>
          <w:color w:val="000000"/>
        </w:rPr>
        <w:t>do</w:t>
      </w:r>
      <w:r>
        <w:rPr>
          <w:rFonts w:ascii="Arial" w:hAnsi="Arial" w:cs="Arial"/>
          <w:color w:val="000000"/>
          <w:spacing w:val="28"/>
        </w:rPr>
        <w:t xml:space="preserve"> </w:t>
      </w:r>
      <w:r>
        <w:rPr>
          <w:rFonts w:ascii="Arial" w:hAnsi="Arial" w:cs="Arial"/>
          <w:color w:val="000000"/>
        </w:rPr>
        <w:t>c</w:t>
      </w:r>
      <w:r>
        <w:rPr>
          <w:rFonts w:ascii="Arial" w:hAnsi="Arial" w:cs="Arial"/>
          <w:color w:val="000000"/>
          <w:spacing w:val="-3"/>
        </w:rPr>
        <w:t>o</w:t>
      </w:r>
      <w:r>
        <w:rPr>
          <w:rFonts w:ascii="Arial" w:hAnsi="Arial" w:cs="Arial"/>
          <w:color w:val="000000"/>
          <w:spacing w:val="1"/>
        </w:rPr>
        <w:t>m</w:t>
      </w:r>
      <w:r>
        <w:rPr>
          <w:rFonts w:ascii="Arial" w:hAnsi="Arial" w:cs="Arial"/>
          <w:color w:val="000000"/>
        </w:rPr>
        <w:t>p</w:t>
      </w:r>
      <w:r>
        <w:rPr>
          <w:rFonts w:ascii="Arial" w:hAnsi="Arial" w:cs="Arial"/>
          <w:color w:val="000000"/>
          <w:spacing w:val="-1"/>
        </w:rPr>
        <w:t>l</w:t>
      </w:r>
      <w:r>
        <w:rPr>
          <w:rFonts w:ascii="Arial" w:hAnsi="Arial" w:cs="Arial"/>
          <w:color w:val="000000"/>
        </w:rPr>
        <w:t>e</w:t>
      </w:r>
      <w:r>
        <w:rPr>
          <w:rFonts w:ascii="Arial" w:hAnsi="Arial" w:cs="Arial"/>
          <w:color w:val="000000"/>
          <w:spacing w:val="1"/>
        </w:rPr>
        <w:t>j</w:t>
      </w:r>
      <w:r>
        <w:rPr>
          <w:rFonts w:ascii="Arial" w:hAnsi="Arial" w:cs="Arial"/>
          <w:color w:val="000000"/>
        </w:rPr>
        <w:t xml:space="preserve">o </w:t>
      </w:r>
      <w:r>
        <w:rPr>
          <w:rFonts w:ascii="Arial" w:hAnsi="Arial" w:cs="Arial"/>
          <w:color w:val="000000"/>
          <w:spacing w:val="1"/>
        </w:rPr>
        <w:t>Q</w:t>
      </w:r>
      <w:r>
        <w:rPr>
          <w:rFonts w:ascii="Arial" w:hAnsi="Arial" w:cs="Arial"/>
          <w:color w:val="000000"/>
          <w:spacing w:val="-1"/>
        </w:rPr>
        <w:t>RS</w:t>
      </w:r>
      <w:r>
        <w:rPr>
          <w:rFonts w:ascii="Arial" w:hAnsi="Arial" w:cs="Arial"/>
          <w:color w:val="000000"/>
        </w:rPr>
        <w:t>,</w:t>
      </w:r>
      <w:r>
        <w:rPr>
          <w:rFonts w:ascii="Arial" w:hAnsi="Arial" w:cs="Arial"/>
          <w:color w:val="000000"/>
          <w:spacing w:val="27"/>
        </w:rPr>
        <w:t xml:space="preserve"> </w:t>
      </w:r>
      <w:r>
        <w:rPr>
          <w:rFonts w:ascii="Arial" w:hAnsi="Arial" w:cs="Arial"/>
          <w:color w:val="000000"/>
        </w:rPr>
        <w:t>el</w:t>
      </w:r>
      <w:r>
        <w:rPr>
          <w:rFonts w:ascii="Arial" w:hAnsi="Arial" w:cs="Arial"/>
          <w:color w:val="000000"/>
          <w:spacing w:val="27"/>
        </w:rPr>
        <w:t xml:space="preserve"> </w:t>
      </w:r>
      <w:r>
        <w:rPr>
          <w:rFonts w:ascii="Arial" w:hAnsi="Arial" w:cs="Arial"/>
          <w:color w:val="000000"/>
        </w:rPr>
        <w:t>cu</w:t>
      </w:r>
      <w:r>
        <w:rPr>
          <w:rFonts w:ascii="Arial" w:hAnsi="Arial" w:cs="Arial"/>
          <w:color w:val="000000"/>
          <w:spacing w:val="-1"/>
        </w:rPr>
        <w:t>a</w:t>
      </w:r>
      <w:r>
        <w:rPr>
          <w:rFonts w:ascii="Arial" w:hAnsi="Arial" w:cs="Arial"/>
          <w:color w:val="000000"/>
        </w:rPr>
        <w:t>l</w:t>
      </w:r>
      <w:r>
        <w:rPr>
          <w:rFonts w:ascii="Arial" w:hAnsi="Arial" w:cs="Arial"/>
          <w:color w:val="000000"/>
          <w:spacing w:val="27"/>
        </w:rPr>
        <w:t xml:space="preserve"> </w:t>
      </w:r>
      <w:r>
        <w:rPr>
          <w:rFonts w:ascii="Arial" w:hAnsi="Arial" w:cs="Arial"/>
          <w:color w:val="000000"/>
        </w:rPr>
        <w:t>en</w:t>
      </w:r>
      <w:r>
        <w:rPr>
          <w:rFonts w:ascii="Arial" w:hAnsi="Arial" w:cs="Arial"/>
          <w:color w:val="000000"/>
          <w:spacing w:val="25"/>
        </w:rPr>
        <w:t xml:space="preserve"> </w:t>
      </w:r>
      <w:r>
        <w:rPr>
          <w:rFonts w:ascii="Arial" w:hAnsi="Arial" w:cs="Arial"/>
          <w:color w:val="000000"/>
        </w:rPr>
        <w:t>co</w:t>
      </w:r>
      <w:r>
        <w:rPr>
          <w:rFonts w:ascii="Arial" w:hAnsi="Arial" w:cs="Arial"/>
          <w:color w:val="000000"/>
          <w:spacing w:val="-1"/>
        </w:rPr>
        <w:t>n</w:t>
      </w:r>
      <w:r>
        <w:rPr>
          <w:rFonts w:ascii="Arial" w:hAnsi="Arial" w:cs="Arial"/>
          <w:color w:val="000000"/>
        </w:rPr>
        <w:t>d</w:t>
      </w:r>
      <w:r>
        <w:rPr>
          <w:rFonts w:ascii="Arial" w:hAnsi="Arial" w:cs="Arial"/>
          <w:color w:val="000000"/>
          <w:spacing w:val="-1"/>
        </w:rPr>
        <w:t>i</w:t>
      </w:r>
      <w:r>
        <w:rPr>
          <w:rFonts w:ascii="Arial" w:hAnsi="Arial" w:cs="Arial"/>
          <w:color w:val="000000"/>
        </w:rPr>
        <w:t>c</w:t>
      </w:r>
      <w:r>
        <w:rPr>
          <w:rFonts w:ascii="Arial" w:hAnsi="Arial" w:cs="Arial"/>
          <w:color w:val="000000"/>
          <w:spacing w:val="-3"/>
        </w:rPr>
        <w:t>i</w:t>
      </w:r>
      <w:r>
        <w:rPr>
          <w:rFonts w:ascii="Arial" w:hAnsi="Arial" w:cs="Arial"/>
          <w:color w:val="000000"/>
        </w:rPr>
        <w:t>o</w:t>
      </w:r>
      <w:r>
        <w:rPr>
          <w:rFonts w:ascii="Arial" w:hAnsi="Arial" w:cs="Arial"/>
          <w:color w:val="000000"/>
          <w:spacing w:val="-1"/>
        </w:rPr>
        <w:t>n</w:t>
      </w:r>
      <w:r>
        <w:rPr>
          <w:rFonts w:ascii="Arial" w:hAnsi="Arial" w:cs="Arial"/>
          <w:color w:val="000000"/>
        </w:rPr>
        <w:t>es n</w:t>
      </w:r>
      <w:r>
        <w:rPr>
          <w:rFonts w:ascii="Arial" w:hAnsi="Arial" w:cs="Arial"/>
          <w:color w:val="000000"/>
          <w:spacing w:val="-1"/>
        </w:rPr>
        <w:t>o</w:t>
      </w:r>
      <w:r>
        <w:rPr>
          <w:rFonts w:ascii="Arial" w:hAnsi="Arial" w:cs="Arial"/>
          <w:color w:val="000000"/>
          <w:spacing w:val="-2"/>
        </w:rPr>
        <w:t>r</w:t>
      </w:r>
      <w:r>
        <w:rPr>
          <w:rFonts w:ascii="Arial" w:hAnsi="Arial" w:cs="Arial"/>
          <w:color w:val="000000"/>
          <w:spacing w:val="1"/>
        </w:rPr>
        <w:t>m</w:t>
      </w:r>
      <w:r>
        <w:rPr>
          <w:rFonts w:ascii="Arial" w:hAnsi="Arial" w:cs="Arial"/>
          <w:color w:val="000000"/>
        </w:rPr>
        <w:t>a</w:t>
      </w:r>
      <w:r>
        <w:rPr>
          <w:rFonts w:ascii="Arial" w:hAnsi="Arial" w:cs="Arial"/>
          <w:color w:val="000000"/>
          <w:spacing w:val="-1"/>
        </w:rPr>
        <w:t>l</w:t>
      </w:r>
      <w:r>
        <w:rPr>
          <w:rFonts w:ascii="Arial" w:hAnsi="Arial" w:cs="Arial"/>
          <w:color w:val="000000"/>
        </w:rPr>
        <w:t>es</w:t>
      </w:r>
      <w:r>
        <w:rPr>
          <w:rFonts w:ascii="Arial" w:hAnsi="Arial" w:cs="Arial"/>
          <w:color w:val="000000"/>
          <w:spacing w:val="26"/>
        </w:rPr>
        <w:t xml:space="preserve"> </w:t>
      </w:r>
      <w:r>
        <w:rPr>
          <w:rFonts w:ascii="Arial" w:hAnsi="Arial" w:cs="Arial"/>
          <w:color w:val="000000"/>
          <w:spacing w:val="1"/>
        </w:rPr>
        <w:t>t</w:t>
      </w:r>
      <w:r>
        <w:rPr>
          <w:rFonts w:ascii="Arial" w:hAnsi="Arial" w:cs="Arial"/>
          <w:color w:val="000000"/>
          <w:spacing w:val="-1"/>
        </w:rPr>
        <w:t>i</w:t>
      </w:r>
      <w:r>
        <w:rPr>
          <w:rFonts w:ascii="Arial" w:hAnsi="Arial" w:cs="Arial"/>
          <w:color w:val="000000"/>
        </w:rPr>
        <w:t>e</w:t>
      </w:r>
      <w:r>
        <w:rPr>
          <w:rFonts w:ascii="Arial" w:hAnsi="Arial" w:cs="Arial"/>
          <w:color w:val="000000"/>
          <w:spacing w:val="-1"/>
        </w:rPr>
        <w:t>n</w:t>
      </w:r>
      <w:r>
        <w:rPr>
          <w:rFonts w:ascii="Arial" w:hAnsi="Arial" w:cs="Arial"/>
          <w:color w:val="000000"/>
        </w:rPr>
        <w:t>e</w:t>
      </w:r>
      <w:r>
        <w:rPr>
          <w:rFonts w:ascii="Arial" w:hAnsi="Arial" w:cs="Arial"/>
          <w:color w:val="000000"/>
          <w:spacing w:val="28"/>
        </w:rPr>
        <w:t xml:space="preserve"> </w:t>
      </w:r>
      <w:r>
        <w:rPr>
          <w:rFonts w:ascii="Arial" w:hAnsi="Arial" w:cs="Arial"/>
          <w:color w:val="000000"/>
        </w:rPr>
        <w:t>u</w:t>
      </w:r>
      <w:r>
        <w:rPr>
          <w:rFonts w:ascii="Arial" w:hAnsi="Arial" w:cs="Arial"/>
          <w:color w:val="000000"/>
          <w:spacing w:val="-3"/>
        </w:rPr>
        <w:t>n</w:t>
      </w:r>
      <w:r>
        <w:rPr>
          <w:rFonts w:ascii="Arial" w:hAnsi="Arial" w:cs="Arial"/>
          <w:color w:val="000000"/>
        </w:rPr>
        <w:t>a</w:t>
      </w:r>
      <w:r>
        <w:rPr>
          <w:rFonts w:ascii="Arial" w:hAnsi="Arial" w:cs="Arial"/>
          <w:color w:val="000000"/>
          <w:spacing w:val="27"/>
        </w:rPr>
        <w:t xml:space="preserve"> </w:t>
      </w:r>
      <w:r>
        <w:rPr>
          <w:rFonts w:ascii="Arial" w:hAnsi="Arial" w:cs="Arial"/>
          <w:color w:val="000000"/>
        </w:rPr>
        <w:t>d</w:t>
      </w:r>
      <w:r>
        <w:rPr>
          <w:rFonts w:ascii="Arial" w:hAnsi="Arial" w:cs="Arial"/>
          <w:color w:val="000000"/>
          <w:spacing w:val="-1"/>
        </w:rPr>
        <w:t>u</w:t>
      </w:r>
      <w:r>
        <w:rPr>
          <w:rFonts w:ascii="Arial" w:hAnsi="Arial" w:cs="Arial"/>
          <w:color w:val="000000"/>
          <w:spacing w:val="1"/>
        </w:rPr>
        <w:t>r</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25"/>
        </w:rPr>
        <w:t xml:space="preserve"> </w:t>
      </w:r>
      <w:r>
        <w:rPr>
          <w:rFonts w:ascii="Arial" w:hAnsi="Arial" w:cs="Arial"/>
          <w:color w:val="000000"/>
        </w:rPr>
        <w:t>e</w:t>
      </w:r>
      <w:r>
        <w:rPr>
          <w:rFonts w:ascii="Arial" w:hAnsi="Arial" w:cs="Arial"/>
          <w:color w:val="000000"/>
          <w:spacing w:val="-1"/>
        </w:rPr>
        <w:t>nt</w:t>
      </w:r>
      <w:r>
        <w:rPr>
          <w:rFonts w:ascii="Arial" w:hAnsi="Arial" w:cs="Arial"/>
          <w:color w:val="000000"/>
          <w:spacing w:val="1"/>
        </w:rPr>
        <w:t>r</w:t>
      </w:r>
      <w:r>
        <w:rPr>
          <w:rFonts w:ascii="Arial" w:hAnsi="Arial" w:cs="Arial"/>
          <w:color w:val="000000"/>
        </w:rPr>
        <w:t>e 0.06</w:t>
      </w:r>
      <w:r>
        <w:rPr>
          <w:rFonts w:ascii="Arial" w:hAnsi="Arial" w:cs="Arial"/>
          <w:color w:val="000000"/>
          <w:spacing w:val="18"/>
        </w:rPr>
        <w:t xml:space="preserve"> </w:t>
      </w:r>
      <w:r>
        <w:rPr>
          <w:rFonts w:ascii="Arial" w:hAnsi="Arial" w:cs="Arial"/>
          <w:color w:val="000000"/>
        </w:rPr>
        <w:t>y</w:t>
      </w:r>
      <w:r>
        <w:rPr>
          <w:rFonts w:ascii="Arial" w:hAnsi="Arial" w:cs="Arial"/>
          <w:color w:val="000000"/>
          <w:spacing w:val="16"/>
        </w:rPr>
        <w:t xml:space="preserve"> </w:t>
      </w:r>
      <w:r>
        <w:rPr>
          <w:rFonts w:ascii="Arial" w:hAnsi="Arial" w:cs="Arial"/>
          <w:color w:val="000000"/>
        </w:rPr>
        <w:t>0.10</w:t>
      </w:r>
      <w:r>
        <w:rPr>
          <w:rFonts w:ascii="Arial" w:hAnsi="Arial" w:cs="Arial"/>
          <w:color w:val="000000"/>
          <w:spacing w:val="16"/>
        </w:rPr>
        <w:t xml:space="preserve"> </w:t>
      </w:r>
      <w:r>
        <w:rPr>
          <w:rFonts w:ascii="Arial" w:hAnsi="Arial" w:cs="Arial"/>
          <w:color w:val="000000"/>
          <w:spacing w:val="1"/>
        </w:rPr>
        <w:t>s (</w:t>
      </w:r>
      <w:r>
        <w:rPr>
          <w:rFonts w:ascii="Arial" w:hAnsi="Arial" w:cs="Arial"/>
          <w:color w:val="000000"/>
        </w:rPr>
        <w:t>60</w:t>
      </w:r>
      <w:r>
        <w:rPr>
          <w:rFonts w:ascii="Arial" w:hAnsi="Arial" w:cs="Arial"/>
          <w:color w:val="000000"/>
          <w:spacing w:val="15"/>
        </w:rPr>
        <w:t xml:space="preserve"> </w:t>
      </w:r>
      <w:r>
        <w:rPr>
          <w:rFonts w:ascii="Arial" w:hAnsi="Arial" w:cs="Arial"/>
          <w:color w:val="000000"/>
        </w:rPr>
        <w:t>a</w:t>
      </w:r>
      <w:r>
        <w:rPr>
          <w:rFonts w:ascii="Arial" w:hAnsi="Arial" w:cs="Arial"/>
          <w:color w:val="000000"/>
          <w:spacing w:val="18"/>
        </w:rPr>
        <w:t xml:space="preserve"> </w:t>
      </w:r>
      <w:r>
        <w:rPr>
          <w:rFonts w:ascii="Arial" w:hAnsi="Arial" w:cs="Arial"/>
          <w:color w:val="000000"/>
        </w:rPr>
        <w:t>100</w:t>
      </w:r>
      <w:r>
        <w:rPr>
          <w:rFonts w:ascii="Arial" w:hAnsi="Arial" w:cs="Arial"/>
          <w:color w:val="000000"/>
          <w:spacing w:val="13"/>
        </w:rPr>
        <w:t xml:space="preserve"> </w:t>
      </w:r>
      <w:r>
        <w:rPr>
          <w:rFonts w:ascii="Arial" w:hAnsi="Arial" w:cs="Arial"/>
          <w:color w:val="000000"/>
          <w:spacing w:val="1"/>
        </w:rPr>
        <w:t>m</w:t>
      </w:r>
      <w:r>
        <w:rPr>
          <w:rFonts w:ascii="Arial" w:hAnsi="Arial" w:cs="Arial"/>
          <w:color w:val="000000"/>
          <w:spacing w:val="-1"/>
        </w:rPr>
        <w:t>ili</w:t>
      </w:r>
      <w:r>
        <w:rPr>
          <w:rFonts w:ascii="Arial" w:hAnsi="Arial" w:cs="Arial"/>
          <w:color w:val="000000"/>
        </w:rPr>
        <w:t>se</w:t>
      </w:r>
      <w:r>
        <w:rPr>
          <w:rFonts w:ascii="Arial" w:hAnsi="Arial" w:cs="Arial"/>
          <w:color w:val="000000"/>
          <w:spacing w:val="2"/>
        </w:rPr>
        <w:t>g</w:t>
      </w:r>
      <w:r>
        <w:rPr>
          <w:rFonts w:ascii="Arial" w:hAnsi="Arial" w:cs="Arial"/>
          <w:color w:val="000000"/>
        </w:rPr>
        <w:t>u</w:t>
      </w:r>
      <w:r>
        <w:rPr>
          <w:rFonts w:ascii="Arial" w:hAnsi="Arial" w:cs="Arial"/>
          <w:color w:val="000000"/>
          <w:spacing w:val="-1"/>
        </w:rPr>
        <w:t>n</w:t>
      </w:r>
      <w:r>
        <w:rPr>
          <w:rFonts w:ascii="Arial" w:hAnsi="Arial" w:cs="Arial"/>
          <w:color w:val="000000"/>
        </w:rPr>
        <w:t>d</w:t>
      </w:r>
      <w:r>
        <w:rPr>
          <w:rFonts w:ascii="Arial" w:hAnsi="Arial" w:cs="Arial"/>
          <w:color w:val="000000"/>
          <w:spacing w:val="-1"/>
        </w:rPr>
        <w:t>o</w:t>
      </w:r>
      <w:r>
        <w:rPr>
          <w:rFonts w:ascii="Arial" w:hAnsi="Arial" w:cs="Arial"/>
          <w:color w:val="000000"/>
        </w:rPr>
        <w:t>s)</w:t>
      </w:r>
      <w:r>
        <w:rPr>
          <w:rFonts w:ascii="Arial" w:hAnsi="Arial" w:cs="Arial"/>
          <w:color w:val="000000"/>
          <w:spacing w:val="18"/>
        </w:rPr>
        <w:t xml:space="preserve"> </w:t>
      </w:r>
      <w:r>
        <w:rPr>
          <w:rFonts w:ascii="Arial" w:hAnsi="Arial" w:cs="Arial"/>
          <w:color w:val="000000"/>
        </w:rPr>
        <w:t>y</w:t>
      </w:r>
      <w:r>
        <w:rPr>
          <w:rFonts w:ascii="Arial" w:hAnsi="Arial" w:cs="Arial"/>
          <w:color w:val="000000"/>
          <w:spacing w:val="16"/>
        </w:rPr>
        <w:t xml:space="preserve"> </w:t>
      </w:r>
      <w:r>
        <w:rPr>
          <w:rFonts w:ascii="Arial" w:hAnsi="Arial" w:cs="Arial"/>
          <w:color w:val="000000"/>
        </w:rPr>
        <w:t>un</w:t>
      </w:r>
      <w:r>
        <w:rPr>
          <w:rFonts w:ascii="Arial" w:hAnsi="Arial" w:cs="Arial"/>
          <w:color w:val="000000"/>
          <w:spacing w:val="18"/>
        </w:rPr>
        <w:t xml:space="preserve"> </w:t>
      </w:r>
      <w:r>
        <w:rPr>
          <w:rFonts w:ascii="Arial" w:hAnsi="Arial" w:cs="Arial"/>
          <w:color w:val="000000"/>
          <w:spacing w:val="-2"/>
        </w:rPr>
        <w:t>v</w:t>
      </w:r>
      <w:r>
        <w:rPr>
          <w:rFonts w:ascii="Arial" w:hAnsi="Arial" w:cs="Arial"/>
          <w:color w:val="000000"/>
        </w:rPr>
        <w:t>o</w:t>
      </w:r>
      <w:r>
        <w:rPr>
          <w:rFonts w:ascii="Arial" w:hAnsi="Arial" w:cs="Arial"/>
          <w:color w:val="000000"/>
          <w:spacing w:val="-1"/>
        </w:rPr>
        <w:t>l</w:t>
      </w:r>
      <w:r>
        <w:rPr>
          <w:rFonts w:ascii="Arial" w:hAnsi="Arial" w:cs="Arial"/>
          <w:color w:val="000000"/>
          <w:spacing w:val="1"/>
        </w:rPr>
        <w:t>t</w:t>
      </w:r>
      <w:r>
        <w:rPr>
          <w:rFonts w:ascii="Arial" w:hAnsi="Arial" w:cs="Arial"/>
          <w:color w:val="000000"/>
        </w:rPr>
        <w:t>a</w:t>
      </w:r>
      <w:r>
        <w:rPr>
          <w:rFonts w:ascii="Arial" w:hAnsi="Arial" w:cs="Arial"/>
          <w:color w:val="000000"/>
          <w:spacing w:val="1"/>
        </w:rPr>
        <w:t>j</w:t>
      </w:r>
      <w:r>
        <w:rPr>
          <w:rFonts w:ascii="Arial" w:hAnsi="Arial" w:cs="Arial"/>
          <w:color w:val="000000"/>
        </w:rPr>
        <w:t>e no</w:t>
      </w:r>
      <w:r>
        <w:rPr>
          <w:rFonts w:ascii="Arial" w:hAnsi="Arial" w:cs="Arial"/>
          <w:color w:val="000000"/>
          <w:spacing w:val="15"/>
        </w:rPr>
        <w:t xml:space="preserve"> </w:t>
      </w:r>
      <w:r>
        <w:rPr>
          <w:rFonts w:ascii="Arial" w:hAnsi="Arial" w:cs="Arial"/>
          <w:color w:val="000000"/>
          <w:spacing w:val="1"/>
        </w:rPr>
        <w:t>m</w:t>
      </w:r>
      <w:r>
        <w:rPr>
          <w:rFonts w:ascii="Arial" w:hAnsi="Arial" w:cs="Arial"/>
          <w:color w:val="000000"/>
        </w:rPr>
        <w:t>a</w:t>
      </w:r>
      <w:r>
        <w:rPr>
          <w:rFonts w:ascii="Arial" w:hAnsi="Arial" w:cs="Arial"/>
          <w:color w:val="000000"/>
          <w:spacing w:val="-3"/>
        </w:rPr>
        <w:t>y</w:t>
      </w:r>
      <w:r>
        <w:rPr>
          <w:rFonts w:ascii="Arial" w:hAnsi="Arial" w:cs="Arial"/>
          <w:color w:val="000000"/>
        </w:rPr>
        <w:t>or</w:t>
      </w:r>
      <w:r>
        <w:rPr>
          <w:rFonts w:ascii="Arial" w:hAnsi="Arial" w:cs="Arial"/>
          <w:color w:val="000000"/>
          <w:spacing w:val="20"/>
        </w:rPr>
        <w:t xml:space="preserve"> </w:t>
      </w:r>
      <w:r>
        <w:rPr>
          <w:rFonts w:ascii="Arial" w:hAnsi="Arial" w:cs="Arial"/>
          <w:color w:val="000000"/>
        </w:rPr>
        <w:t>de</w:t>
      </w:r>
      <w:r>
        <w:rPr>
          <w:rFonts w:ascii="Arial" w:hAnsi="Arial" w:cs="Arial"/>
          <w:color w:val="000000"/>
          <w:spacing w:val="18"/>
        </w:rPr>
        <w:t xml:space="preserve"> </w:t>
      </w:r>
      <w:r>
        <w:rPr>
          <w:rFonts w:ascii="Arial" w:hAnsi="Arial" w:cs="Arial"/>
          <w:color w:val="000000"/>
          <w:spacing w:val="-3"/>
        </w:rPr>
        <w:t>3</w:t>
      </w:r>
      <w:r>
        <w:rPr>
          <w:rFonts w:ascii="Arial" w:hAnsi="Arial" w:cs="Arial"/>
          <w:color w:val="000000"/>
          <w:spacing w:val="1"/>
        </w:rPr>
        <w:t>,</w:t>
      </w:r>
      <w:r>
        <w:rPr>
          <w:rFonts w:ascii="Arial" w:hAnsi="Arial" w:cs="Arial"/>
          <w:color w:val="000000"/>
        </w:rPr>
        <w:t>5</w:t>
      </w:r>
      <w:r>
        <w:rPr>
          <w:rFonts w:ascii="Arial" w:hAnsi="Arial" w:cs="Arial"/>
          <w:color w:val="000000"/>
          <w:spacing w:val="16"/>
        </w:rPr>
        <w:t xml:space="preserve"> </w:t>
      </w:r>
      <w:proofErr w:type="spellStart"/>
      <w:r>
        <w:rPr>
          <w:rFonts w:ascii="Arial" w:hAnsi="Arial" w:cs="Arial"/>
          <w:color w:val="000000"/>
          <w:spacing w:val="1"/>
        </w:rPr>
        <w:t>m</w:t>
      </w:r>
      <w:r>
        <w:rPr>
          <w:rFonts w:ascii="Arial" w:hAnsi="Arial" w:cs="Arial"/>
          <w:color w:val="000000"/>
        </w:rPr>
        <w:t>V</w:t>
      </w:r>
      <w:proofErr w:type="spellEnd"/>
      <w:r>
        <w:rPr>
          <w:rFonts w:ascii="Arial" w:hAnsi="Arial" w:cs="Arial"/>
          <w:color w:val="000000"/>
        </w:rPr>
        <w:t xml:space="preserve"> e</w:t>
      </w:r>
      <w:r>
        <w:rPr>
          <w:rFonts w:ascii="Arial" w:hAnsi="Arial" w:cs="Arial"/>
          <w:color w:val="000000"/>
          <w:spacing w:val="18"/>
        </w:rPr>
        <w:t xml:space="preserve"> </w:t>
      </w:r>
      <w:r>
        <w:rPr>
          <w:rFonts w:ascii="Arial" w:hAnsi="Arial" w:cs="Arial"/>
          <w:color w:val="000000"/>
          <w:spacing w:val="-1"/>
        </w:rPr>
        <w:t>i</w:t>
      </w:r>
      <w:r>
        <w:rPr>
          <w:rFonts w:ascii="Arial" w:hAnsi="Arial" w:cs="Arial"/>
          <w:color w:val="000000"/>
        </w:rPr>
        <w:t>d</w:t>
      </w:r>
      <w:r>
        <w:rPr>
          <w:rFonts w:ascii="Arial" w:hAnsi="Arial" w:cs="Arial"/>
          <w:color w:val="000000"/>
          <w:spacing w:val="-1"/>
        </w:rPr>
        <w:t>e</w:t>
      </w:r>
      <w:r>
        <w:rPr>
          <w:rFonts w:ascii="Arial" w:hAnsi="Arial" w:cs="Arial"/>
          <w:color w:val="000000"/>
        </w:rPr>
        <w:t>a</w:t>
      </w:r>
      <w:r>
        <w:rPr>
          <w:rFonts w:ascii="Arial" w:hAnsi="Arial" w:cs="Arial"/>
          <w:color w:val="000000"/>
          <w:spacing w:val="-1"/>
        </w:rPr>
        <w:t>l</w:t>
      </w:r>
      <w:r>
        <w:rPr>
          <w:rFonts w:ascii="Arial" w:hAnsi="Arial" w:cs="Arial"/>
          <w:color w:val="000000"/>
          <w:spacing w:val="1"/>
        </w:rPr>
        <w:t>m</w:t>
      </w:r>
      <w:r>
        <w:rPr>
          <w:rFonts w:ascii="Arial" w:hAnsi="Arial" w:cs="Arial"/>
          <w:color w:val="000000"/>
        </w:rPr>
        <w:t>e</w:t>
      </w:r>
      <w:r>
        <w:rPr>
          <w:rFonts w:ascii="Arial" w:hAnsi="Arial" w:cs="Arial"/>
          <w:color w:val="000000"/>
          <w:spacing w:val="-3"/>
        </w:rPr>
        <w:t>n</w:t>
      </w:r>
      <w:r>
        <w:rPr>
          <w:rFonts w:ascii="Arial" w:hAnsi="Arial" w:cs="Arial"/>
          <w:color w:val="000000"/>
          <w:spacing w:val="1"/>
        </w:rPr>
        <w:t>t</w:t>
      </w:r>
      <w:r>
        <w:rPr>
          <w:rFonts w:ascii="Arial" w:hAnsi="Arial" w:cs="Arial"/>
          <w:color w:val="000000"/>
        </w:rPr>
        <w:t>e</w:t>
      </w:r>
      <w:r>
        <w:rPr>
          <w:rFonts w:ascii="Arial" w:hAnsi="Arial" w:cs="Arial"/>
          <w:color w:val="000000"/>
          <w:spacing w:val="16"/>
        </w:rPr>
        <w:t xml:space="preserve"> </w:t>
      </w:r>
      <w:r>
        <w:rPr>
          <w:rFonts w:ascii="Arial" w:hAnsi="Arial" w:cs="Arial"/>
          <w:color w:val="000000"/>
        </w:rPr>
        <w:t>y p</w:t>
      </w:r>
      <w:r>
        <w:rPr>
          <w:rFonts w:ascii="Arial" w:hAnsi="Arial" w:cs="Arial"/>
          <w:color w:val="000000"/>
          <w:spacing w:val="-1"/>
        </w:rPr>
        <w:t>a</w:t>
      </w:r>
      <w:r>
        <w:rPr>
          <w:rFonts w:ascii="Arial" w:hAnsi="Arial" w:cs="Arial"/>
          <w:color w:val="000000"/>
          <w:spacing w:val="1"/>
        </w:rPr>
        <w:t>r</w:t>
      </w:r>
      <w:r>
        <w:rPr>
          <w:rFonts w:ascii="Arial" w:hAnsi="Arial" w:cs="Arial"/>
          <w:color w:val="000000"/>
        </w:rPr>
        <w:t>a</w:t>
      </w:r>
      <w:r>
        <w:rPr>
          <w:rFonts w:ascii="Arial" w:hAnsi="Arial" w:cs="Arial"/>
          <w:color w:val="000000"/>
          <w:spacing w:val="1"/>
        </w:rPr>
        <w:t xml:space="preserve"> </w:t>
      </w:r>
      <w:r>
        <w:rPr>
          <w:rFonts w:ascii="Arial" w:hAnsi="Arial" w:cs="Arial"/>
          <w:color w:val="000000"/>
          <w:spacing w:val="-3"/>
        </w:rPr>
        <w:t>e</w:t>
      </w:r>
      <w:r>
        <w:rPr>
          <w:rFonts w:ascii="Arial" w:hAnsi="Arial" w:cs="Arial"/>
          <w:color w:val="000000"/>
          <w:spacing w:val="1"/>
        </w:rPr>
        <w:t>f</w:t>
      </w:r>
      <w:r>
        <w:rPr>
          <w:rFonts w:ascii="Arial" w:hAnsi="Arial" w:cs="Arial"/>
          <w:color w:val="000000"/>
        </w:rPr>
        <w:t>ectos de</w:t>
      </w:r>
      <w:r>
        <w:rPr>
          <w:rFonts w:ascii="Arial" w:hAnsi="Arial" w:cs="Arial"/>
          <w:color w:val="000000"/>
          <w:spacing w:val="-1"/>
        </w:rPr>
        <w:t xml:space="preserve"> </w:t>
      </w:r>
      <w:r>
        <w:rPr>
          <w:rFonts w:ascii="Arial" w:hAnsi="Arial" w:cs="Arial"/>
          <w:color w:val="000000"/>
        </w:rPr>
        <w:t>d</w:t>
      </w:r>
      <w:r>
        <w:rPr>
          <w:rFonts w:ascii="Arial" w:hAnsi="Arial" w:cs="Arial"/>
          <w:color w:val="000000"/>
          <w:spacing w:val="-1"/>
        </w:rPr>
        <w:t>i</w:t>
      </w:r>
      <w:r>
        <w:rPr>
          <w:rFonts w:ascii="Arial" w:hAnsi="Arial" w:cs="Arial"/>
          <w:color w:val="000000"/>
          <w:spacing w:val="2"/>
        </w:rPr>
        <w:t>g</w:t>
      </w:r>
      <w:r>
        <w:rPr>
          <w:rFonts w:ascii="Arial" w:hAnsi="Arial" w:cs="Arial"/>
          <w:color w:val="000000"/>
          <w:spacing w:val="-1"/>
        </w:rPr>
        <w:t>i</w:t>
      </w:r>
      <w:r>
        <w:rPr>
          <w:rFonts w:ascii="Arial" w:hAnsi="Arial" w:cs="Arial"/>
          <w:color w:val="000000"/>
          <w:spacing w:val="1"/>
        </w:rPr>
        <w:t>t</w:t>
      </w:r>
      <w:r>
        <w:rPr>
          <w:rFonts w:ascii="Arial" w:hAnsi="Arial" w:cs="Arial"/>
          <w:color w:val="000000"/>
        </w:rPr>
        <w:t>a</w:t>
      </w:r>
      <w:r>
        <w:rPr>
          <w:rFonts w:ascii="Arial" w:hAnsi="Arial" w:cs="Arial"/>
          <w:color w:val="000000"/>
          <w:spacing w:val="-1"/>
        </w:rPr>
        <w:t>li</w:t>
      </w:r>
      <w:r>
        <w:rPr>
          <w:rFonts w:ascii="Arial" w:hAnsi="Arial" w:cs="Arial"/>
          <w:color w:val="000000"/>
          <w:spacing w:val="-2"/>
        </w:rPr>
        <w:t>z</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1"/>
        </w:rPr>
        <w:t xml:space="preserve"> </w:t>
      </w:r>
      <w:r>
        <w:rPr>
          <w:rFonts w:ascii="Arial" w:hAnsi="Arial" w:cs="Arial"/>
          <w:color w:val="000000"/>
        </w:rPr>
        <w:t>debe</w:t>
      </w:r>
      <w:r>
        <w:rPr>
          <w:rFonts w:ascii="Arial" w:hAnsi="Arial" w:cs="Arial"/>
          <w:color w:val="000000"/>
          <w:spacing w:val="-1"/>
        </w:rPr>
        <w:t xml:space="preserve"> </w:t>
      </w:r>
      <w:r>
        <w:rPr>
          <w:rFonts w:ascii="Arial" w:hAnsi="Arial" w:cs="Arial"/>
          <w:color w:val="000000"/>
          <w:spacing w:val="1"/>
        </w:rPr>
        <w:t>m</w:t>
      </w:r>
      <w:r>
        <w:rPr>
          <w:rFonts w:ascii="Arial" w:hAnsi="Arial" w:cs="Arial"/>
          <w:color w:val="000000"/>
        </w:rPr>
        <w:t>u</w:t>
      </w:r>
      <w:r>
        <w:rPr>
          <w:rFonts w:ascii="Arial" w:hAnsi="Arial" w:cs="Arial"/>
          <w:color w:val="000000"/>
          <w:spacing w:val="-1"/>
        </w:rPr>
        <w:t>e</w:t>
      </w:r>
      <w:r>
        <w:rPr>
          <w:rFonts w:ascii="Arial" w:hAnsi="Arial" w:cs="Arial"/>
          <w:color w:val="000000"/>
        </w:rPr>
        <w:t>s</w:t>
      </w:r>
      <w:r>
        <w:rPr>
          <w:rFonts w:ascii="Arial" w:hAnsi="Arial" w:cs="Arial"/>
          <w:color w:val="000000"/>
          <w:spacing w:val="-1"/>
        </w:rPr>
        <w:t>t</w:t>
      </w:r>
      <w:r>
        <w:rPr>
          <w:rFonts w:ascii="Arial" w:hAnsi="Arial" w:cs="Arial"/>
          <w:color w:val="000000"/>
          <w:spacing w:val="1"/>
        </w:rPr>
        <w:t>r</w:t>
      </w:r>
      <w:r>
        <w:rPr>
          <w:rFonts w:ascii="Arial" w:hAnsi="Arial" w:cs="Arial"/>
          <w:color w:val="000000"/>
        </w:rPr>
        <w:t>e</w:t>
      </w:r>
      <w:r>
        <w:rPr>
          <w:rFonts w:ascii="Arial" w:hAnsi="Arial" w:cs="Arial"/>
          <w:color w:val="000000"/>
          <w:spacing w:val="-1"/>
        </w:rPr>
        <w:t>a</w:t>
      </w:r>
      <w:r>
        <w:rPr>
          <w:rFonts w:ascii="Arial" w:hAnsi="Arial" w:cs="Arial"/>
          <w:color w:val="000000"/>
          <w:spacing w:val="1"/>
        </w:rPr>
        <w:t>r</w:t>
      </w:r>
      <w:r>
        <w:rPr>
          <w:rFonts w:ascii="Arial" w:hAnsi="Arial" w:cs="Arial"/>
          <w:color w:val="000000"/>
        </w:rPr>
        <w:t xml:space="preserve">se </w:t>
      </w:r>
      <w:r>
        <w:rPr>
          <w:rFonts w:ascii="Arial" w:hAnsi="Arial" w:cs="Arial"/>
          <w:color w:val="000000"/>
          <w:spacing w:val="-3"/>
        </w:rPr>
        <w:t>e</w:t>
      </w:r>
      <w:r>
        <w:rPr>
          <w:rFonts w:ascii="Arial" w:hAnsi="Arial" w:cs="Arial"/>
          <w:color w:val="000000"/>
        </w:rPr>
        <w:t>nt</w:t>
      </w:r>
      <w:r>
        <w:rPr>
          <w:rFonts w:ascii="Arial" w:hAnsi="Arial" w:cs="Arial"/>
          <w:color w:val="000000"/>
          <w:spacing w:val="1"/>
        </w:rPr>
        <w:t>r</w:t>
      </w:r>
      <w:r>
        <w:rPr>
          <w:rFonts w:ascii="Arial" w:hAnsi="Arial" w:cs="Arial"/>
          <w:color w:val="000000"/>
        </w:rPr>
        <w:t>e</w:t>
      </w:r>
      <w:r>
        <w:rPr>
          <w:rFonts w:ascii="Arial" w:hAnsi="Arial" w:cs="Arial"/>
          <w:color w:val="000000"/>
          <w:spacing w:val="-1"/>
        </w:rPr>
        <w:t xml:space="preserve"> </w:t>
      </w:r>
      <w:r>
        <w:rPr>
          <w:rFonts w:ascii="Arial" w:hAnsi="Arial" w:cs="Arial"/>
          <w:color w:val="000000"/>
        </w:rPr>
        <w:t>200</w:t>
      </w:r>
      <w:r>
        <w:rPr>
          <w:rFonts w:ascii="Arial" w:hAnsi="Arial" w:cs="Arial"/>
          <w:color w:val="000000"/>
          <w:spacing w:val="1"/>
        </w:rPr>
        <w:t xml:space="preserve"> </w:t>
      </w:r>
      <w:r>
        <w:rPr>
          <w:rFonts w:ascii="Arial" w:hAnsi="Arial" w:cs="Arial"/>
          <w:color w:val="000000"/>
        </w:rPr>
        <w:t>y</w:t>
      </w:r>
      <w:r>
        <w:rPr>
          <w:rFonts w:ascii="Arial" w:hAnsi="Arial" w:cs="Arial"/>
          <w:color w:val="000000"/>
          <w:spacing w:val="-1"/>
        </w:rPr>
        <w:t xml:space="preserve"> </w:t>
      </w:r>
      <w:r>
        <w:rPr>
          <w:rFonts w:ascii="Arial" w:hAnsi="Arial" w:cs="Arial"/>
          <w:color w:val="000000"/>
        </w:rPr>
        <w:t>500</w:t>
      </w:r>
      <w:r>
        <w:rPr>
          <w:rFonts w:ascii="Arial" w:hAnsi="Arial" w:cs="Arial"/>
          <w:color w:val="000000"/>
          <w:spacing w:val="-1"/>
        </w:rPr>
        <w:t xml:space="preserve"> </w:t>
      </w:r>
      <w:r>
        <w:rPr>
          <w:rFonts w:ascii="Arial" w:hAnsi="Arial" w:cs="Arial"/>
          <w:color w:val="000000"/>
          <w:spacing w:val="1"/>
        </w:rPr>
        <w:t>m</w:t>
      </w:r>
      <w:r>
        <w:rPr>
          <w:rFonts w:ascii="Arial" w:hAnsi="Arial" w:cs="Arial"/>
          <w:color w:val="000000"/>
        </w:rPr>
        <w:t>u</w:t>
      </w:r>
      <w:r>
        <w:rPr>
          <w:rFonts w:ascii="Arial" w:hAnsi="Arial" w:cs="Arial"/>
          <w:color w:val="000000"/>
          <w:spacing w:val="-1"/>
        </w:rPr>
        <w:t>e</w:t>
      </w:r>
      <w:r>
        <w:rPr>
          <w:rFonts w:ascii="Arial" w:hAnsi="Arial" w:cs="Arial"/>
          <w:color w:val="000000"/>
          <w:spacing w:val="-2"/>
        </w:rPr>
        <w:t>s</w:t>
      </w:r>
      <w:r>
        <w:rPr>
          <w:rFonts w:ascii="Arial" w:hAnsi="Arial" w:cs="Arial"/>
          <w:color w:val="000000"/>
          <w:spacing w:val="1"/>
        </w:rPr>
        <w:t>tr</w:t>
      </w:r>
      <w:r>
        <w:rPr>
          <w:rFonts w:ascii="Arial" w:hAnsi="Arial" w:cs="Arial"/>
          <w:color w:val="000000"/>
        </w:rPr>
        <w:t>as</w:t>
      </w:r>
      <w:r>
        <w:rPr>
          <w:rFonts w:ascii="Arial" w:hAnsi="Arial" w:cs="Arial"/>
          <w:color w:val="000000"/>
          <w:spacing w:val="-3"/>
        </w:rPr>
        <w:t xml:space="preserve"> </w:t>
      </w:r>
      <w:r>
        <w:rPr>
          <w:rFonts w:ascii="Arial" w:hAnsi="Arial" w:cs="Arial"/>
          <w:color w:val="000000"/>
        </w:rPr>
        <w:t>por</w:t>
      </w:r>
      <w:r>
        <w:rPr>
          <w:rFonts w:ascii="Arial" w:hAnsi="Arial" w:cs="Arial"/>
          <w:color w:val="000000"/>
          <w:spacing w:val="2"/>
        </w:rPr>
        <w:t xml:space="preserve"> </w:t>
      </w:r>
      <w:r>
        <w:rPr>
          <w:rFonts w:ascii="Arial" w:hAnsi="Arial" w:cs="Arial"/>
          <w:color w:val="000000"/>
        </w:rPr>
        <w:t>s</w:t>
      </w:r>
      <w:r>
        <w:rPr>
          <w:rFonts w:ascii="Arial" w:hAnsi="Arial" w:cs="Arial"/>
          <w:color w:val="000000"/>
          <w:spacing w:val="-3"/>
        </w:rPr>
        <w:t>e</w:t>
      </w:r>
      <w:r>
        <w:rPr>
          <w:rFonts w:ascii="Arial" w:hAnsi="Arial" w:cs="Arial"/>
          <w:color w:val="000000"/>
          <w:spacing w:val="2"/>
        </w:rPr>
        <w:t>g</w:t>
      </w:r>
      <w:r>
        <w:rPr>
          <w:rFonts w:ascii="Arial" w:hAnsi="Arial" w:cs="Arial"/>
          <w:color w:val="000000"/>
        </w:rPr>
        <w:t>u</w:t>
      </w:r>
      <w:r>
        <w:rPr>
          <w:rFonts w:ascii="Arial" w:hAnsi="Arial" w:cs="Arial"/>
          <w:color w:val="000000"/>
          <w:spacing w:val="-1"/>
        </w:rPr>
        <w:t>n</w:t>
      </w:r>
      <w:r>
        <w:rPr>
          <w:rFonts w:ascii="Arial" w:hAnsi="Arial" w:cs="Arial"/>
          <w:color w:val="000000"/>
        </w:rPr>
        <w:t>d</w:t>
      </w:r>
      <w:r>
        <w:rPr>
          <w:rFonts w:ascii="Arial" w:hAnsi="Arial" w:cs="Arial"/>
          <w:color w:val="000000"/>
          <w:spacing w:val="-3"/>
        </w:rPr>
        <w:t>o</w:t>
      </w:r>
      <w:r>
        <w:rPr>
          <w:rFonts w:ascii="Arial" w:hAnsi="Arial" w:cs="Arial"/>
          <w:color w:val="000000"/>
          <w:spacing w:val="-1"/>
        </w:rPr>
        <w:t>.</w:t>
      </w:r>
      <w:r>
        <w:rPr>
          <w:rStyle w:val="Refdenotaalpie"/>
          <w:rFonts w:ascii="Arial" w:hAnsi="Arial" w:cs="Arial"/>
          <w:color w:val="000000"/>
          <w:spacing w:val="-1"/>
        </w:rPr>
        <w:footnoteReference w:id="21"/>
      </w:r>
    </w:p>
    <w:p w14:paraId="120B42C6" w14:textId="77777777" w:rsidR="00DD6DF8" w:rsidRDefault="00DD6DF8" w:rsidP="00DD6DF8">
      <w:pPr>
        <w:widowControl w:val="0"/>
        <w:autoSpaceDE w:val="0"/>
        <w:autoSpaceDN w:val="0"/>
        <w:adjustRightInd w:val="0"/>
        <w:ind w:right="73"/>
        <w:jc w:val="both"/>
        <w:rPr>
          <w:rFonts w:ascii="Arial" w:hAnsi="Arial" w:cs="Arial"/>
          <w:color w:val="000000"/>
          <w:spacing w:val="-1"/>
        </w:rPr>
      </w:pPr>
    </w:p>
    <w:p w14:paraId="550D66E4" w14:textId="77777777" w:rsidR="00DD6DF8" w:rsidRDefault="00DD6DF8" w:rsidP="00DD6DF8">
      <w:pPr>
        <w:widowControl w:val="0"/>
        <w:autoSpaceDE w:val="0"/>
        <w:autoSpaceDN w:val="0"/>
        <w:adjustRightInd w:val="0"/>
        <w:ind w:right="73"/>
        <w:jc w:val="both"/>
        <w:rPr>
          <w:rFonts w:ascii="Arial" w:hAnsi="Arial" w:cs="Arial"/>
          <w:color w:val="000000"/>
          <w:spacing w:val="-1"/>
        </w:rPr>
      </w:pPr>
    </w:p>
    <w:p w14:paraId="7E31252C" w14:textId="77777777" w:rsidR="00DD6DF8" w:rsidRDefault="00DD6DF8" w:rsidP="00DD6DF8">
      <w:pPr>
        <w:widowControl w:val="0"/>
        <w:autoSpaceDE w:val="0"/>
        <w:autoSpaceDN w:val="0"/>
        <w:adjustRightInd w:val="0"/>
        <w:ind w:right="73"/>
        <w:jc w:val="both"/>
        <w:rPr>
          <w:rFonts w:ascii="Arial" w:hAnsi="Arial" w:cs="Arial"/>
          <w:color w:val="000000"/>
          <w:sz w:val="14"/>
          <w:szCs w:val="14"/>
        </w:rPr>
      </w:pPr>
    </w:p>
    <w:p w14:paraId="3E6BFBDA" w14:textId="77777777" w:rsidR="00DD6DF8" w:rsidRDefault="00DD6DF8" w:rsidP="00DD6DF8">
      <w:pPr>
        <w:widowControl w:val="0"/>
        <w:autoSpaceDE w:val="0"/>
        <w:autoSpaceDN w:val="0"/>
        <w:adjustRightInd w:val="0"/>
        <w:spacing w:before="6" w:line="140" w:lineRule="exact"/>
        <w:rPr>
          <w:rFonts w:ascii="Arial" w:hAnsi="Arial" w:cs="Arial"/>
          <w:color w:val="000000"/>
          <w:sz w:val="14"/>
          <w:szCs w:val="14"/>
        </w:rPr>
      </w:pPr>
    </w:p>
    <w:p w14:paraId="4FA99F34"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394D72E5" w14:textId="77777777" w:rsidR="00DD6DF8" w:rsidRDefault="00390A65" w:rsidP="00DD6DF8">
      <w:pPr>
        <w:widowControl w:val="0"/>
        <w:autoSpaceDE w:val="0"/>
        <w:autoSpaceDN w:val="0"/>
        <w:adjustRightInd w:val="0"/>
        <w:ind w:right="2"/>
        <w:jc w:val="both"/>
        <w:rPr>
          <w:rFonts w:ascii="Arial" w:hAnsi="Arial" w:cs="Arial"/>
          <w:color w:val="000000"/>
        </w:rPr>
      </w:pPr>
      <w:r>
        <w:rPr>
          <w:noProof/>
        </w:rPr>
        <w:pict w14:anchorId="5583372B">
          <v:group id="_x0000_s1026" style="position:absolute;left:0;text-align:left;margin-left:114.75pt;margin-top:15.45pt;width:402.6pt;height:167.35pt;z-index:-251656192;mso-position-horizontal-relative:page" coordorigin="2295,309" coordsize="8052,3347" o:allowincell="f">
            <v:rect id="_x0000_s1027" style="position:absolute;left:2298;top:312;width:8020;height:3340;mso-position-horizontal-relative:page" o:allowincell="f" filled="f" stroked="f">
              <v:textbox inset="0,0,0,0">
                <w:txbxContent>
                  <w:p w14:paraId="786565CC" w14:textId="77777777" w:rsidR="00DD6DF8" w:rsidRDefault="00390A65" w:rsidP="00DD6DF8">
                    <w:pPr>
                      <w:spacing w:line="3340" w:lineRule="atLeast"/>
                    </w:pPr>
                    <w:r>
                      <w:pict w14:anchorId="490DDF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168pt">
                          <v:imagedata r:id="rId12" o:title=""/>
                        </v:shape>
                      </w:pict>
                    </w:r>
                  </w:p>
                  <w:p w14:paraId="64FF43E9" w14:textId="77777777" w:rsidR="00DD6DF8" w:rsidRDefault="00DD6DF8" w:rsidP="00DD6DF8">
                    <w:pPr>
                      <w:widowControl w:val="0"/>
                      <w:autoSpaceDE w:val="0"/>
                      <w:autoSpaceDN w:val="0"/>
                      <w:adjustRightInd w:val="0"/>
                    </w:pPr>
                  </w:p>
                </w:txbxContent>
              </v:textbox>
            </v:rect>
            <v:rect id="_x0000_s1028" style="position:absolute;left:2296;top:310;width:8049;height:3344" o:allowincell="f" filled="f" strokecolor="gray" strokeweight=".14pt">
              <v:path arrowok="t"/>
            </v:rect>
            <w10:wrap anchorx="page"/>
          </v:group>
        </w:pict>
      </w:r>
      <w:r w:rsidR="00DD6DF8">
        <w:rPr>
          <w:rFonts w:ascii="Arial" w:hAnsi="Arial" w:cs="Arial"/>
          <w:b/>
          <w:bCs/>
          <w:color w:val="000000"/>
        </w:rPr>
        <w:t>Figura</w:t>
      </w:r>
      <w:r w:rsidR="00DD6DF8">
        <w:rPr>
          <w:rFonts w:ascii="Arial" w:hAnsi="Arial" w:cs="Arial"/>
          <w:b/>
          <w:bCs/>
          <w:color w:val="000000"/>
          <w:spacing w:val="1"/>
        </w:rPr>
        <w:t xml:space="preserve"> </w:t>
      </w:r>
      <w:r w:rsidR="00DD6DF8">
        <w:rPr>
          <w:rFonts w:ascii="Arial" w:hAnsi="Arial" w:cs="Arial"/>
          <w:b/>
          <w:bCs/>
          <w:color w:val="000000"/>
          <w:spacing w:val="-3"/>
        </w:rPr>
        <w:t>3</w:t>
      </w:r>
      <w:r w:rsidR="00DD6DF8">
        <w:rPr>
          <w:rFonts w:ascii="Arial" w:hAnsi="Arial" w:cs="Arial"/>
          <w:color w:val="000000"/>
        </w:rPr>
        <w:t>.</w:t>
      </w:r>
      <w:r w:rsidR="00DD6DF8">
        <w:rPr>
          <w:rFonts w:ascii="Arial" w:hAnsi="Arial" w:cs="Arial"/>
          <w:color w:val="000000"/>
          <w:spacing w:val="2"/>
        </w:rPr>
        <w:t xml:space="preserve"> </w:t>
      </w:r>
      <w:r w:rsidR="00DD6DF8">
        <w:rPr>
          <w:rFonts w:ascii="Arial" w:hAnsi="Arial" w:cs="Arial"/>
          <w:b/>
          <w:bCs/>
          <w:color w:val="000000"/>
          <w:spacing w:val="-3"/>
        </w:rPr>
        <w:t>E</w:t>
      </w:r>
      <w:r w:rsidR="00DD6DF8">
        <w:rPr>
          <w:rFonts w:ascii="Arial" w:hAnsi="Arial" w:cs="Arial"/>
          <w:b/>
          <w:bCs/>
          <w:color w:val="000000"/>
          <w:spacing w:val="1"/>
        </w:rPr>
        <w:t>l</w:t>
      </w:r>
      <w:r w:rsidR="00DD6DF8">
        <w:rPr>
          <w:rFonts w:ascii="Arial" w:hAnsi="Arial" w:cs="Arial"/>
          <w:b/>
          <w:bCs/>
          <w:color w:val="000000"/>
        </w:rPr>
        <w:t>e</w:t>
      </w:r>
      <w:r w:rsidR="00DD6DF8">
        <w:rPr>
          <w:rFonts w:ascii="Arial" w:hAnsi="Arial" w:cs="Arial"/>
          <w:b/>
          <w:bCs/>
          <w:color w:val="000000"/>
          <w:spacing w:val="-1"/>
        </w:rPr>
        <w:t>c</w:t>
      </w:r>
      <w:r w:rsidR="00DD6DF8">
        <w:rPr>
          <w:rFonts w:ascii="Arial" w:hAnsi="Arial" w:cs="Arial"/>
          <w:b/>
          <w:bCs/>
          <w:color w:val="000000"/>
          <w:spacing w:val="-2"/>
        </w:rPr>
        <w:t>t</w:t>
      </w:r>
      <w:r w:rsidR="00DD6DF8">
        <w:rPr>
          <w:rFonts w:ascii="Arial" w:hAnsi="Arial" w:cs="Arial"/>
          <w:b/>
          <w:bCs/>
          <w:color w:val="000000"/>
        </w:rPr>
        <w:t>roc</w:t>
      </w:r>
      <w:r w:rsidR="00DD6DF8">
        <w:rPr>
          <w:rFonts w:ascii="Arial" w:hAnsi="Arial" w:cs="Arial"/>
          <w:b/>
          <w:bCs/>
          <w:color w:val="000000"/>
          <w:spacing w:val="-1"/>
        </w:rPr>
        <w:t>a</w:t>
      </w:r>
      <w:r w:rsidR="00DD6DF8">
        <w:rPr>
          <w:rFonts w:ascii="Arial" w:hAnsi="Arial" w:cs="Arial"/>
          <w:b/>
          <w:bCs/>
          <w:color w:val="000000"/>
        </w:rPr>
        <w:t>r</w:t>
      </w:r>
      <w:r w:rsidR="00DD6DF8">
        <w:rPr>
          <w:rFonts w:ascii="Arial" w:hAnsi="Arial" w:cs="Arial"/>
          <w:b/>
          <w:bCs/>
          <w:color w:val="000000"/>
          <w:spacing w:val="-2"/>
        </w:rPr>
        <w:t>d</w:t>
      </w:r>
      <w:r w:rsidR="00DD6DF8">
        <w:rPr>
          <w:rFonts w:ascii="Arial" w:hAnsi="Arial" w:cs="Arial"/>
          <w:b/>
          <w:bCs/>
          <w:color w:val="000000"/>
          <w:spacing w:val="1"/>
        </w:rPr>
        <w:t>i</w:t>
      </w:r>
      <w:r w:rsidR="00DD6DF8">
        <w:rPr>
          <w:rFonts w:ascii="Arial" w:hAnsi="Arial" w:cs="Arial"/>
          <w:b/>
          <w:bCs/>
          <w:color w:val="000000"/>
          <w:spacing w:val="-3"/>
        </w:rPr>
        <w:t>o</w:t>
      </w:r>
      <w:r w:rsidR="00DD6DF8">
        <w:rPr>
          <w:rFonts w:ascii="Arial" w:hAnsi="Arial" w:cs="Arial"/>
          <w:b/>
          <w:bCs/>
          <w:color w:val="000000"/>
        </w:rPr>
        <w:t>grama</w:t>
      </w:r>
      <w:r w:rsidR="00DD6DF8">
        <w:rPr>
          <w:rFonts w:ascii="Arial" w:hAnsi="Arial" w:cs="Arial"/>
          <w:b/>
          <w:bCs/>
          <w:color w:val="000000"/>
          <w:spacing w:val="2"/>
        </w:rPr>
        <w:t xml:space="preserve"> </w:t>
      </w:r>
      <w:r w:rsidR="00DD6DF8">
        <w:rPr>
          <w:rFonts w:ascii="Arial" w:hAnsi="Arial" w:cs="Arial"/>
          <w:b/>
          <w:bCs/>
          <w:color w:val="000000"/>
          <w:spacing w:val="-1"/>
        </w:rPr>
        <w:t>N</w:t>
      </w:r>
      <w:r w:rsidR="00DD6DF8">
        <w:rPr>
          <w:rFonts w:ascii="Arial" w:hAnsi="Arial" w:cs="Arial"/>
          <w:b/>
          <w:bCs/>
          <w:color w:val="000000"/>
        </w:rPr>
        <w:t>o</w:t>
      </w:r>
      <w:r w:rsidR="00DD6DF8">
        <w:rPr>
          <w:rFonts w:ascii="Arial" w:hAnsi="Arial" w:cs="Arial"/>
          <w:b/>
          <w:bCs/>
          <w:color w:val="000000"/>
          <w:spacing w:val="-2"/>
        </w:rPr>
        <w:t>r</w:t>
      </w:r>
      <w:r w:rsidR="00DD6DF8">
        <w:rPr>
          <w:rFonts w:ascii="Arial" w:hAnsi="Arial" w:cs="Arial"/>
          <w:b/>
          <w:bCs/>
          <w:color w:val="000000"/>
        </w:rPr>
        <w:t>m</w:t>
      </w:r>
      <w:r w:rsidR="00DD6DF8">
        <w:rPr>
          <w:rFonts w:ascii="Arial" w:hAnsi="Arial" w:cs="Arial"/>
          <w:b/>
          <w:bCs/>
          <w:color w:val="000000"/>
          <w:spacing w:val="-2"/>
        </w:rPr>
        <w:t>a</w:t>
      </w:r>
      <w:r w:rsidR="00DD6DF8">
        <w:rPr>
          <w:rFonts w:ascii="Arial" w:hAnsi="Arial" w:cs="Arial"/>
          <w:b/>
          <w:bCs/>
          <w:color w:val="000000"/>
          <w:spacing w:val="-1"/>
        </w:rPr>
        <w:t>l</w:t>
      </w:r>
      <w:r w:rsidR="00DD6DF8">
        <w:rPr>
          <w:rStyle w:val="Refdenotaalpie"/>
          <w:rFonts w:ascii="Arial" w:hAnsi="Arial" w:cs="Arial"/>
          <w:b/>
          <w:bCs/>
          <w:color w:val="000000"/>
          <w:spacing w:val="-1"/>
        </w:rPr>
        <w:footnoteReference w:id="22"/>
      </w:r>
      <w:r w:rsidR="00DD6DF8">
        <w:rPr>
          <w:rFonts w:ascii="Arial" w:hAnsi="Arial" w:cs="Arial"/>
          <w:b/>
          <w:bCs/>
          <w:color w:val="000000"/>
        </w:rPr>
        <w:t>.</w:t>
      </w:r>
    </w:p>
    <w:p w14:paraId="6B3D8F55" w14:textId="77777777" w:rsidR="00DD6DF8" w:rsidRDefault="00DD6DF8" w:rsidP="00DD6DF8">
      <w:pPr>
        <w:widowControl w:val="0"/>
        <w:autoSpaceDE w:val="0"/>
        <w:autoSpaceDN w:val="0"/>
        <w:adjustRightInd w:val="0"/>
        <w:spacing w:before="3" w:line="160" w:lineRule="exact"/>
        <w:rPr>
          <w:rFonts w:ascii="Arial" w:hAnsi="Arial" w:cs="Arial"/>
          <w:color w:val="000000"/>
          <w:sz w:val="16"/>
          <w:szCs w:val="16"/>
        </w:rPr>
      </w:pPr>
    </w:p>
    <w:p w14:paraId="33B0AF68"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1C46089E"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45C55516"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3E5E15F8"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3A7D90ED"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7E2DB906"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3B200EB8"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57E18647"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01E93F0B"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6C243607"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44398AC1"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6E8CE15B"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2DAE58B2"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148D693A"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100A9144"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0073A437"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6F6F8288"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23EF9039"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387CA09E" w14:textId="77777777" w:rsidR="00DD6DF8" w:rsidRDefault="00DD6DF8" w:rsidP="00DD6DF8">
      <w:pPr>
        <w:widowControl w:val="0"/>
        <w:autoSpaceDE w:val="0"/>
        <w:autoSpaceDN w:val="0"/>
        <w:adjustRightInd w:val="0"/>
        <w:ind w:right="72"/>
        <w:jc w:val="both"/>
        <w:rPr>
          <w:rFonts w:ascii="Arial" w:hAnsi="Arial" w:cs="Arial"/>
          <w:color w:val="000000"/>
        </w:rPr>
      </w:pPr>
      <w:r>
        <w:rPr>
          <w:rFonts w:ascii="Arial" w:hAnsi="Arial" w:cs="Arial"/>
          <w:b/>
          <w:bCs/>
          <w:color w:val="000000"/>
        </w:rPr>
        <w:t>F</w:t>
      </w:r>
      <w:r>
        <w:rPr>
          <w:rFonts w:ascii="Arial" w:hAnsi="Arial" w:cs="Arial"/>
          <w:b/>
          <w:bCs/>
          <w:color w:val="000000"/>
          <w:spacing w:val="-1"/>
        </w:rPr>
        <w:t>u</w:t>
      </w:r>
      <w:r>
        <w:rPr>
          <w:rFonts w:ascii="Arial" w:hAnsi="Arial" w:cs="Arial"/>
          <w:b/>
          <w:bCs/>
          <w:color w:val="000000"/>
        </w:rPr>
        <w:t>e</w:t>
      </w:r>
      <w:r>
        <w:rPr>
          <w:rFonts w:ascii="Arial" w:hAnsi="Arial" w:cs="Arial"/>
          <w:b/>
          <w:bCs/>
          <w:color w:val="000000"/>
          <w:spacing w:val="-1"/>
        </w:rPr>
        <w:t>n</w:t>
      </w:r>
      <w:r>
        <w:rPr>
          <w:rFonts w:ascii="Arial" w:hAnsi="Arial" w:cs="Arial"/>
          <w:b/>
          <w:bCs/>
          <w:color w:val="000000"/>
          <w:spacing w:val="1"/>
        </w:rPr>
        <w:t>t</w:t>
      </w:r>
      <w:r>
        <w:rPr>
          <w:rFonts w:ascii="Arial" w:hAnsi="Arial" w:cs="Arial"/>
          <w:b/>
          <w:bCs/>
          <w:color w:val="000000"/>
        </w:rPr>
        <w:t>e:</w:t>
      </w:r>
      <w:r>
        <w:rPr>
          <w:rFonts w:ascii="Arial" w:hAnsi="Arial" w:cs="Arial"/>
          <w:b/>
          <w:bCs/>
          <w:color w:val="000000"/>
          <w:spacing w:val="9"/>
        </w:rPr>
        <w:t xml:space="preserve"> </w:t>
      </w:r>
      <w:r>
        <w:rPr>
          <w:rFonts w:ascii="Arial" w:hAnsi="Arial" w:cs="Arial"/>
          <w:color w:val="000000"/>
          <w:spacing w:val="-1"/>
        </w:rPr>
        <w:t>S</w:t>
      </w:r>
      <w:r>
        <w:rPr>
          <w:rFonts w:ascii="Arial" w:hAnsi="Arial" w:cs="Arial"/>
          <w:color w:val="000000"/>
        </w:rPr>
        <w:t>e</w:t>
      </w:r>
      <w:r>
        <w:rPr>
          <w:rFonts w:ascii="Arial" w:hAnsi="Arial" w:cs="Arial"/>
          <w:color w:val="000000"/>
          <w:spacing w:val="-1"/>
        </w:rPr>
        <w:t>ñ</w:t>
      </w:r>
      <w:r>
        <w:rPr>
          <w:rFonts w:ascii="Arial" w:hAnsi="Arial" w:cs="Arial"/>
          <w:color w:val="000000"/>
        </w:rPr>
        <w:t>a</w:t>
      </w:r>
      <w:r>
        <w:rPr>
          <w:rFonts w:ascii="Arial" w:hAnsi="Arial" w:cs="Arial"/>
          <w:color w:val="000000"/>
          <w:spacing w:val="-1"/>
        </w:rPr>
        <w:t>l</w:t>
      </w:r>
      <w:r>
        <w:rPr>
          <w:rFonts w:ascii="Arial" w:hAnsi="Arial" w:cs="Arial"/>
          <w:color w:val="000000"/>
        </w:rPr>
        <w:t>es</w:t>
      </w:r>
      <w:r>
        <w:rPr>
          <w:rFonts w:ascii="Arial" w:hAnsi="Arial" w:cs="Arial"/>
          <w:color w:val="000000"/>
          <w:spacing w:val="9"/>
        </w:rPr>
        <w:t xml:space="preserve"> </w:t>
      </w:r>
      <w:r>
        <w:rPr>
          <w:rFonts w:ascii="Arial" w:hAnsi="Arial" w:cs="Arial"/>
          <w:color w:val="000000"/>
        </w:rPr>
        <w:t>b</w:t>
      </w:r>
      <w:r>
        <w:rPr>
          <w:rFonts w:ascii="Arial" w:hAnsi="Arial" w:cs="Arial"/>
          <w:color w:val="000000"/>
          <w:spacing w:val="-1"/>
        </w:rPr>
        <w:t>i</w:t>
      </w:r>
      <w:r>
        <w:rPr>
          <w:rFonts w:ascii="Arial" w:hAnsi="Arial" w:cs="Arial"/>
          <w:color w:val="000000"/>
          <w:spacing w:val="-3"/>
        </w:rPr>
        <w:t>o</w:t>
      </w:r>
      <w:r>
        <w:rPr>
          <w:rFonts w:ascii="Arial" w:hAnsi="Arial" w:cs="Arial"/>
          <w:color w:val="000000"/>
          <w:spacing w:val="1"/>
        </w:rPr>
        <w:t>m</w:t>
      </w:r>
      <w:r>
        <w:rPr>
          <w:rFonts w:ascii="Arial" w:hAnsi="Arial" w:cs="Arial"/>
          <w:color w:val="000000"/>
        </w:rPr>
        <w:t>é</w:t>
      </w:r>
      <w:r>
        <w:rPr>
          <w:rFonts w:ascii="Arial" w:hAnsi="Arial" w:cs="Arial"/>
          <w:color w:val="000000"/>
          <w:spacing w:val="-3"/>
        </w:rPr>
        <w:t>d</w:t>
      </w:r>
      <w:r>
        <w:rPr>
          <w:rFonts w:ascii="Arial" w:hAnsi="Arial" w:cs="Arial"/>
          <w:color w:val="000000"/>
          <w:spacing w:val="-1"/>
        </w:rPr>
        <w:t>i</w:t>
      </w:r>
      <w:r>
        <w:rPr>
          <w:rFonts w:ascii="Arial" w:hAnsi="Arial" w:cs="Arial"/>
          <w:color w:val="000000"/>
        </w:rPr>
        <w:t>cas:</w:t>
      </w:r>
      <w:r>
        <w:rPr>
          <w:rFonts w:ascii="Arial" w:hAnsi="Arial" w:cs="Arial"/>
          <w:color w:val="000000"/>
          <w:spacing w:val="10"/>
        </w:rPr>
        <w:t xml:space="preserve"> </w:t>
      </w:r>
      <w:r>
        <w:rPr>
          <w:rFonts w:ascii="Arial" w:hAnsi="Arial" w:cs="Arial"/>
          <w:color w:val="000000"/>
          <w:spacing w:val="-1"/>
        </w:rPr>
        <w:t>i</w:t>
      </w:r>
      <w:r>
        <w:rPr>
          <w:rFonts w:ascii="Arial" w:hAnsi="Arial" w:cs="Arial"/>
          <w:color w:val="000000"/>
          <w:spacing w:val="-3"/>
        </w:rPr>
        <w:t>n</w:t>
      </w:r>
      <w:r>
        <w:rPr>
          <w:rFonts w:ascii="Arial" w:hAnsi="Arial" w:cs="Arial"/>
          <w:color w:val="000000"/>
          <w:spacing w:val="3"/>
        </w:rPr>
        <w:t>f</w:t>
      </w:r>
      <w:r>
        <w:rPr>
          <w:rFonts w:ascii="Arial" w:hAnsi="Arial" w:cs="Arial"/>
          <w:color w:val="000000"/>
        </w:rPr>
        <w:t>o</w:t>
      </w:r>
      <w:r>
        <w:rPr>
          <w:rFonts w:ascii="Arial" w:hAnsi="Arial" w:cs="Arial"/>
          <w:color w:val="000000"/>
          <w:spacing w:val="-2"/>
        </w:rPr>
        <w:t>r</w:t>
      </w:r>
      <w:r>
        <w:rPr>
          <w:rFonts w:ascii="Arial" w:hAnsi="Arial" w:cs="Arial"/>
          <w:color w:val="000000"/>
          <w:spacing w:val="1"/>
        </w:rPr>
        <w:t>m</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7"/>
        </w:rPr>
        <w:t xml:space="preserve"> </w:t>
      </w:r>
      <w:r>
        <w:rPr>
          <w:rFonts w:ascii="Arial" w:hAnsi="Arial" w:cs="Arial"/>
          <w:color w:val="000000"/>
          <w:spacing w:val="2"/>
        </w:rPr>
        <w:t>q</w:t>
      </w:r>
      <w:r>
        <w:rPr>
          <w:rFonts w:ascii="Arial" w:hAnsi="Arial" w:cs="Arial"/>
          <w:color w:val="000000"/>
        </w:rPr>
        <w:t>ue</w:t>
      </w:r>
      <w:r>
        <w:rPr>
          <w:rFonts w:ascii="Arial" w:hAnsi="Arial" w:cs="Arial"/>
          <w:color w:val="000000"/>
          <w:spacing w:val="6"/>
        </w:rPr>
        <w:t xml:space="preserve"> </w:t>
      </w:r>
      <w:r>
        <w:rPr>
          <w:rFonts w:ascii="Arial" w:hAnsi="Arial" w:cs="Arial"/>
          <w:color w:val="000000"/>
        </w:rPr>
        <w:t>sa</w:t>
      </w:r>
      <w:r>
        <w:rPr>
          <w:rFonts w:ascii="Arial" w:hAnsi="Arial" w:cs="Arial"/>
          <w:color w:val="000000"/>
          <w:spacing w:val="-1"/>
        </w:rPr>
        <w:t>l</w:t>
      </w:r>
      <w:r>
        <w:rPr>
          <w:rFonts w:ascii="Arial" w:hAnsi="Arial" w:cs="Arial"/>
          <w:color w:val="000000"/>
        </w:rPr>
        <w:t>e</w:t>
      </w:r>
      <w:r>
        <w:rPr>
          <w:rFonts w:ascii="Arial" w:hAnsi="Arial" w:cs="Arial"/>
          <w:color w:val="000000"/>
          <w:spacing w:val="8"/>
        </w:rPr>
        <w:t xml:space="preserve"> </w:t>
      </w:r>
      <w:r>
        <w:rPr>
          <w:rFonts w:ascii="Arial" w:hAnsi="Arial" w:cs="Arial"/>
          <w:color w:val="000000"/>
        </w:rPr>
        <w:t>del</w:t>
      </w:r>
      <w:r>
        <w:rPr>
          <w:rFonts w:ascii="Arial" w:hAnsi="Arial" w:cs="Arial"/>
          <w:color w:val="000000"/>
          <w:spacing w:val="8"/>
        </w:rPr>
        <w:t xml:space="preserve"> </w:t>
      </w:r>
      <w:r>
        <w:rPr>
          <w:rFonts w:ascii="Arial" w:hAnsi="Arial" w:cs="Arial"/>
          <w:color w:val="000000"/>
        </w:rPr>
        <w:t>cu</w:t>
      </w:r>
      <w:r>
        <w:rPr>
          <w:rFonts w:ascii="Arial" w:hAnsi="Arial" w:cs="Arial"/>
          <w:color w:val="000000"/>
          <w:spacing w:val="-1"/>
        </w:rPr>
        <w:t>e</w:t>
      </w:r>
      <w:r>
        <w:rPr>
          <w:rFonts w:ascii="Arial" w:hAnsi="Arial" w:cs="Arial"/>
          <w:color w:val="000000"/>
          <w:spacing w:val="1"/>
        </w:rPr>
        <w:t>r</w:t>
      </w:r>
      <w:r>
        <w:rPr>
          <w:rFonts w:ascii="Arial" w:hAnsi="Arial" w:cs="Arial"/>
          <w:color w:val="000000"/>
        </w:rPr>
        <w:t>p</w:t>
      </w:r>
      <w:r>
        <w:rPr>
          <w:rFonts w:ascii="Arial" w:hAnsi="Arial" w:cs="Arial"/>
          <w:color w:val="000000"/>
          <w:spacing w:val="-1"/>
        </w:rPr>
        <w:t>o</w:t>
      </w:r>
      <w:r>
        <w:rPr>
          <w:rFonts w:ascii="Arial" w:hAnsi="Arial" w:cs="Arial"/>
          <w:color w:val="000000"/>
        </w:rPr>
        <w:t>.</w:t>
      </w:r>
      <w:r>
        <w:rPr>
          <w:rFonts w:ascii="Arial" w:hAnsi="Arial" w:cs="Arial"/>
          <w:color w:val="000000"/>
          <w:spacing w:val="8"/>
        </w:rPr>
        <w:t xml:space="preserve"> </w:t>
      </w:r>
      <w:r>
        <w:rPr>
          <w:rFonts w:ascii="Arial" w:hAnsi="Arial" w:cs="Arial"/>
          <w:color w:val="000000"/>
          <w:spacing w:val="-1"/>
        </w:rPr>
        <w:t>P</w:t>
      </w:r>
      <w:r>
        <w:rPr>
          <w:rFonts w:ascii="Arial" w:hAnsi="Arial" w:cs="Arial"/>
          <w:color w:val="000000"/>
        </w:rPr>
        <w:t>a</w:t>
      </w:r>
      <w:r>
        <w:rPr>
          <w:rFonts w:ascii="Arial" w:hAnsi="Arial" w:cs="Arial"/>
          <w:color w:val="000000"/>
          <w:spacing w:val="-1"/>
        </w:rPr>
        <w:t>bl</w:t>
      </w:r>
      <w:r>
        <w:rPr>
          <w:rFonts w:ascii="Arial" w:hAnsi="Arial" w:cs="Arial"/>
          <w:color w:val="000000"/>
        </w:rPr>
        <w:t>o</w:t>
      </w:r>
      <w:r>
        <w:rPr>
          <w:rFonts w:ascii="Arial" w:hAnsi="Arial" w:cs="Arial"/>
          <w:color w:val="000000"/>
          <w:spacing w:val="8"/>
        </w:rPr>
        <w:t xml:space="preserve"> </w:t>
      </w:r>
      <w:r>
        <w:rPr>
          <w:rFonts w:ascii="Arial" w:hAnsi="Arial" w:cs="Arial"/>
          <w:color w:val="000000"/>
        </w:rPr>
        <w:t>L</w:t>
      </w:r>
      <w:r>
        <w:rPr>
          <w:rFonts w:ascii="Arial" w:hAnsi="Arial" w:cs="Arial"/>
          <w:color w:val="000000"/>
          <w:spacing w:val="-3"/>
        </w:rPr>
        <w:t>a</w:t>
      </w:r>
      <w:r>
        <w:rPr>
          <w:rFonts w:ascii="Arial" w:hAnsi="Arial" w:cs="Arial"/>
          <w:color w:val="000000"/>
        </w:rPr>
        <w:t>g</w:t>
      </w:r>
      <w:r>
        <w:rPr>
          <w:rFonts w:ascii="Arial" w:hAnsi="Arial" w:cs="Arial"/>
          <w:color w:val="000000"/>
          <w:spacing w:val="-1"/>
        </w:rPr>
        <w:t>u</w:t>
      </w:r>
      <w:r>
        <w:rPr>
          <w:rFonts w:ascii="Arial" w:hAnsi="Arial" w:cs="Arial"/>
          <w:color w:val="000000"/>
        </w:rPr>
        <w:t xml:space="preserve">na </w:t>
      </w:r>
      <w:r>
        <w:rPr>
          <w:rFonts w:ascii="Arial" w:hAnsi="Arial" w:cs="Arial"/>
          <w:color w:val="000000"/>
          <w:spacing w:val="16"/>
        </w:rPr>
        <w:t xml:space="preserve"> </w:t>
      </w:r>
      <w:r>
        <w:rPr>
          <w:rFonts w:ascii="Arial" w:hAnsi="Arial" w:cs="Arial"/>
          <w:color w:val="000000"/>
          <w:spacing w:val="1"/>
        </w:rPr>
        <w:t>I</w:t>
      </w:r>
      <w:r>
        <w:rPr>
          <w:rFonts w:ascii="Arial" w:hAnsi="Arial" w:cs="Arial"/>
          <w:color w:val="000000"/>
        </w:rPr>
        <w:t>n</w:t>
      </w:r>
      <w:r>
        <w:rPr>
          <w:rFonts w:ascii="Arial" w:hAnsi="Arial" w:cs="Arial"/>
          <w:color w:val="000000"/>
          <w:spacing w:val="-3"/>
        </w:rPr>
        <w:t>s</w:t>
      </w:r>
      <w:r>
        <w:rPr>
          <w:rFonts w:ascii="Arial" w:hAnsi="Arial" w:cs="Arial"/>
          <w:color w:val="000000"/>
          <w:spacing w:val="1"/>
        </w:rPr>
        <w:t>t</w:t>
      </w:r>
      <w:r>
        <w:rPr>
          <w:rFonts w:ascii="Arial" w:hAnsi="Arial" w:cs="Arial"/>
          <w:color w:val="000000"/>
          <w:spacing w:val="-1"/>
        </w:rPr>
        <w:t>i</w:t>
      </w:r>
      <w:r>
        <w:rPr>
          <w:rFonts w:ascii="Arial" w:hAnsi="Arial" w:cs="Arial"/>
          <w:color w:val="000000"/>
          <w:spacing w:val="1"/>
        </w:rPr>
        <w:t>t</w:t>
      </w:r>
      <w:r>
        <w:rPr>
          <w:rFonts w:ascii="Arial" w:hAnsi="Arial" w:cs="Arial"/>
          <w:color w:val="000000"/>
          <w:spacing w:val="-3"/>
        </w:rPr>
        <w:t>u</w:t>
      </w:r>
      <w:r>
        <w:rPr>
          <w:rFonts w:ascii="Arial" w:hAnsi="Arial" w:cs="Arial"/>
          <w:color w:val="000000"/>
          <w:spacing w:val="1"/>
        </w:rPr>
        <w:t>t</w:t>
      </w:r>
      <w:r>
        <w:rPr>
          <w:rFonts w:ascii="Arial" w:hAnsi="Arial" w:cs="Arial"/>
          <w:color w:val="000000"/>
        </w:rPr>
        <w:t>o</w:t>
      </w:r>
      <w:r>
        <w:rPr>
          <w:rFonts w:ascii="Arial" w:hAnsi="Arial" w:cs="Arial"/>
          <w:color w:val="000000"/>
          <w:spacing w:val="10"/>
        </w:rPr>
        <w:t xml:space="preserve"> </w:t>
      </w:r>
      <w:r>
        <w:rPr>
          <w:rFonts w:ascii="Arial" w:hAnsi="Arial" w:cs="Arial"/>
          <w:color w:val="000000"/>
        </w:rPr>
        <w:t xml:space="preserve">de </w:t>
      </w:r>
      <w:r>
        <w:rPr>
          <w:rFonts w:ascii="Arial" w:hAnsi="Arial" w:cs="Arial"/>
          <w:color w:val="000000"/>
          <w:spacing w:val="1"/>
        </w:rPr>
        <w:t>I</w:t>
      </w:r>
      <w:r>
        <w:rPr>
          <w:rFonts w:ascii="Arial" w:hAnsi="Arial" w:cs="Arial"/>
          <w:color w:val="000000"/>
        </w:rPr>
        <w:t>n</w:t>
      </w:r>
      <w:r>
        <w:rPr>
          <w:rFonts w:ascii="Arial" w:hAnsi="Arial" w:cs="Arial"/>
          <w:color w:val="000000"/>
          <w:spacing w:val="-3"/>
        </w:rPr>
        <w:t>v</w:t>
      </w:r>
      <w:r>
        <w:rPr>
          <w:rFonts w:ascii="Arial" w:hAnsi="Arial" w:cs="Arial"/>
          <w:color w:val="000000"/>
        </w:rPr>
        <w:t>esti</w:t>
      </w:r>
      <w:r>
        <w:rPr>
          <w:rFonts w:ascii="Arial" w:hAnsi="Arial" w:cs="Arial"/>
          <w:color w:val="000000"/>
          <w:spacing w:val="2"/>
        </w:rPr>
        <w:t>g</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2"/>
        </w:rPr>
        <w:t xml:space="preserve"> </w:t>
      </w:r>
      <w:r>
        <w:rPr>
          <w:rFonts w:ascii="Arial" w:hAnsi="Arial" w:cs="Arial"/>
          <w:color w:val="000000"/>
        </w:rPr>
        <w:t>en</w:t>
      </w:r>
      <w:r>
        <w:rPr>
          <w:rFonts w:ascii="Arial" w:hAnsi="Arial" w:cs="Arial"/>
          <w:color w:val="000000"/>
          <w:spacing w:val="-4"/>
        </w:rPr>
        <w:t xml:space="preserve"> </w:t>
      </w:r>
      <w:r>
        <w:rPr>
          <w:rFonts w:ascii="Arial" w:hAnsi="Arial" w:cs="Arial"/>
          <w:color w:val="000000"/>
          <w:spacing w:val="1"/>
        </w:rPr>
        <w:t>I</w:t>
      </w:r>
      <w:r>
        <w:rPr>
          <w:rFonts w:ascii="Arial" w:hAnsi="Arial" w:cs="Arial"/>
          <w:color w:val="000000"/>
          <w:spacing w:val="-3"/>
        </w:rPr>
        <w:t>n</w:t>
      </w:r>
      <w:r>
        <w:rPr>
          <w:rFonts w:ascii="Arial" w:hAnsi="Arial" w:cs="Arial"/>
          <w:color w:val="000000"/>
          <w:spacing w:val="2"/>
        </w:rPr>
        <w:t>g</w:t>
      </w:r>
      <w:r>
        <w:rPr>
          <w:rFonts w:ascii="Arial" w:hAnsi="Arial" w:cs="Arial"/>
          <w:color w:val="000000"/>
        </w:rPr>
        <w:t>e</w:t>
      </w:r>
      <w:r>
        <w:rPr>
          <w:rFonts w:ascii="Arial" w:hAnsi="Arial" w:cs="Arial"/>
          <w:color w:val="000000"/>
          <w:spacing w:val="-1"/>
        </w:rPr>
        <w:t>ni</w:t>
      </w:r>
      <w:r>
        <w:rPr>
          <w:rFonts w:ascii="Arial" w:hAnsi="Arial" w:cs="Arial"/>
          <w:color w:val="000000"/>
        </w:rPr>
        <w:t>e</w:t>
      </w:r>
      <w:r>
        <w:rPr>
          <w:rFonts w:ascii="Arial" w:hAnsi="Arial" w:cs="Arial"/>
          <w:color w:val="000000"/>
          <w:spacing w:val="-2"/>
        </w:rPr>
        <w:t>r</w:t>
      </w:r>
      <w:r>
        <w:rPr>
          <w:rFonts w:ascii="Arial" w:hAnsi="Arial" w:cs="Arial"/>
          <w:color w:val="000000"/>
          <w:spacing w:val="-4"/>
        </w:rPr>
        <w:t>í</w:t>
      </w:r>
      <w:r>
        <w:rPr>
          <w:rFonts w:ascii="Arial" w:hAnsi="Arial" w:cs="Arial"/>
          <w:color w:val="000000"/>
        </w:rPr>
        <w:t>a</w:t>
      </w:r>
      <w:r>
        <w:rPr>
          <w:rFonts w:ascii="Arial" w:hAnsi="Arial" w:cs="Arial"/>
          <w:color w:val="000000"/>
          <w:spacing w:val="2"/>
        </w:rPr>
        <w:t xml:space="preserve"> </w:t>
      </w:r>
      <w:r>
        <w:rPr>
          <w:rFonts w:ascii="Arial" w:hAnsi="Arial" w:cs="Arial"/>
          <w:color w:val="000000"/>
        </w:rPr>
        <w:t>de</w:t>
      </w:r>
      <w:r>
        <w:rPr>
          <w:rFonts w:ascii="Arial" w:hAnsi="Arial" w:cs="Arial"/>
          <w:color w:val="000000"/>
          <w:spacing w:val="-11"/>
        </w:rPr>
        <w:t xml:space="preserve"> </w:t>
      </w:r>
      <w:r>
        <w:rPr>
          <w:rFonts w:ascii="Arial" w:hAnsi="Arial" w:cs="Arial"/>
          <w:color w:val="000000"/>
          <w:spacing w:val="-1"/>
        </w:rPr>
        <w:t>A</w:t>
      </w:r>
      <w:r>
        <w:rPr>
          <w:rFonts w:ascii="Arial" w:hAnsi="Arial" w:cs="Arial"/>
          <w:color w:val="000000"/>
          <w:spacing w:val="1"/>
        </w:rPr>
        <w:t>r</w:t>
      </w:r>
      <w:r>
        <w:rPr>
          <w:rFonts w:ascii="Arial" w:hAnsi="Arial" w:cs="Arial"/>
          <w:color w:val="000000"/>
        </w:rPr>
        <w:t>a</w:t>
      </w:r>
      <w:r>
        <w:rPr>
          <w:rFonts w:ascii="Arial" w:hAnsi="Arial" w:cs="Arial"/>
          <w:color w:val="000000"/>
          <w:spacing w:val="2"/>
        </w:rPr>
        <w:t>g</w:t>
      </w:r>
      <w:r>
        <w:rPr>
          <w:rFonts w:ascii="Arial" w:hAnsi="Arial" w:cs="Arial"/>
          <w:color w:val="000000"/>
        </w:rPr>
        <w:t>ó</w:t>
      </w:r>
      <w:r>
        <w:rPr>
          <w:rFonts w:ascii="Arial" w:hAnsi="Arial" w:cs="Arial"/>
          <w:color w:val="000000"/>
          <w:spacing w:val="-3"/>
        </w:rPr>
        <w:t>n</w:t>
      </w:r>
      <w:r>
        <w:rPr>
          <w:rFonts w:ascii="Arial" w:hAnsi="Arial" w:cs="Arial"/>
          <w:color w:val="000000"/>
        </w:rPr>
        <w:t>.</w:t>
      </w:r>
    </w:p>
    <w:p w14:paraId="202A92EF" w14:textId="77777777" w:rsidR="00DD6DF8" w:rsidRDefault="00DD6DF8" w:rsidP="00DD6DF8">
      <w:pPr>
        <w:widowControl w:val="0"/>
        <w:autoSpaceDE w:val="0"/>
        <w:autoSpaceDN w:val="0"/>
        <w:adjustRightInd w:val="0"/>
        <w:spacing w:line="280" w:lineRule="exact"/>
        <w:rPr>
          <w:rFonts w:ascii="Arial" w:hAnsi="Arial" w:cs="Arial"/>
          <w:color w:val="000000"/>
          <w:sz w:val="28"/>
          <w:szCs w:val="28"/>
        </w:rPr>
      </w:pPr>
    </w:p>
    <w:p w14:paraId="1C53A3E2" w14:textId="77777777" w:rsidR="00DD6DF8" w:rsidRDefault="00DD6DF8" w:rsidP="00DD6DF8">
      <w:pPr>
        <w:widowControl w:val="0"/>
        <w:autoSpaceDE w:val="0"/>
        <w:autoSpaceDN w:val="0"/>
        <w:adjustRightInd w:val="0"/>
        <w:spacing w:line="239" w:lineRule="auto"/>
        <w:ind w:right="73"/>
        <w:jc w:val="both"/>
        <w:rPr>
          <w:rFonts w:ascii="Arial" w:hAnsi="Arial" w:cs="Arial"/>
          <w:color w:val="000000"/>
        </w:rPr>
      </w:pPr>
      <w:r>
        <w:rPr>
          <w:rFonts w:ascii="Arial" w:hAnsi="Arial" w:cs="Arial"/>
          <w:color w:val="000000"/>
        </w:rPr>
        <w:t>Las</w:t>
      </w:r>
      <w:r>
        <w:rPr>
          <w:rFonts w:ascii="Arial" w:hAnsi="Arial" w:cs="Arial"/>
          <w:color w:val="000000"/>
          <w:spacing w:val="21"/>
        </w:rPr>
        <w:t xml:space="preserve"> </w:t>
      </w:r>
      <w:r>
        <w:rPr>
          <w:rFonts w:ascii="Arial" w:hAnsi="Arial" w:cs="Arial"/>
          <w:color w:val="000000"/>
        </w:rPr>
        <w:t>c</w:t>
      </w:r>
      <w:r>
        <w:rPr>
          <w:rFonts w:ascii="Arial" w:hAnsi="Arial" w:cs="Arial"/>
          <w:color w:val="000000"/>
          <w:spacing w:val="-3"/>
        </w:rPr>
        <w:t>a</w:t>
      </w:r>
      <w:r>
        <w:rPr>
          <w:rFonts w:ascii="Arial" w:hAnsi="Arial" w:cs="Arial"/>
          <w:color w:val="000000"/>
          <w:spacing w:val="1"/>
        </w:rPr>
        <w:t>r</w:t>
      </w:r>
      <w:r>
        <w:rPr>
          <w:rFonts w:ascii="Arial" w:hAnsi="Arial" w:cs="Arial"/>
          <w:color w:val="000000"/>
        </w:rPr>
        <w:t>act</w:t>
      </w:r>
      <w:r>
        <w:rPr>
          <w:rFonts w:ascii="Arial" w:hAnsi="Arial" w:cs="Arial"/>
          <w:color w:val="000000"/>
          <w:spacing w:val="-2"/>
        </w:rPr>
        <w:t>e</w:t>
      </w:r>
      <w:r>
        <w:rPr>
          <w:rFonts w:ascii="Arial" w:hAnsi="Arial" w:cs="Arial"/>
          <w:color w:val="000000"/>
          <w:spacing w:val="1"/>
        </w:rPr>
        <w:t>r</w:t>
      </w:r>
      <w:r>
        <w:rPr>
          <w:rFonts w:ascii="Arial" w:hAnsi="Arial" w:cs="Arial"/>
          <w:color w:val="000000"/>
          <w:spacing w:val="-4"/>
        </w:rPr>
        <w:t>í</w:t>
      </w:r>
      <w:r>
        <w:rPr>
          <w:rFonts w:ascii="Arial" w:hAnsi="Arial" w:cs="Arial"/>
          <w:color w:val="000000"/>
        </w:rPr>
        <w:t>s</w:t>
      </w:r>
      <w:r>
        <w:rPr>
          <w:rFonts w:ascii="Arial" w:hAnsi="Arial" w:cs="Arial"/>
          <w:color w:val="000000"/>
          <w:spacing w:val="1"/>
        </w:rPr>
        <w:t>t</w:t>
      </w:r>
      <w:r>
        <w:rPr>
          <w:rFonts w:ascii="Arial" w:hAnsi="Arial" w:cs="Arial"/>
          <w:color w:val="000000"/>
          <w:spacing w:val="-1"/>
        </w:rPr>
        <w:t>i</w:t>
      </w:r>
      <w:r>
        <w:rPr>
          <w:rFonts w:ascii="Arial" w:hAnsi="Arial" w:cs="Arial"/>
          <w:color w:val="000000"/>
        </w:rPr>
        <w:t>cas</w:t>
      </w:r>
      <w:r>
        <w:rPr>
          <w:rFonts w:ascii="Arial" w:hAnsi="Arial" w:cs="Arial"/>
          <w:color w:val="000000"/>
          <w:spacing w:val="22"/>
        </w:rPr>
        <w:t xml:space="preserve"> </w:t>
      </w:r>
      <w:r>
        <w:rPr>
          <w:rFonts w:ascii="Arial" w:hAnsi="Arial" w:cs="Arial"/>
          <w:color w:val="000000"/>
        </w:rPr>
        <w:t>del</w:t>
      </w:r>
      <w:r>
        <w:rPr>
          <w:rFonts w:ascii="Arial" w:hAnsi="Arial" w:cs="Arial"/>
          <w:color w:val="000000"/>
          <w:spacing w:val="18"/>
        </w:rPr>
        <w:t xml:space="preserve"> </w:t>
      </w:r>
      <w:r>
        <w:rPr>
          <w:rFonts w:ascii="Arial" w:hAnsi="Arial" w:cs="Arial"/>
          <w:color w:val="000000"/>
        </w:rPr>
        <w:t>comp</w:t>
      </w:r>
      <w:r>
        <w:rPr>
          <w:rFonts w:ascii="Arial" w:hAnsi="Arial" w:cs="Arial"/>
          <w:color w:val="000000"/>
          <w:spacing w:val="-1"/>
        </w:rPr>
        <w:t>l</w:t>
      </w:r>
      <w:r>
        <w:rPr>
          <w:rFonts w:ascii="Arial" w:hAnsi="Arial" w:cs="Arial"/>
          <w:color w:val="000000"/>
        </w:rPr>
        <w:t>e</w:t>
      </w:r>
      <w:r>
        <w:rPr>
          <w:rFonts w:ascii="Arial" w:hAnsi="Arial" w:cs="Arial"/>
          <w:color w:val="000000"/>
          <w:spacing w:val="1"/>
        </w:rPr>
        <w:t>j</w:t>
      </w:r>
      <w:r>
        <w:rPr>
          <w:rFonts w:ascii="Arial" w:hAnsi="Arial" w:cs="Arial"/>
          <w:color w:val="000000"/>
        </w:rPr>
        <w:t>o</w:t>
      </w:r>
      <w:r>
        <w:rPr>
          <w:rFonts w:ascii="Arial" w:hAnsi="Arial" w:cs="Arial"/>
          <w:color w:val="000000"/>
          <w:spacing w:val="16"/>
        </w:rPr>
        <w:t xml:space="preserve"> </w:t>
      </w:r>
      <w:r>
        <w:rPr>
          <w:rFonts w:ascii="Arial" w:hAnsi="Arial" w:cs="Arial"/>
          <w:color w:val="000000"/>
          <w:spacing w:val="1"/>
        </w:rPr>
        <w:t>Q</w:t>
      </w:r>
      <w:r>
        <w:rPr>
          <w:rFonts w:ascii="Arial" w:hAnsi="Arial" w:cs="Arial"/>
          <w:color w:val="000000"/>
          <w:spacing w:val="-1"/>
        </w:rPr>
        <w:t>R</w:t>
      </w:r>
      <w:r>
        <w:rPr>
          <w:rFonts w:ascii="Arial" w:hAnsi="Arial" w:cs="Arial"/>
          <w:color w:val="000000"/>
        </w:rPr>
        <w:t>S son</w:t>
      </w:r>
      <w:r>
        <w:rPr>
          <w:rFonts w:ascii="Arial" w:hAnsi="Arial" w:cs="Arial"/>
          <w:color w:val="000000"/>
          <w:spacing w:val="18"/>
        </w:rPr>
        <w:t xml:space="preserve"> </w:t>
      </w:r>
      <w:r>
        <w:rPr>
          <w:rFonts w:ascii="Arial" w:hAnsi="Arial" w:cs="Arial"/>
          <w:color w:val="000000"/>
        </w:rPr>
        <w:t>de</w:t>
      </w:r>
      <w:r>
        <w:rPr>
          <w:rFonts w:ascii="Arial" w:hAnsi="Arial" w:cs="Arial"/>
          <w:color w:val="000000"/>
          <w:spacing w:val="19"/>
        </w:rPr>
        <w:t xml:space="preserve"> </w:t>
      </w:r>
      <w:r>
        <w:rPr>
          <w:rFonts w:ascii="Arial" w:hAnsi="Arial" w:cs="Arial"/>
          <w:color w:val="000000"/>
          <w:spacing w:val="-2"/>
        </w:rPr>
        <w:t>v</w:t>
      </w:r>
      <w:r>
        <w:rPr>
          <w:rFonts w:ascii="Arial" w:hAnsi="Arial" w:cs="Arial"/>
          <w:color w:val="000000"/>
          <w:spacing w:val="-1"/>
        </w:rPr>
        <w:t>i</w:t>
      </w:r>
      <w:r>
        <w:rPr>
          <w:rFonts w:ascii="Arial" w:hAnsi="Arial" w:cs="Arial"/>
          <w:color w:val="000000"/>
          <w:spacing w:val="1"/>
        </w:rPr>
        <w:t>t</w:t>
      </w:r>
      <w:r>
        <w:rPr>
          <w:rFonts w:ascii="Arial" w:hAnsi="Arial" w:cs="Arial"/>
          <w:color w:val="000000"/>
        </w:rPr>
        <w:t>al</w:t>
      </w:r>
      <w:r>
        <w:rPr>
          <w:rFonts w:ascii="Arial" w:hAnsi="Arial" w:cs="Arial"/>
          <w:color w:val="000000"/>
          <w:spacing w:val="20"/>
        </w:rPr>
        <w:t xml:space="preserve"> </w:t>
      </w:r>
      <w:r>
        <w:rPr>
          <w:rFonts w:ascii="Arial" w:hAnsi="Arial" w:cs="Arial"/>
          <w:color w:val="000000"/>
          <w:spacing w:val="-1"/>
        </w:rPr>
        <w:t>i</w:t>
      </w:r>
      <w:r>
        <w:rPr>
          <w:rFonts w:ascii="Arial" w:hAnsi="Arial" w:cs="Arial"/>
          <w:color w:val="000000"/>
          <w:spacing w:val="1"/>
        </w:rPr>
        <w:t>m</w:t>
      </w:r>
      <w:r>
        <w:rPr>
          <w:rFonts w:ascii="Arial" w:hAnsi="Arial" w:cs="Arial"/>
          <w:color w:val="000000"/>
        </w:rPr>
        <w:t>p</w:t>
      </w:r>
      <w:r>
        <w:rPr>
          <w:rFonts w:ascii="Arial" w:hAnsi="Arial" w:cs="Arial"/>
          <w:color w:val="000000"/>
          <w:spacing w:val="-1"/>
        </w:rPr>
        <w:t>o</w:t>
      </w:r>
      <w:r>
        <w:rPr>
          <w:rFonts w:ascii="Arial" w:hAnsi="Arial" w:cs="Arial"/>
          <w:color w:val="000000"/>
          <w:spacing w:val="-2"/>
        </w:rPr>
        <w:t>r</w:t>
      </w:r>
      <w:r>
        <w:rPr>
          <w:rFonts w:ascii="Arial" w:hAnsi="Arial" w:cs="Arial"/>
          <w:color w:val="000000"/>
          <w:spacing w:val="1"/>
        </w:rPr>
        <w:t>t</w:t>
      </w:r>
      <w:r>
        <w:rPr>
          <w:rFonts w:ascii="Arial" w:hAnsi="Arial" w:cs="Arial"/>
          <w:color w:val="000000"/>
        </w:rPr>
        <w:t>a</w:t>
      </w:r>
      <w:r>
        <w:rPr>
          <w:rFonts w:ascii="Arial" w:hAnsi="Arial" w:cs="Arial"/>
          <w:color w:val="000000"/>
          <w:spacing w:val="-1"/>
        </w:rPr>
        <w:t>n</w:t>
      </w:r>
      <w:r>
        <w:rPr>
          <w:rFonts w:ascii="Arial" w:hAnsi="Arial" w:cs="Arial"/>
          <w:color w:val="000000"/>
        </w:rPr>
        <w:t>c</w:t>
      </w:r>
      <w:r>
        <w:rPr>
          <w:rFonts w:ascii="Arial" w:hAnsi="Arial" w:cs="Arial"/>
          <w:color w:val="000000"/>
          <w:spacing w:val="-1"/>
        </w:rPr>
        <w:t>i</w:t>
      </w:r>
      <w:r>
        <w:rPr>
          <w:rFonts w:ascii="Arial" w:hAnsi="Arial" w:cs="Arial"/>
          <w:color w:val="000000"/>
        </w:rPr>
        <w:t>a</w:t>
      </w:r>
      <w:r>
        <w:rPr>
          <w:rFonts w:ascii="Arial" w:hAnsi="Arial" w:cs="Arial"/>
          <w:color w:val="000000"/>
          <w:spacing w:val="22"/>
        </w:rPr>
        <w:t xml:space="preserve"> </w:t>
      </w:r>
      <w:r>
        <w:rPr>
          <w:rFonts w:ascii="Arial" w:hAnsi="Arial" w:cs="Arial"/>
          <w:color w:val="000000"/>
        </w:rPr>
        <w:t>p</w:t>
      </w:r>
      <w:r>
        <w:rPr>
          <w:rFonts w:ascii="Arial" w:hAnsi="Arial" w:cs="Arial"/>
          <w:color w:val="000000"/>
          <w:spacing w:val="-3"/>
        </w:rPr>
        <w:t>a</w:t>
      </w:r>
      <w:r>
        <w:rPr>
          <w:rFonts w:ascii="Arial" w:hAnsi="Arial" w:cs="Arial"/>
          <w:color w:val="000000"/>
          <w:spacing w:val="1"/>
        </w:rPr>
        <w:t>r</w:t>
      </w:r>
      <w:r>
        <w:rPr>
          <w:rFonts w:ascii="Arial" w:hAnsi="Arial" w:cs="Arial"/>
          <w:color w:val="000000"/>
        </w:rPr>
        <w:t>a</w:t>
      </w:r>
      <w:r>
        <w:rPr>
          <w:rFonts w:ascii="Arial" w:hAnsi="Arial" w:cs="Arial"/>
          <w:color w:val="000000"/>
          <w:spacing w:val="16"/>
        </w:rPr>
        <w:t xml:space="preserve"> </w:t>
      </w:r>
      <w:r>
        <w:rPr>
          <w:rFonts w:ascii="Arial" w:hAnsi="Arial" w:cs="Arial"/>
          <w:color w:val="000000"/>
        </w:rPr>
        <w:t>el</w:t>
      </w:r>
      <w:r>
        <w:rPr>
          <w:rFonts w:ascii="Arial" w:hAnsi="Arial" w:cs="Arial"/>
          <w:color w:val="000000"/>
          <w:spacing w:val="20"/>
        </w:rPr>
        <w:t xml:space="preserve"> </w:t>
      </w:r>
      <w:r>
        <w:rPr>
          <w:rFonts w:ascii="Arial" w:hAnsi="Arial" w:cs="Arial"/>
          <w:color w:val="000000"/>
        </w:rPr>
        <w:t>d</w:t>
      </w:r>
      <w:r>
        <w:rPr>
          <w:rFonts w:ascii="Arial" w:hAnsi="Arial" w:cs="Arial"/>
          <w:color w:val="000000"/>
          <w:spacing w:val="-1"/>
        </w:rPr>
        <w:t>i</w:t>
      </w:r>
      <w:r>
        <w:rPr>
          <w:rFonts w:ascii="Arial" w:hAnsi="Arial" w:cs="Arial"/>
          <w:color w:val="000000"/>
        </w:rPr>
        <w:t>a</w:t>
      </w:r>
      <w:r>
        <w:rPr>
          <w:rFonts w:ascii="Arial" w:hAnsi="Arial" w:cs="Arial"/>
          <w:color w:val="000000"/>
          <w:spacing w:val="2"/>
        </w:rPr>
        <w:t>g</w:t>
      </w:r>
      <w:r>
        <w:rPr>
          <w:rFonts w:ascii="Arial" w:hAnsi="Arial" w:cs="Arial"/>
          <w:color w:val="000000"/>
        </w:rPr>
        <w:t>n</w:t>
      </w:r>
      <w:r>
        <w:rPr>
          <w:rFonts w:ascii="Arial" w:hAnsi="Arial" w:cs="Arial"/>
          <w:color w:val="000000"/>
          <w:spacing w:val="-1"/>
        </w:rPr>
        <w:t>ó</w:t>
      </w:r>
      <w:r>
        <w:rPr>
          <w:rFonts w:ascii="Arial" w:hAnsi="Arial" w:cs="Arial"/>
          <w:color w:val="000000"/>
          <w:spacing w:val="-2"/>
        </w:rPr>
        <w:t>s</w:t>
      </w:r>
      <w:r>
        <w:rPr>
          <w:rFonts w:ascii="Arial" w:hAnsi="Arial" w:cs="Arial"/>
          <w:color w:val="000000"/>
          <w:spacing w:val="1"/>
        </w:rPr>
        <w:t>t</w:t>
      </w:r>
      <w:r>
        <w:rPr>
          <w:rFonts w:ascii="Arial" w:hAnsi="Arial" w:cs="Arial"/>
          <w:color w:val="000000"/>
          <w:spacing w:val="-1"/>
        </w:rPr>
        <w:t>i</w:t>
      </w:r>
      <w:r>
        <w:rPr>
          <w:rFonts w:ascii="Arial" w:hAnsi="Arial" w:cs="Arial"/>
          <w:color w:val="000000"/>
        </w:rPr>
        <w:t>co</w:t>
      </w:r>
      <w:r>
        <w:rPr>
          <w:rFonts w:ascii="Arial" w:hAnsi="Arial" w:cs="Arial"/>
          <w:color w:val="000000"/>
          <w:spacing w:val="22"/>
        </w:rPr>
        <w:t xml:space="preserve"> </w:t>
      </w:r>
      <w:r>
        <w:rPr>
          <w:rFonts w:ascii="Arial" w:hAnsi="Arial" w:cs="Arial"/>
          <w:color w:val="000000"/>
          <w:spacing w:val="-3"/>
        </w:rPr>
        <w:t xml:space="preserve">de </w:t>
      </w:r>
      <w:r>
        <w:rPr>
          <w:rFonts w:ascii="Arial" w:hAnsi="Arial" w:cs="Arial"/>
          <w:color w:val="000000"/>
        </w:rPr>
        <w:t>d</w:t>
      </w:r>
      <w:r>
        <w:rPr>
          <w:rFonts w:ascii="Arial" w:hAnsi="Arial" w:cs="Arial"/>
          <w:color w:val="000000"/>
          <w:spacing w:val="-1"/>
        </w:rPr>
        <w:t>i</w:t>
      </w:r>
      <w:r>
        <w:rPr>
          <w:rFonts w:ascii="Arial" w:hAnsi="Arial" w:cs="Arial"/>
          <w:color w:val="000000"/>
          <w:spacing w:val="3"/>
        </w:rPr>
        <w:t>f</w:t>
      </w:r>
      <w:r>
        <w:rPr>
          <w:rFonts w:ascii="Arial" w:hAnsi="Arial" w:cs="Arial"/>
          <w:color w:val="000000"/>
          <w:spacing w:val="-3"/>
        </w:rPr>
        <w:t>e</w:t>
      </w:r>
      <w:r>
        <w:rPr>
          <w:rFonts w:ascii="Arial" w:hAnsi="Arial" w:cs="Arial"/>
          <w:color w:val="000000"/>
          <w:spacing w:val="1"/>
        </w:rPr>
        <w:t>r</w:t>
      </w:r>
      <w:r>
        <w:rPr>
          <w:rFonts w:ascii="Arial" w:hAnsi="Arial" w:cs="Arial"/>
          <w:color w:val="000000"/>
        </w:rPr>
        <w:t>e</w:t>
      </w:r>
      <w:r>
        <w:rPr>
          <w:rFonts w:ascii="Arial" w:hAnsi="Arial" w:cs="Arial"/>
          <w:color w:val="000000"/>
          <w:spacing w:val="-1"/>
        </w:rPr>
        <w:t>n</w:t>
      </w:r>
      <w:r>
        <w:rPr>
          <w:rFonts w:ascii="Arial" w:hAnsi="Arial" w:cs="Arial"/>
          <w:color w:val="000000"/>
          <w:spacing w:val="1"/>
        </w:rPr>
        <w:t>t</w:t>
      </w:r>
      <w:r>
        <w:rPr>
          <w:rFonts w:ascii="Arial" w:hAnsi="Arial" w:cs="Arial"/>
          <w:color w:val="000000"/>
        </w:rPr>
        <w:t>es</w:t>
      </w:r>
      <w:r>
        <w:rPr>
          <w:rFonts w:ascii="Arial" w:hAnsi="Arial" w:cs="Arial"/>
          <w:color w:val="000000"/>
          <w:spacing w:val="1"/>
        </w:rPr>
        <w:t xml:space="preserve"> t</w:t>
      </w:r>
      <w:r>
        <w:rPr>
          <w:rFonts w:ascii="Arial" w:hAnsi="Arial" w:cs="Arial"/>
          <w:color w:val="000000"/>
          <w:spacing w:val="-1"/>
        </w:rPr>
        <w:t>i</w:t>
      </w:r>
      <w:r>
        <w:rPr>
          <w:rFonts w:ascii="Arial" w:hAnsi="Arial" w:cs="Arial"/>
          <w:color w:val="000000"/>
        </w:rPr>
        <w:t>p</w:t>
      </w:r>
      <w:r>
        <w:rPr>
          <w:rFonts w:ascii="Arial" w:hAnsi="Arial" w:cs="Arial"/>
          <w:color w:val="000000"/>
          <w:spacing w:val="-1"/>
        </w:rPr>
        <w:t>o</w:t>
      </w:r>
      <w:r>
        <w:rPr>
          <w:rFonts w:ascii="Arial" w:hAnsi="Arial" w:cs="Arial"/>
          <w:color w:val="000000"/>
        </w:rPr>
        <w:t>s</w:t>
      </w:r>
      <w:r>
        <w:rPr>
          <w:rFonts w:ascii="Arial" w:hAnsi="Arial" w:cs="Arial"/>
          <w:color w:val="000000"/>
          <w:spacing w:val="6"/>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rPr>
        <w:t>p</w:t>
      </w:r>
      <w:r>
        <w:rPr>
          <w:rFonts w:ascii="Arial" w:hAnsi="Arial" w:cs="Arial"/>
          <w:color w:val="000000"/>
          <w:spacing w:val="-3"/>
        </w:rPr>
        <w:t>a</w:t>
      </w:r>
      <w:r>
        <w:rPr>
          <w:rFonts w:ascii="Arial" w:hAnsi="Arial" w:cs="Arial"/>
          <w:color w:val="000000"/>
          <w:spacing w:val="1"/>
        </w:rPr>
        <w:t>t</w:t>
      </w:r>
      <w:r>
        <w:rPr>
          <w:rFonts w:ascii="Arial" w:hAnsi="Arial" w:cs="Arial"/>
          <w:color w:val="000000"/>
          <w:spacing w:val="-3"/>
        </w:rPr>
        <w:t>o</w:t>
      </w:r>
      <w:r>
        <w:rPr>
          <w:rFonts w:ascii="Arial" w:hAnsi="Arial" w:cs="Arial"/>
          <w:color w:val="000000"/>
          <w:spacing w:val="-1"/>
        </w:rPr>
        <w:t>l</w:t>
      </w:r>
      <w:r>
        <w:rPr>
          <w:rFonts w:ascii="Arial" w:hAnsi="Arial" w:cs="Arial"/>
          <w:color w:val="000000"/>
        </w:rPr>
        <w:t>o</w:t>
      </w:r>
      <w:r>
        <w:rPr>
          <w:rFonts w:ascii="Arial" w:hAnsi="Arial" w:cs="Arial"/>
          <w:color w:val="000000"/>
          <w:spacing w:val="2"/>
        </w:rPr>
        <w:t>g</w:t>
      </w:r>
      <w:r>
        <w:rPr>
          <w:rFonts w:ascii="Arial" w:hAnsi="Arial" w:cs="Arial"/>
          <w:color w:val="000000"/>
          <w:spacing w:val="-4"/>
        </w:rPr>
        <w:t>í</w:t>
      </w:r>
      <w:r>
        <w:rPr>
          <w:rFonts w:ascii="Arial" w:hAnsi="Arial" w:cs="Arial"/>
          <w:color w:val="000000"/>
        </w:rPr>
        <w:t>as</w:t>
      </w:r>
      <w:r>
        <w:rPr>
          <w:rFonts w:ascii="Arial" w:hAnsi="Arial" w:cs="Arial"/>
          <w:color w:val="000000"/>
          <w:spacing w:val="5"/>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spacing w:val="1"/>
        </w:rPr>
        <w:t>t</w:t>
      </w:r>
      <w:r>
        <w:rPr>
          <w:rFonts w:ascii="Arial" w:hAnsi="Arial" w:cs="Arial"/>
          <w:color w:val="000000"/>
        </w:rPr>
        <w:t>al</w:t>
      </w:r>
      <w:r>
        <w:rPr>
          <w:rFonts w:ascii="Arial" w:hAnsi="Arial" w:cs="Arial"/>
          <w:color w:val="000000"/>
          <w:spacing w:val="2"/>
        </w:rPr>
        <w:t xml:space="preserve"> </w:t>
      </w:r>
      <w:r>
        <w:rPr>
          <w:rFonts w:ascii="Arial" w:hAnsi="Arial" w:cs="Arial"/>
          <w:color w:val="000000"/>
          <w:spacing w:val="1"/>
        </w:rPr>
        <w:t>f</w:t>
      </w:r>
      <w:r>
        <w:rPr>
          <w:rFonts w:ascii="Arial" w:hAnsi="Arial" w:cs="Arial"/>
          <w:color w:val="000000"/>
        </w:rPr>
        <w:t>o</w:t>
      </w:r>
      <w:r>
        <w:rPr>
          <w:rFonts w:ascii="Arial" w:hAnsi="Arial" w:cs="Arial"/>
          <w:color w:val="000000"/>
          <w:spacing w:val="-2"/>
        </w:rPr>
        <w:t>r</w:t>
      </w:r>
      <w:r>
        <w:rPr>
          <w:rFonts w:ascii="Arial" w:hAnsi="Arial" w:cs="Arial"/>
          <w:color w:val="000000"/>
          <w:spacing w:val="1"/>
        </w:rPr>
        <w:t>m</w:t>
      </w:r>
      <w:r>
        <w:rPr>
          <w:rFonts w:ascii="Arial" w:hAnsi="Arial" w:cs="Arial"/>
          <w:color w:val="000000"/>
        </w:rPr>
        <w:t>a</w:t>
      </w:r>
      <w:r>
        <w:rPr>
          <w:rFonts w:ascii="Arial" w:hAnsi="Arial" w:cs="Arial"/>
          <w:color w:val="000000"/>
          <w:spacing w:val="3"/>
        </w:rPr>
        <w:t xml:space="preserve"> </w:t>
      </w:r>
      <w:r>
        <w:rPr>
          <w:rFonts w:ascii="Arial" w:hAnsi="Arial" w:cs="Arial"/>
          <w:color w:val="000000"/>
          <w:spacing w:val="2"/>
        </w:rPr>
        <w:t>q</w:t>
      </w:r>
      <w:r>
        <w:rPr>
          <w:rFonts w:ascii="Arial" w:hAnsi="Arial" w:cs="Arial"/>
          <w:color w:val="000000"/>
          <w:spacing w:val="-3"/>
        </w:rPr>
        <w:t>u</w:t>
      </w:r>
      <w:r>
        <w:rPr>
          <w:rFonts w:ascii="Arial" w:hAnsi="Arial" w:cs="Arial"/>
          <w:color w:val="000000"/>
        </w:rPr>
        <w:t>e</w:t>
      </w:r>
      <w:r>
        <w:rPr>
          <w:rFonts w:ascii="Arial" w:hAnsi="Arial" w:cs="Arial"/>
          <w:color w:val="000000"/>
          <w:spacing w:val="3"/>
        </w:rPr>
        <w:t xml:space="preserve"> </w:t>
      </w:r>
      <w:r>
        <w:rPr>
          <w:rFonts w:ascii="Arial" w:hAnsi="Arial" w:cs="Arial"/>
          <w:color w:val="000000"/>
        </w:rPr>
        <w:t>la</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1"/>
        </w:rPr>
        <w:t>u</w:t>
      </w:r>
      <w:r>
        <w:rPr>
          <w:rFonts w:ascii="Arial" w:hAnsi="Arial" w:cs="Arial"/>
          <w:color w:val="000000"/>
          <w:spacing w:val="1"/>
        </w:rPr>
        <w:t>r</w:t>
      </w:r>
      <w:r>
        <w:rPr>
          <w:rFonts w:ascii="Arial" w:hAnsi="Arial" w:cs="Arial"/>
          <w:color w:val="000000"/>
        </w:rPr>
        <w:t>ac</w:t>
      </w:r>
      <w:r>
        <w:rPr>
          <w:rFonts w:ascii="Arial" w:hAnsi="Arial" w:cs="Arial"/>
          <w:color w:val="000000"/>
          <w:spacing w:val="-1"/>
        </w:rPr>
        <w:t>i</w:t>
      </w:r>
      <w:r>
        <w:rPr>
          <w:rFonts w:ascii="Arial" w:hAnsi="Arial" w:cs="Arial"/>
          <w:color w:val="000000"/>
        </w:rPr>
        <w:t>ó</w:t>
      </w:r>
      <w:r>
        <w:rPr>
          <w:rFonts w:ascii="Arial" w:hAnsi="Arial" w:cs="Arial"/>
          <w:color w:val="000000"/>
          <w:spacing w:val="-3"/>
        </w:rPr>
        <w:t>n</w:t>
      </w:r>
      <w:r>
        <w:rPr>
          <w:rFonts w:ascii="Arial" w:hAnsi="Arial" w:cs="Arial"/>
          <w:color w:val="000000"/>
        </w:rPr>
        <w:t>,</w:t>
      </w:r>
      <w:r>
        <w:rPr>
          <w:rFonts w:ascii="Arial" w:hAnsi="Arial" w:cs="Arial"/>
          <w:color w:val="000000"/>
          <w:spacing w:val="7"/>
        </w:rPr>
        <w:t xml:space="preserve"> </w:t>
      </w:r>
      <w:r>
        <w:rPr>
          <w:rFonts w:ascii="Arial" w:hAnsi="Arial" w:cs="Arial"/>
          <w:color w:val="000000"/>
          <w:spacing w:val="-3"/>
        </w:rPr>
        <w:t>a</w:t>
      </w:r>
      <w:r>
        <w:rPr>
          <w:rFonts w:ascii="Arial" w:hAnsi="Arial" w:cs="Arial"/>
          <w:color w:val="000000"/>
          <w:spacing w:val="1"/>
        </w:rPr>
        <w:t>m</w:t>
      </w:r>
      <w:r>
        <w:rPr>
          <w:rFonts w:ascii="Arial" w:hAnsi="Arial" w:cs="Arial"/>
          <w:color w:val="000000"/>
        </w:rPr>
        <w:t>p</w:t>
      </w:r>
      <w:r>
        <w:rPr>
          <w:rFonts w:ascii="Arial" w:hAnsi="Arial" w:cs="Arial"/>
          <w:color w:val="000000"/>
          <w:spacing w:val="-1"/>
        </w:rPr>
        <w:t>li</w:t>
      </w:r>
      <w:r>
        <w:rPr>
          <w:rFonts w:ascii="Arial" w:hAnsi="Arial" w:cs="Arial"/>
          <w:color w:val="000000"/>
          <w:spacing w:val="1"/>
        </w:rPr>
        <w:t>t</w:t>
      </w:r>
      <w:r>
        <w:rPr>
          <w:rFonts w:ascii="Arial" w:hAnsi="Arial" w:cs="Arial"/>
          <w:color w:val="000000"/>
        </w:rPr>
        <w:t>ud y</w:t>
      </w:r>
      <w:r>
        <w:rPr>
          <w:rFonts w:ascii="Arial" w:hAnsi="Arial" w:cs="Arial"/>
          <w:color w:val="000000"/>
          <w:spacing w:val="3"/>
        </w:rPr>
        <w:t xml:space="preserve"> </w:t>
      </w:r>
      <w:r>
        <w:rPr>
          <w:rFonts w:ascii="Arial" w:hAnsi="Arial" w:cs="Arial"/>
          <w:color w:val="000000"/>
          <w:spacing w:val="1"/>
        </w:rPr>
        <w:t>m</w:t>
      </w:r>
      <w:r>
        <w:rPr>
          <w:rFonts w:ascii="Arial" w:hAnsi="Arial" w:cs="Arial"/>
          <w:color w:val="000000"/>
        </w:rPr>
        <w:t>o</w:t>
      </w:r>
      <w:r>
        <w:rPr>
          <w:rFonts w:ascii="Arial" w:hAnsi="Arial" w:cs="Arial"/>
          <w:color w:val="000000"/>
          <w:spacing w:val="-2"/>
        </w:rPr>
        <w:t>r</w:t>
      </w:r>
      <w:r>
        <w:rPr>
          <w:rFonts w:ascii="Arial" w:hAnsi="Arial" w:cs="Arial"/>
          <w:color w:val="000000"/>
          <w:spacing w:val="1"/>
        </w:rPr>
        <w:t>f</w:t>
      </w:r>
      <w:r>
        <w:rPr>
          <w:rFonts w:ascii="Arial" w:hAnsi="Arial" w:cs="Arial"/>
          <w:color w:val="000000"/>
        </w:rPr>
        <w:t>o</w:t>
      </w:r>
      <w:r>
        <w:rPr>
          <w:rFonts w:ascii="Arial" w:hAnsi="Arial" w:cs="Arial"/>
          <w:color w:val="000000"/>
          <w:spacing w:val="-1"/>
        </w:rPr>
        <w:t>l</w:t>
      </w:r>
      <w:r>
        <w:rPr>
          <w:rFonts w:ascii="Arial" w:hAnsi="Arial" w:cs="Arial"/>
          <w:color w:val="000000"/>
        </w:rPr>
        <w:t>o</w:t>
      </w:r>
      <w:r>
        <w:rPr>
          <w:rFonts w:ascii="Arial" w:hAnsi="Arial" w:cs="Arial"/>
          <w:color w:val="000000"/>
          <w:spacing w:val="2"/>
        </w:rPr>
        <w:t>g</w:t>
      </w:r>
      <w:r>
        <w:rPr>
          <w:rFonts w:ascii="Arial" w:hAnsi="Arial" w:cs="Arial"/>
          <w:color w:val="000000"/>
          <w:spacing w:val="-4"/>
        </w:rPr>
        <w:t>í</w:t>
      </w:r>
      <w:r>
        <w:rPr>
          <w:rFonts w:ascii="Arial" w:hAnsi="Arial" w:cs="Arial"/>
          <w:color w:val="000000"/>
        </w:rPr>
        <w:t>a</w:t>
      </w:r>
      <w:r>
        <w:rPr>
          <w:rFonts w:ascii="Arial" w:hAnsi="Arial" w:cs="Arial"/>
          <w:color w:val="000000"/>
          <w:spacing w:val="6"/>
        </w:rPr>
        <w:t xml:space="preserve"> </w:t>
      </w:r>
      <w:r>
        <w:rPr>
          <w:rFonts w:ascii="Arial" w:hAnsi="Arial" w:cs="Arial"/>
          <w:color w:val="000000"/>
        </w:rPr>
        <w:t>del comp</w:t>
      </w:r>
      <w:r>
        <w:rPr>
          <w:rFonts w:ascii="Arial" w:hAnsi="Arial" w:cs="Arial"/>
          <w:color w:val="000000"/>
          <w:spacing w:val="-1"/>
        </w:rPr>
        <w:t>l</w:t>
      </w:r>
      <w:r>
        <w:rPr>
          <w:rFonts w:ascii="Arial" w:hAnsi="Arial" w:cs="Arial"/>
          <w:color w:val="000000"/>
        </w:rPr>
        <w:t>e</w:t>
      </w:r>
      <w:r>
        <w:rPr>
          <w:rFonts w:ascii="Arial" w:hAnsi="Arial" w:cs="Arial"/>
          <w:color w:val="000000"/>
          <w:spacing w:val="1"/>
        </w:rPr>
        <w:t>j</w:t>
      </w:r>
      <w:r>
        <w:rPr>
          <w:rFonts w:ascii="Arial" w:hAnsi="Arial" w:cs="Arial"/>
          <w:color w:val="000000"/>
        </w:rPr>
        <w:t xml:space="preserve">o </w:t>
      </w:r>
      <w:r>
        <w:rPr>
          <w:rFonts w:ascii="Arial" w:hAnsi="Arial" w:cs="Arial"/>
          <w:color w:val="000000"/>
          <w:spacing w:val="1"/>
        </w:rPr>
        <w:t>Q</w:t>
      </w:r>
      <w:r>
        <w:rPr>
          <w:rFonts w:ascii="Arial" w:hAnsi="Arial" w:cs="Arial"/>
          <w:color w:val="000000"/>
          <w:spacing w:val="-1"/>
        </w:rPr>
        <w:t>R</w:t>
      </w:r>
      <w:r>
        <w:rPr>
          <w:rFonts w:ascii="Arial" w:hAnsi="Arial" w:cs="Arial"/>
          <w:color w:val="000000"/>
        </w:rPr>
        <w:t>S</w:t>
      </w:r>
      <w:r>
        <w:rPr>
          <w:rFonts w:ascii="Arial" w:hAnsi="Arial" w:cs="Arial"/>
          <w:color w:val="000000"/>
          <w:spacing w:val="3"/>
        </w:rPr>
        <w:t xml:space="preserve"> </w:t>
      </w:r>
      <w:r>
        <w:rPr>
          <w:rFonts w:ascii="Arial" w:hAnsi="Arial" w:cs="Arial"/>
          <w:color w:val="000000"/>
        </w:rPr>
        <w:t>se</w:t>
      </w:r>
      <w:r>
        <w:rPr>
          <w:rFonts w:ascii="Arial" w:hAnsi="Arial" w:cs="Arial"/>
          <w:color w:val="000000"/>
          <w:spacing w:val="3"/>
        </w:rPr>
        <w:t xml:space="preserve"> </w:t>
      </w:r>
      <w:r>
        <w:rPr>
          <w:rFonts w:ascii="Arial" w:hAnsi="Arial" w:cs="Arial"/>
          <w:color w:val="000000"/>
        </w:rPr>
        <w:t>usa p</w:t>
      </w:r>
      <w:r>
        <w:rPr>
          <w:rFonts w:ascii="Arial" w:hAnsi="Arial" w:cs="Arial"/>
          <w:color w:val="000000"/>
          <w:spacing w:val="-1"/>
        </w:rPr>
        <w:t>a</w:t>
      </w:r>
      <w:r>
        <w:rPr>
          <w:rFonts w:ascii="Arial" w:hAnsi="Arial" w:cs="Arial"/>
          <w:color w:val="000000"/>
          <w:spacing w:val="1"/>
        </w:rPr>
        <w:t>r</w:t>
      </w:r>
      <w:r>
        <w:rPr>
          <w:rFonts w:ascii="Arial" w:hAnsi="Arial" w:cs="Arial"/>
          <w:color w:val="000000"/>
        </w:rPr>
        <w:t>a</w:t>
      </w:r>
      <w:r>
        <w:rPr>
          <w:rFonts w:ascii="Arial" w:hAnsi="Arial" w:cs="Arial"/>
          <w:color w:val="000000"/>
          <w:spacing w:val="3"/>
        </w:rPr>
        <w:t xml:space="preserve"> </w:t>
      </w:r>
      <w:r>
        <w:rPr>
          <w:rFonts w:ascii="Arial" w:hAnsi="Arial" w:cs="Arial"/>
          <w:color w:val="000000"/>
        </w:rPr>
        <w:t>el</w:t>
      </w:r>
      <w:r>
        <w:rPr>
          <w:rFonts w:ascii="Arial" w:hAnsi="Arial" w:cs="Arial"/>
          <w:color w:val="000000"/>
          <w:spacing w:val="2"/>
        </w:rPr>
        <w:t xml:space="preserve"> </w:t>
      </w:r>
      <w:r>
        <w:rPr>
          <w:rFonts w:ascii="Arial" w:hAnsi="Arial" w:cs="Arial"/>
          <w:color w:val="000000"/>
        </w:rPr>
        <w:t>d</w:t>
      </w:r>
      <w:r>
        <w:rPr>
          <w:rFonts w:ascii="Arial" w:hAnsi="Arial" w:cs="Arial"/>
          <w:color w:val="000000"/>
          <w:spacing w:val="-1"/>
        </w:rPr>
        <w:t>i</w:t>
      </w:r>
      <w:r>
        <w:rPr>
          <w:rFonts w:ascii="Arial" w:hAnsi="Arial" w:cs="Arial"/>
          <w:color w:val="000000"/>
        </w:rPr>
        <w:t>a</w:t>
      </w:r>
      <w:r>
        <w:rPr>
          <w:rFonts w:ascii="Arial" w:hAnsi="Arial" w:cs="Arial"/>
          <w:color w:val="000000"/>
          <w:spacing w:val="2"/>
        </w:rPr>
        <w:t>g</w:t>
      </w:r>
      <w:r>
        <w:rPr>
          <w:rFonts w:ascii="Arial" w:hAnsi="Arial" w:cs="Arial"/>
          <w:color w:val="000000"/>
        </w:rPr>
        <w:t>n</w:t>
      </w:r>
      <w:r>
        <w:rPr>
          <w:rFonts w:ascii="Arial" w:hAnsi="Arial" w:cs="Arial"/>
          <w:color w:val="000000"/>
          <w:spacing w:val="-1"/>
        </w:rPr>
        <w:t>ó</w:t>
      </w:r>
      <w:r>
        <w:rPr>
          <w:rFonts w:ascii="Arial" w:hAnsi="Arial" w:cs="Arial"/>
          <w:color w:val="000000"/>
          <w:spacing w:val="-2"/>
        </w:rPr>
        <w:t>s</w:t>
      </w:r>
      <w:r>
        <w:rPr>
          <w:rFonts w:ascii="Arial" w:hAnsi="Arial" w:cs="Arial"/>
          <w:color w:val="000000"/>
          <w:spacing w:val="1"/>
        </w:rPr>
        <w:t>t</w:t>
      </w:r>
      <w:r>
        <w:rPr>
          <w:rFonts w:ascii="Arial" w:hAnsi="Arial" w:cs="Arial"/>
          <w:color w:val="000000"/>
          <w:spacing w:val="-1"/>
        </w:rPr>
        <w:t>i</w:t>
      </w:r>
      <w:r>
        <w:rPr>
          <w:rFonts w:ascii="Arial" w:hAnsi="Arial" w:cs="Arial"/>
          <w:color w:val="000000"/>
        </w:rPr>
        <w:t>co</w:t>
      </w:r>
      <w:r>
        <w:rPr>
          <w:rFonts w:ascii="Arial" w:hAnsi="Arial" w:cs="Arial"/>
          <w:color w:val="000000"/>
          <w:spacing w:val="3"/>
        </w:rPr>
        <w:t xml:space="preserve"> </w:t>
      </w:r>
      <w:r>
        <w:rPr>
          <w:rFonts w:ascii="Arial" w:hAnsi="Arial" w:cs="Arial"/>
          <w:color w:val="000000"/>
        </w:rPr>
        <w:t>de ar</w:t>
      </w:r>
      <w:r>
        <w:rPr>
          <w:rFonts w:ascii="Arial" w:hAnsi="Arial" w:cs="Arial"/>
          <w:color w:val="000000"/>
          <w:spacing w:val="1"/>
        </w:rPr>
        <w:t>r</w:t>
      </w:r>
      <w:r>
        <w:rPr>
          <w:rFonts w:ascii="Arial" w:hAnsi="Arial" w:cs="Arial"/>
          <w:color w:val="000000"/>
          <w:spacing w:val="-1"/>
        </w:rPr>
        <w:t>it</w:t>
      </w:r>
      <w:r>
        <w:rPr>
          <w:rFonts w:ascii="Arial" w:hAnsi="Arial" w:cs="Arial"/>
          <w:color w:val="000000"/>
          <w:spacing w:val="1"/>
        </w:rPr>
        <w:t>m</w:t>
      </w:r>
      <w:r>
        <w:rPr>
          <w:rFonts w:ascii="Arial" w:hAnsi="Arial" w:cs="Arial"/>
          <w:color w:val="000000"/>
          <w:spacing w:val="-1"/>
        </w:rPr>
        <w:t>i</w:t>
      </w:r>
      <w:r>
        <w:rPr>
          <w:rFonts w:ascii="Arial" w:hAnsi="Arial" w:cs="Arial"/>
          <w:color w:val="000000"/>
        </w:rPr>
        <w:t>as</w:t>
      </w:r>
      <w:r>
        <w:rPr>
          <w:rFonts w:ascii="Arial" w:hAnsi="Arial" w:cs="Arial"/>
          <w:color w:val="000000"/>
          <w:spacing w:val="3"/>
        </w:rPr>
        <w:t xml:space="preserve"> </w:t>
      </w:r>
      <w:r>
        <w:rPr>
          <w:rFonts w:ascii="Arial" w:hAnsi="Arial" w:cs="Arial"/>
          <w:color w:val="000000"/>
        </w:rPr>
        <w:t>card</w:t>
      </w:r>
      <w:r>
        <w:rPr>
          <w:rFonts w:ascii="Arial" w:hAnsi="Arial" w:cs="Arial"/>
          <w:color w:val="000000"/>
          <w:spacing w:val="-4"/>
        </w:rPr>
        <w:t>í</w:t>
      </w:r>
      <w:r>
        <w:rPr>
          <w:rFonts w:ascii="Arial" w:hAnsi="Arial" w:cs="Arial"/>
          <w:color w:val="000000"/>
        </w:rPr>
        <w:t>ac</w:t>
      </w:r>
      <w:r>
        <w:rPr>
          <w:rFonts w:ascii="Arial" w:hAnsi="Arial" w:cs="Arial"/>
          <w:color w:val="000000"/>
          <w:spacing w:val="-1"/>
        </w:rPr>
        <w:t>a</w:t>
      </w:r>
      <w:r>
        <w:rPr>
          <w:rFonts w:ascii="Arial" w:hAnsi="Arial" w:cs="Arial"/>
          <w:color w:val="000000"/>
        </w:rPr>
        <w:t>s,</w:t>
      </w:r>
      <w:r>
        <w:rPr>
          <w:rFonts w:ascii="Arial" w:hAnsi="Arial" w:cs="Arial"/>
          <w:color w:val="000000"/>
          <w:spacing w:val="4"/>
        </w:rPr>
        <w:t xml:space="preserve"> </w:t>
      </w:r>
      <w:r>
        <w:rPr>
          <w:rFonts w:ascii="Arial" w:hAnsi="Arial" w:cs="Arial"/>
          <w:color w:val="000000"/>
        </w:rPr>
        <w:t>a</w:t>
      </w:r>
      <w:r>
        <w:rPr>
          <w:rFonts w:ascii="Arial" w:hAnsi="Arial" w:cs="Arial"/>
          <w:color w:val="000000"/>
          <w:spacing w:val="-1"/>
        </w:rPr>
        <w:t>n</w:t>
      </w:r>
      <w:r>
        <w:rPr>
          <w:rFonts w:ascii="Arial" w:hAnsi="Arial" w:cs="Arial"/>
          <w:color w:val="000000"/>
          <w:spacing w:val="-3"/>
        </w:rPr>
        <w:t>o</w:t>
      </w:r>
      <w:r>
        <w:rPr>
          <w:rFonts w:ascii="Arial" w:hAnsi="Arial" w:cs="Arial"/>
          <w:color w:val="000000"/>
          <w:spacing w:val="1"/>
        </w:rPr>
        <w:t>rm</w:t>
      </w:r>
      <w:r>
        <w:rPr>
          <w:rFonts w:ascii="Arial" w:hAnsi="Arial" w:cs="Arial"/>
          <w:color w:val="000000"/>
        </w:rPr>
        <w:t>a</w:t>
      </w:r>
      <w:r>
        <w:rPr>
          <w:rFonts w:ascii="Arial" w:hAnsi="Arial" w:cs="Arial"/>
          <w:color w:val="000000"/>
          <w:spacing w:val="-1"/>
        </w:rPr>
        <w:t>li</w:t>
      </w:r>
      <w:r>
        <w:rPr>
          <w:rFonts w:ascii="Arial" w:hAnsi="Arial" w:cs="Arial"/>
          <w:color w:val="000000"/>
        </w:rPr>
        <w:t>d</w:t>
      </w:r>
      <w:r>
        <w:rPr>
          <w:rFonts w:ascii="Arial" w:hAnsi="Arial" w:cs="Arial"/>
          <w:color w:val="000000"/>
          <w:spacing w:val="-1"/>
        </w:rPr>
        <w:t>a</w:t>
      </w:r>
      <w:r>
        <w:rPr>
          <w:rFonts w:ascii="Arial" w:hAnsi="Arial" w:cs="Arial"/>
          <w:color w:val="000000"/>
        </w:rPr>
        <w:t>d</w:t>
      </w:r>
      <w:r>
        <w:rPr>
          <w:rFonts w:ascii="Arial" w:hAnsi="Arial" w:cs="Arial"/>
          <w:color w:val="000000"/>
          <w:spacing w:val="-1"/>
        </w:rPr>
        <w:t>e</w:t>
      </w:r>
      <w:r>
        <w:rPr>
          <w:rFonts w:ascii="Arial" w:hAnsi="Arial" w:cs="Arial"/>
          <w:color w:val="000000"/>
        </w:rPr>
        <w:t>s</w:t>
      </w:r>
      <w:r>
        <w:rPr>
          <w:rFonts w:ascii="Arial" w:hAnsi="Arial" w:cs="Arial"/>
          <w:color w:val="000000"/>
          <w:spacing w:val="3"/>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spacing w:val="-1"/>
        </w:rPr>
        <w:t xml:space="preserve">la </w:t>
      </w:r>
      <w:r>
        <w:rPr>
          <w:rFonts w:ascii="Arial" w:hAnsi="Arial" w:cs="Arial"/>
          <w:color w:val="000000"/>
        </w:rPr>
        <w:t>co</w:t>
      </w:r>
      <w:r>
        <w:rPr>
          <w:rFonts w:ascii="Arial" w:hAnsi="Arial" w:cs="Arial"/>
          <w:color w:val="000000"/>
          <w:spacing w:val="-1"/>
        </w:rPr>
        <w:t>n</w:t>
      </w:r>
      <w:r>
        <w:rPr>
          <w:rFonts w:ascii="Arial" w:hAnsi="Arial" w:cs="Arial"/>
          <w:color w:val="000000"/>
        </w:rPr>
        <w:t>d</w:t>
      </w:r>
      <w:r>
        <w:rPr>
          <w:rFonts w:ascii="Arial" w:hAnsi="Arial" w:cs="Arial"/>
          <w:color w:val="000000"/>
          <w:spacing w:val="-1"/>
        </w:rPr>
        <w:t>u</w:t>
      </w:r>
      <w:r>
        <w:rPr>
          <w:rFonts w:ascii="Arial" w:hAnsi="Arial" w:cs="Arial"/>
          <w:color w:val="000000"/>
        </w:rPr>
        <w:t>cc</w:t>
      </w:r>
      <w:r>
        <w:rPr>
          <w:rFonts w:ascii="Arial" w:hAnsi="Arial" w:cs="Arial"/>
          <w:color w:val="000000"/>
          <w:spacing w:val="-1"/>
        </w:rPr>
        <w:t>i</w:t>
      </w:r>
      <w:r>
        <w:rPr>
          <w:rFonts w:ascii="Arial" w:hAnsi="Arial" w:cs="Arial"/>
          <w:color w:val="000000"/>
        </w:rPr>
        <w:t>ó</w:t>
      </w:r>
      <w:r>
        <w:rPr>
          <w:rFonts w:ascii="Arial" w:hAnsi="Arial" w:cs="Arial"/>
          <w:color w:val="000000"/>
          <w:spacing w:val="-1"/>
        </w:rPr>
        <w:t>n</w:t>
      </w:r>
      <w:r>
        <w:rPr>
          <w:rFonts w:ascii="Arial" w:hAnsi="Arial" w:cs="Arial"/>
          <w:color w:val="000000"/>
        </w:rPr>
        <w:t>,</w:t>
      </w:r>
      <w:r>
        <w:rPr>
          <w:rFonts w:ascii="Arial" w:hAnsi="Arial" w:cs="Arial"/>
          <w:color w:val="000000"/>
          <w:spacing w:val="2"/>
        </w:rPr>
        <w:t xml:space="preserve"> </w:t>
      </w:r>
      <w:r>
        <w:rPr>
          <w:rFonts w:ascii="Arial" w:hAnsi="Arial" w:cs="Arial"/>
          <w:color w:val="000000"/>
        </w:rPr>
        <w:t>h</w:t>
      </w:r>
      <w:r>
        <w:rPr>
          <w:rFonts w:ascii="Arial" w:hAnsi="Arial" w:cs="Arial"/>
          <w:color w:val="000000"/>
          <w:spacing w:val="-1"/>
        </w:rPr>
        <w:t>i</w:t>
      </w:r>
      <w:r>
        <w:rPr>
          <w:rFonts w:ascii="Arial" w:hAnsi="Arial" w:cs="Arial"/>
          <w:color w:val="000000"/>
        </w:rPr>
        <w:t>p</w:t>
      </w:r>
      <w:r>
        <w:rPr>
          <w:rFonts w:ascii="Arial" w:hAnsi="Arial" w:cs="Arial"/>
          <w:color w:val="000000"/>
          <w:spacing w:val="-1"/>
        </w:rPr>
        <w:t>e</w:t>
      </w:r>
      <w:r>
        <w:rPr>
          <w:rFonts w:ascii="Arial" w:hAnsi="Arial" w:cs="Arial"/>
          <w:color w:val="000000"/>
          <w:spacing w:val="-2"/>
        </w:rPr>
        <w:t>r</w:t>
      </w:r>
      <w:r>
        <w:rPr>
          <w:rFonts w:ascii="Arial" w:hAnsi="Arial" w:cs="Arial"/>
          <w:color w:val="000000"/>
          <w:spacing w:val="1"/>
        </w:rPr>
        <w:t>tr</w:t>
      </w:r>
      <w:r>
        <w:rPr>
          <w:rFonts w:ascii="Arial" w:hAnsi="Arial" w:cs="Arial"/>
          <w:color w:val="000000"/>
          <w:spacing w:val="-3"/>
        </w:rPr>
        <w:t>o</w:t>
      </w:r>
      <w:r>
        <w:rPr>
          <w:rFonts w:ascii="Arial" w:hAnsi="Arial" w:cs="Arial"/>
          <w:color w:val="000000"/>
          <w:spacing w:val="1"/>
        </w:rPr>
        <w:t>f</w:t>
      </w:r>
      <w:r>
        <w:rPr>
          <w:rFonts w:ascii="Arial" w:hAnsi="Arial" w:cs="Arial"/>
          <w:color w:val="000000"/>
          <w:spacing w:val="-1"/>
        </w:rPr>
        <w:t>i</w:t>
      </w:r>
      <w:r>
        <w:rPr>
          <w:rFonts w:ascii="Arial" w:hAnsi="Arial" w:cs="Arial"/>
          <w:color w:val="000000"/>
        </w:rPr>
        <w:t>a</w:t>
      </w:r>
      <w:r>
        <w:rPr>
          <w:rFonts w:ascii="Arial" w:hAnsi="Arial" w:cs="Arial"/>
          <w:color w:val="000000"/>
          <w:spacing w:val="2"/>
        </w:rPr>
        <w:t xml:space="preserve"> </w:t>
      </w:r>
      <w:r>
        <w:rPr>
          <w:rFonts w:ascii="Arial" w:hAnsi="Arial" w:cs="Arial"/>
          <w:color w:val="000000"/>
          <w:spacing w:val="-2"/>
        </w:rPr>
        <w:t>v</w:t>
      </w:r>
      <w:r>
        <w:rPr>
          <w:rFonts w:ascii="Arial" w:hAnsi="Arial" w:cs="Arial"/>
          <w:color w:val="000000"/>
        </w:rPr>
        <w:t>e</w:t>
      </w:r>
      <w:r>
        <w:rPr>
          <w:rFonts w:ascii="Arial" w:hAnsi="Arial" w:cs="Arial"/>
          <w:color w:val="000000"/>
          <w:spacing w:val="-1"/>
        </w:rPr>
        <w:t>n</w:t>
      </w:r>
      <w:r>
        <w:rPr>
          <w:rFonts w:ascii="Arial" w:hAnsi="Arial" w:cs="Arial"/>
          <w:color w:val="000000"/>
          <w:spacing w:val="1"/>
        </w:rPr>
        <w:t>tr</w:t>
      </w:r>
      <w:r>
        <w:rPr>
          <w:rFonts w:ascii="Arial" w:hAnsi="Arial" w:cs="Arial"/>
          <w:color w:val="000000"/>
          <w:spacing w:val="-1"/>
        </w:rPr>
        <w:t>i</w:t>
      </w:r>
      <w:r>
        <w:rPr>
          <w:rFonts w:ascii="Arial" w:hAnsi="Arial" w:cs="Arial"/>
          <w:color w:val="000000"/>
        </w:rPr>
        <w:t>cu</w:t>
      </w:r>
      <w:r>
        <w:rPr>
          <w:rFonts w:ascii="Arial" w:hAnsi="Arial" w:cs="Arial"/>
          <w:color w:val="000000"/>
          <w:spacing w:val="-1"/>
        </w:rPr>
        <w:t>l</w:t>
      </w:r>
      <w:r>
        <w:rPr>
          <w:rFonts w:ascii="Arial" w:hAnsi="Arial" w:cs="Arial"/>
          <w:color w:val="000000"/>
        </w:rPr>
        <w:t>ar</w:t>
      </w:r>
      <w:r>
        <w:rPr>
          <w:rFonts w:ascii="Arial" w:hAnsi="Arial" w:cs="Arial"/>
          <w:color w:val="000000"/>
          <w:spacing w:val="2"/>
        </w:rPr>
        <w:t xml:space="preserve"> </w:t>
      </w:r>
      <w:r>
        <w:rPr>
          <w:rFonts w:ascii="Arial" w:hAnsi="Arial" w:cs="Arial"/>
          <w:color w:val="000000"/>
        </w:rPr>
        <w:t>y</w:t>
      </w:r>
      <w:r>
        <w:rPr>
          <w:rFonts w:ascii="Arial" w:hAnsi="Arial" w:cs="Arial"/>
          <w:color w:val="000000"/>
          <w:spacing w:val="-1"/>
        </w:rPr>
        <w:t xml:space="preserve"> </w:t>
      </w:r>
      <w:r>
        <w:rPr>
          <w:rFonts w:ascii="Arial" w:hAnsi="Arial" w:cs="Arial"/>
          <w:color w:val="000000"/>
        </w:rPr>
        <w:t>el</w:t>
      </w:r>
      <w:r>
        <w:rPr>
          <w:rFonts w:ascii="Arial" w:hAnsi="Arial" w:cs="Arial"/>
          <w:color w:val="000000"/>
          <w:spacing w:val="1"/>
        </w:rPr>
        <w:t xml:space="preserve"> </w:t>
      </w:r>
      <w:r>
        <w:rPr>
          <w:rFonts w:ascii="Arial" w:hAnsi="Arial" w:cs="Arial"/>
          <w:color w:val="000000"/>
          <w:spacing w:val="-1"/>
        </w:rPr>
        <w:t>i</w:t>
      </w:r>
      <w:r>
        <w:rPr>
          <w:rFonts w:ascii="Arial" w:hAnsi="Arial" w:cs="Arial"/>
          <w:color w:val="000000"/>
          <w:spacing w:val="-3"/>
        </w:rPr>
        <w:t>n</w:t>
      </w:r>
      <w:r>
        <w:rPr>
          <w:rFonts w:ascii="Arial" w:hAnsi="Arial" w:cs="Arial"/>
          <w:color w:val="000000"/>
          <w:spacing w:val="1"/>
        </w:rPr>
        <w:t>f</w:t>
      </w:r>
      <w:r>
        <w:rPr>
          <w:rFonts w:ascii="Arial" w:hAnsi="Arial" w:cs="Arial"/>
          <w:color w:val="000000"/>
        </w:rPr>
        <w:t>a</w:t>
      </w:r>
      <w:r>
        <w:rPr>
          <w:rFonts w:ascii="Arial" w:hAnsi="Arial" w:cs="Arial"/>
          <w:color w:val="000000"/>
          <w:spacing w:val="-2"/>
        </w:rPr>
        <w:t>r</w:t>
      </w:r>
      <w:r>
        <w:rPr>
          <w:rFonts w:ascii="Arial" w:hAnsi="Arial" w:cs="Arial"/>
          <w:color w:val="000000"/>
          <w:spacing w:val="1"/>
        </w:rPr>
        <w:t>t</w:t>
      </w:r>
      <w:r>
        <w:rPr>
          <w:rFonts w:ascii="Arial" w:hAnsi="Arial" w:cs="Arial"/>
          <w:color w:val="000000"/>
        </w:rPr>
        <w:t>o</w:t>
      </w:r>
      <w:r>
        <w:rPr>
          <w:rFonts w:ascii="Arial" w:hAnsi="Arial" w:cs="Arial"/>
          <w:color w:val="000000"/>
          <w:spacing w:val="2"/>
        </w:rPr>
        <w:t xml:space="preserve"> </w:t>
      </w:r>
      <w:r>
        <w:rPr>
          <w:rFonts w:ascii="Arial" w:hAnsi="Arial" w:cs="Arial"/>
          <w:color w:val="000000"/>
          <w:spacing w:val="-3"/>
        </w:rPr>
        <w:t>a</w:t>
      </w:r>
      <w:r>
        <w:rPr>
          <w:rFonts w:ascii="Arial" w:hAnsi="Arial" w:cs="Arial"/>
          <w:color w:val="000000"/>
          <w:spacing w:val="2"/>
        </w:rPr>
        <w:t>g</w:t>
      </w:r>
      <w:r>
        <w:rPr>
          <w:rFonts w:ascii="Arial" w:hAnsi="Arial" w:cs="Arial"/>
          <w:color w:val="000000"/>
          <w:spacing w:val="-3"/>
        </w:rPr>
        <w:t>u</w:t>
      </w:r>
      <w:r>
        <w:rPr>
          <w:rFonts w:ascii="Arial" w:hAnsi="Arial" w:cs="Arial"/>
          <w:color w:val="000000"/>
        </w:rPr>
        <w:t>do</w:t>
      </w:r>
      <w:r>
        <w:rPr>
          <w:rFonts w:ascii="Arial" w:hAnsi="Arial" w:cs="Arial"/>
          <w:color w:val="000000"/>
          <w:spacing w:val="1"/>
        </w:rPr>
        <w:t xml:space="preserve"> </w:t>
      </w:r>
      <w:r>
        <w:rPr>
          <w:rFonts w:ascii="Arial" w:hAnsi="Arial" w:cs="Arial"/>
          <w:color w:val="000000"/>
        </w:rPr>
        <w:t>de</w:t>
      </w:r>
      <w:r>
        <w:rPr>
          <w:rFonts w:ascii="Arial" w:hAnsi="Arial" w:cs="Arial"/>
          <w:color w:val="000000"/>
          <w:spacing w:val="-1"/>
        </w:rPr>
        <w:t xml:space="preserve"> </w:t>
      </w:r>
      <w:r>
        <w:rPr>
          <w:rFonts w:ascii="Arial" w:hAnsi="Arial" w:cs="Arial"/>
          <w:color w:val="000000"/>
          <w:spacing w:val="1"/>
        </w:rPr>
        <w:t>m</w:t>
      </w:r>
      <w:r>
        <w:rPr>
          <w:rFonts w:ascii="Arial" w:hAnsi="Arial" w:cs="Arial"/>
          <w:color w:val="000000"/>
          <w:spacing w:val="-1"/>
        </w:rPr>
        <w:t>i</w:t>
      </w:r>
      <w:r>
        <w:rPr>
          <w:rFonts w:ascii="Arial" w:hAnsi="Arial" w:cs="Arial"/>
          <w:color w:val="000000"/>
        </w:rPr>
        <w:t>oc</w:t>
      </w:r>
      <w:r>
        <w:rPr>
          <w:rFonts w:ascii="Arial" w:hAnsi="Arial" w:cs="Arial"/>
          <w:color w:val="000000"/>
          <w:spacing w:val="-1"/>
        </w:rPr>
        <w:t>a</w:t>
      </w:r>
      <w:r>
        <w:rPr>
          <w:rFonts w:ascii="Arial" w:hAnsi="Arial" w:cs="Arial"/>
          <w:color w:val="000000"/>
          <w:spacing w:val="1"/>
        </w:rPr>
        <w:t>r</w:t>
      </w:r>
      <w:r>
        <w:rPr>
          <w:rFonts w:ascii="Arial" w:hAnsi="Arial" w:cs="Arial"/>
          <w:color w:val="000000"/>
        </w:rPr>
        <w:t>d</w:t>
      </w:r>
      <w:r>
        <w:rPr>
          <w:rFonts w:ascii="Arial" w:hAnsi="Arial" w:cs="Arial"/>
          <w:color w:val="000000"/>
          <w:spacing w:val="-1"/>
        </w:rPr>
        <w:t>i</w:t>
      </w:r>
      <w:r>
        <w:rPr>
          <w:rFonts w:ascii="Arial" w:hAnsi="Arial" w:cs="Arial"/>
          <w:color w:val="000000"/>
        </w:rPr>
        <w:t>o</w:t>
      </w:r>
      <w:r>
        <w:rPr>
          <w:rFonts w:ascii="Arial" w:hAnsi="Arial" w:cs="Arial"/>
          <w:color w:val="000000"/>
          <w:spacing w:val="2"/>
        </w:rPr>
        <w:t xml:space="preserve"> </w:t>
      </w:r>
      <w:r>
        <w:rPr>
          <w:rFonts w:ascii="Arial" w:hAnsi="Arial" w:cs="Arial"/>
          <w:color w:val="000000"/>
        </w:rPr>
        <w:t>e</w:t>
      </w:r>
      <w:r>
        <w:rPr>
          <w:rFonts w:ascii="Arial" w:hAnsi="Arial" w:cs="Arial"/>
          <w:color w:val="000000"/>
          <w:spacing w:val="-3"/>
        </w:rPr>
        <w:t>n</w:t>
      </w:r>
      <w:r>
        <w:rPr>
          <w:rFonts w:ascii="Arial" w:hAnsi="Arial" w:cs="Arial"/>
          <w:color w:val="000000"/>
          <w:spacing w:val="1"/>
        </w:rPr>
        <w:t>tr</w:t>
      </w:r>
      <w:r>
        <w:rPr>
          <w:rFonts w:ascii="Arial" w:hAnsi="Arial" w:cs="Arial"/>
          <w:color w:val="000000"/>
        </w:rPr>
        <w:t>e</w:t>
      </w:r>
      <w:r>
        <w:rPr>
          <w:rFonts w:ascii="Arial" w:hAnsi="Arial" w:cs="Arial"/>
          <w:color w:val="000000"/>
          <w:spacing w:val="-1"/>
        </w:rPr>
        <w:t xml:space="preserve"> </w:t>
      </w:r>
      <w:r>
        <w:rPr>
          <w:rFonts w:ascii="Arial" w:hAnsi="Arial" w:cs="Arial"/>
          <w:color w:val="000000"/>
        </w:rPr>
        <w:t>o</w:t>
      </w:r>
      <w:r>
        <w:rPr>
          <w:rFonts w:ascii="Arial" w:hAnsi="Arial" w:cs="Arial"/>
          <w:color w:val="000000"/>
          <w:spacing w:val="-2"/>
        </w:rPr>
        <w:t>tr</w:t>
      </w:r>
      <w:r>
        <w:rPr>
          <w:rFonts w:ascii="Arial" w:hAnsi="Arial" w:cs="Arial"/>
          <w:color w:val="000000"/>
        </w:rPr>
        <w:t>os</w:t>
      </w:r>
      <w:r>
        <w:rPr>
          <w:rFonts w:ascii="Arial" w:hAnsi="Arial" w:cs="Arial"/>
          <w:color w:val="000000"/>
          <w:spacing w:val="1"/>
        </w:rPr>
        <w:t xml:space="preserve"> </w:t>
      </w:r>
      <w:r>
        <w:rPr>
          <w:rFonts w:ascii="Arial" w:hAnsi="Arial" w:cs="Arial"/>
          <w:color w:val="000000"/>
          <w:spacing w:val="-1"/>
        </w:rPr>
        <w:t>t</w:t>
      </w:r>
      <w:r>
        <w:rPr>
          <w:rFonts w:ascii="Arial" w:hAnsi="Arial" w:cs="Arial"/>
          <w:color w:val="000000"/>
          <w:spacing w:val="1"/>
        </w:rPr>
        <w:t>r</w:t>
      </w:r>
      <w:r>
        <w:rPr>
          <w:rFonts w:ascii="Arial" w:hAnsi="Arial" w:cs="Arial"/>
          <w:color w:val="000000"/>
        </w:rPr>
        <w:t>ast</w:t>
      </w:r>
      <w:r>
        <w:rPr>
          <w:rFonts w:ascii="Arial" w:hAnsi="Arial" w:cs="Arial"/>
          <w:color w:val="000000"/>
          <w:spacing w:val="-2"/>
        </w:rPr>
        <w:t>o</w:t>
      </w:r>
      <w:r>
        <w:rPr>
          <w:rFonts w:ascii="Arial" w:hAnsi="Arial" w:cs="Arial"/>
          <w:color w:val="000000"/>
          <w:spacing w:val="1"/>
        </w:rPr>
        <w:t>r</w:t>
      </w:r>
      <w:r>
        <w:rPr>
          <w:rFonts w:ascii="Arial" w:hAnsi="Arial" w:cs="Arial"/>
          <w:color w:val="000000"/>
        </w:rPr>
        <w:t>n</w:t>
      </w:r>
      <w:r>
        <w:rPr>
          <w:rFonts w:ascii="Arial" w:hAnsi="Arial" w:cs="Arial"/>
          <w:color w:val="000000"/>
          <w:spacing w:val="-1"/>
        </w:rPr>
        <w:t>o</w:t>
      </w:r>
      <w:r>
        <w:rPr>
          <w:rFonts w:ascii="Arial" w:hAnsi="Arial" w:cs="Arial"/>
          <w:color w:val="000000"/>
          <w:spacing w:val="-2"/>
        </w:rPr>
        <w:t>s</w:t>
      </w:r>
      <w:r>
        <w:rPr>
          <w:rFonts w:ascii="Arial" w:hAnsi="Arial" w:cs="Arial"/>
          <w:color w:val="000000"/>
        </w:rPr>
        <w:t>.</w:t>
      </w:r>
    </w:p>
    <w:p w14:paraId="4FC2CC66" w14:textId="77777777" w:rsidR="00DD6DF8" w:rsidRDefault="00DD6DF8" w:rsidP="00DD6DF8">
      <w:pPr>
        <w:widowControl w:val="0"/>
        <w:autoSpaceDE w:val="0"/>
        <w:autoSpaceDN w:val="0"/>
        <w:adjustRightInd w:val="0"/>
        <w:spacing w:before="20" w:line="260" w:lineRule="exact"/>
        <w:rPr>
          <w:rFonts w:ascii="Arial" w:hAnsi="Arial" w:cs="Arial"/>
          <w:color w:val="000000"/>
          <w:sz w:val="26"/>
          <w:szCs w:val="26"/>
        </w:rPr>
      </w:pPr>
    </w:p>
    <w:p w14:paraId="7F2840D7" w14:textId="77777777" w:rsidR="00DD6DF8" w:rsidRDefault="00DD6DF8" w:rsidP="00DD6DF8">
      <w:pPr>
        <w:widowControl w:val="0"/>
        <w:autoSpaceDE w:val="0"/>
        <w:autoSpaceDN w:val="0"/>
        <w:adjustRightInd w:val="0"/>
        <w:ind w:right="72"/>
        <w:jc w:val="both"/>
        <w:rPr>
          <w:rFonts w:ascii="Arial" w:hAnsi="Arial" w:cs="Arial"/>
          <w:color w:val="000000"/>
        </w:rPr>
      </w:pPr>
      <w:r>
        <w:rPr>
          <w:rFonts w:ascii="Arial" w:hAnsi="Arial" w:cs="Arial"/>
          <w:color w:val="000000"/>
          <w:spacing w:val="-1"/>
        </w:rPr>
        <w:t>C</w:t>
      </w:r>
      <w:r>
        <w:rPr>
          <w:rFonts w:ascii="Arial" w:hAnsi="Arial" w:cs="Arial"/>
          <w:color w:val="000000"/>
        </w:rPr>
        <w:t>u</w:t>
      </w:r>
      <w:r>
        <w:rPr>
          <w:rFonts w:ascii="Arial" w:hAnsi="Arial" w:cs="Arial"/>
          <w:color w:val="000000"/>
          <w:spacing w:val="-1"/>
        </w:rPr>
        <w:t>a</w:t>
      </w:r>
      <w:r>
        <w:rPr>
          <w:rFonts w:ascii="Arial" w:hAnsi="Arial" w:cs="Arial"/>
          <w:color w:val="000000"/>
        </w:rPr>
        <w:t>n</w:t>
      </w:r>
      <w:r>
        <w:rPr>
          <w:rFonts w:ascii="Arial" w:hAnsi="Arial" w:cs="Arial"/>
          <w:color w:val="000000"/>
          <w:spacing w:val="-1"/>
        </w:rPr>
        <w:t>d</w:t>
      </w:r>
      <w:r>
        <w:rPr>
          <w:rFonts w:ascii="Arial" w:hAnsi="Arial" w:cs="Arial"/>
          <w:color w:val="000000"/>
        </w:rPr>
        <w:t xml:space="preserve">o el </w:t>
      </w:r>
      <w:r>
        <w:rPr>
          <w:rFonts w:ascii="Arial" w:hAnsi="Arial" w:cs="Arial"/>
          <w:color w:val="000000"/>
          <w:spacing w:val="-1"/>
        </w:rPr>
        <w:t>i</w:t>
      </w:r>
      <w:r>
        <w:rPr>
          <w:rFonts w:ascii="Arial" w:hAnsi="Arial" w:cs="Arial"/>
          <w:color w:val="000000"/>
          <w:spacing w:val="1"/>
        </w:rPr>
        <w:t>m</w:t>
      </w:r>
      <w:r>
        <w:rPr>
          <w:rFonts w:ascii="Arial" w:hAnsi="Arial" w:cs="Arial"/>
          <w:color w:val="000000"/>
        </w:rPr>
        <w:t>p</w:t>
      </w:r>
      <w:r>
        <w:rPr>
          <w:rFonts w:ascii="Arial" w:hAnsi="Arial" w:cs="Arial"/>
          <w:color w:val="000000"/>
          <w:spacing w:val="-1"/>
        </w:rPr>
        <w:t>ul</w:t>
      </w:r>
      <w:r>
        <w:rPr>
          <w:rFonts w:ascii="Arial" w:hAnsi="Arial" w:cs="Arial"/>
          <w:color w:val="000000"/>
        </w:rPr>
        <w:t>so ca</w:t>
      </w:r>
      <w:r>
        <w:rPr>
          <w:rFonts w:ascii="Arial" w:hAnsi="Arial" w:cs="Arial"/>
          <w:color w:val="000000"/>
          <w:spacing w:val="-2"/>
        </w:rPr>
        <w:t>r</w:t>
      </w:r>
      <w:r>
        <w:rPr>
          <w:rFonts w:ascii="Arial" w:hAnsi="Arial" w:cs="Arial"/>
          <w:color w:val="000000"/>
        </w:rPr>
        <w:t>d</w:t>
      </w:r>
      <w:r>
        <w:rPr>
          <w:rFonts w:ascii="Arial" w:hAnsi="Arial" w:cs="Arial"/>
          <w:color w:val="000000"/>
          <w:spacing w:val="-1"/>
        </w:rPr>
        <w:t>i</w:t>
      </w:r>
      <w:r>
        <w:rPr>
          <w:rFonts w:ascii="Arial" w:hAnsi="Arial" w:cs="Arial"/>
          <w:color w:val="000000"/>
        </w:rPr>
        <w:t>aco a</w:t>
      </w:r>
      <w:r>
        <w:rPr>
          <w:rFonts w:ascii="Arial" w:hAnsi="Arial" w:cs="Arial"/>
          <w:color w:val="000000"/>
          <w:spacing w:val="-2"/>
        </w:rPr>
        <w:t>t</w:t>
      </w:r>
      <w:r>
        <w:rPr>
          <w:rFonts w:ascii="Arial" w:hAnsi="Arial" w:cs="Arial"/>
          <w:color w:val="000000"/>
          <w:spacing w:val="1"/>
        </w:rPr>
        <w:t>r</w:t>
      </w:r>
      <w:r>
        <w:rPr>
          <w:rFonts w:ascii="Arial" w:hAnsi="Arial" w:cs="Arial"/>
          <w:color w:val="000000"/>
        </w:rPr>
        <w:t>a</w:t>
      </w:r>
      <w:r>
        <w:rPr>
          <w:rFonts w:ascii="Arial" w:hAnsi="Arial" w:cs="Arial"/>
          <w:color w:val="000000"/>
          <w:spacing w:val="-3"/>
        </w:rPr>
        <w:t>v</w:t>
      </w:r>
      <w:r>
        <w:rPr>
          <w:rFonts w:ascii="Arial" w:hAnsi="Arial" w:cs="Arial"/>
          <w:color w:val="000000"/>
          <w:spacing w:val="-1"/>
        </w:rPr>
        <w:t>i</w:t>
      </w:r>
      <w:r>
        <w:rPr>
          <w:rFonts w:ascii="Arial" w:hAnsi="Arial" w:cs="Arial"/>
          <w:color w:val="000000"/>
        </w:rPr>
        <w:t>esa el cor</w:t>
      </w:r>
      <w:r>
        <w:rPr>
          <w:rFonts w:ascii="Arial" w:hAnsi="Arial" w:cs="Arial"/>
          <w:color w:val="000000"/>
          <w:spacing w:val="-2"/>
        </w:rPr>
        <w:t>az</w:t>
      </w:r>
      <w:r>
        <w:rPr>
          <w:rFonts w:ascii="Arial" w:hAnsi="Arial" w:cs="Arial"/>
          <w:color w:val="000000"/>
        </w:rPr>
        <w:t>ó</w:t>
      </w:r>
      <w:r>
        <w:rPr>
          <w:rFonts w:ascii="Arial" w:hAnsi="Arial" w:cs="Arial"/>
          <w:color w:val="000000"/>
          <w:spacing w:val="-1"/>
        </w:rPr>
        <w:t>n</w:t>
      </w:r>
      <w:r>
        <w:rPr>
          <w:rFonts w:ascii="Arial" w:hAnsi="Arial" w:cs="Arial"/>
          <w:color w:val="000000"/>
        </w:rPr>
        <w:t xml:space="preserve">, </w:t>
      </w:r>
      <w:r>
        <w:rPr>
          <w:rFonts w:ascii="Arial" w:hAnsi="Arial" w:cs="Arial"/>
          <w:color w:val="000000"/>
          <w:spacing w:val="-1"/>
        </w:rPr>
        <w:t>l</w:t>
      </w:r>
      <w:r>
        <w:rPr>
          <w:rFonts w:ascii="Arial" w:hAnsi="Arial" w:cs="Arial"/>
          <w:color w:val="000000"/>
        </w:rPr>
        <w:t>a co</w:t>
      </w:r>
      <w:r>
        <w:rPr>
          <w:rFonts w:ascii="Arial" w:hAnsi="Arial" w:cs="Arial"/>
          <w:color w:val="000000"/>
          <w:spacing w:val="-2"/>
        </w:rPr>
        <w:t>r</w:t>
      </w:r>
      <w:r>
        <w:rPr>
          <w:rFonts w:ascii="Arial" w:hAnsi="Arial" w:cs="Arial"/>
          <w:color w:val="000000"/>
          <w:spacing w:val="1"/>
        </w:rPr>
        <w:t>r</w:t>
      </w:r>
      <w:r>
        <w:rPr>
          <w:rFonts w:ascii="Arial" w:hAnsi="Arial" w:cs="Arial"/>
          <w:color w:val="000000"/>
          <w:spacing w:val="-1"/>
        </w:rPr>
        <w:t>i</w:t>
      </w:r>
      <w:r>
        <w:rPr>
          <w:rFonts w:ascii="Arial" w:hAnsi="Arial" w:cs="Arial"/>
          <w:color w:val="000000"/>
        </w:rPr>
        <w:t>e</w:t>
      </w:r>
      <w:r>
        <w:rPr>
          <w:rFonts w:ascii="Arial" w:hAnsi="Arial" w:cs="Arial"/>
          <w:color w:val="000000"/>
          <w:spacing w:val="-1"/>
        </w:rPr>
        <w:t>n</w:t>
      </w:r>
      <w:r>
        <w:rPr>
          <w:rFonts w:ascii="Arial" w:hAnsi="Arial" w:cs="Arial"/>
          <w:color w:val="000000"/>
          <w:spacing w:val="1"/>
        </w:rPr>
        <w:t>t</w:t>
      </w:r>
      <w:r>
        <w:rPr>
          <w:rFonts w:ascii="Arial" w:hAnsi="Arial" w:cs="Arial"/>
          <w:color w:val="000000"/>
        </w:rPr>
        <w:t>e e</w:t>
      </w:r>
      <w:r>
        <w:rPr>
          <w:rFonts w:ascii="Arial" w:hAnsi="Arial" w:cs="Arial"/>
          <w:color w:val="000000"/>
          <w:spacing w:val="-1"/>
        </w:rPr>
        <w:t>l</w:t>
      </w:r>
      <w:r>
        <w:rPr>
          <w:rFonts w:ascii="Arial" w:hAnsi="Arial" w:cs="Arial"/>
          <w:color w:val="000000"/>
        </w:rPr>
        <w:t>éc</w:t>
      </w:r>
      <w:r>
        <w:rPr>
          <w:rFonts w:ascii="Arial" w:hAnsi="Arial" w:cs="Arial"/>
          <w:color w:val="000000"/>
          <w:spacing w:val="-2"/>
        </w:rPr>
        <w:t>t</w:t>
      </w:r>
      <w:r>
        <w:rPr>
          <w:rFonts w:ascii="Arial" w:hAnsi="Arial" w:cs="Arial"/>
          <w:color w:val="000000"/>
          <w:spacing w:val="1"/>
        </w:rPr>
        <w:t>r</w:t>
      </w:r>
      <w:r>
        <w:rPr>
          <w:rFonts w:ascii="Arial" w:hAnsi="Arial" w:cs="Arial"/>
          <w:color w:val="000000"/>
          <w:spacing w:val="-1"/>
        </w:rPr>
        <w:t>i</w:t>
      </w:r>
      <w:r>
        <w:rPr>
          <w:rFonts w:ascii="Arial" w:hAnsi="Arial" w:cs="Arial"/>
          <w:color w:val="000000"/>
        </w:rPr>
        <w:t>ca se pro</w:t>
      </w:r>
      <w:r>
        <w:rPr>
          <w:rFonts w:ascii="Arial" w:hAnsi="Arial" w:cs="Arial"/>
          <w:color w:val="000000"/>
          <w:spacing w:val="-3"/>
        </w:rPr>
        <w:t>pa</w:t>
      </w:r>
      <w:r>
        <w:rPr>
          <w:rFonts w:ascii="Arial" w:hAnsi="Arial" w:cs="Arial"/>
          <w:color w:val="000000"/>
        </w:rPr>
        <w:t xml:space="preserve">ga </w:t>
      </w:r>
      <w:r>
        <w:rPr>
          <w:rFonts w:ascii="Arial" w:hAnsi="Arial" w:cs="Arial"/>
          <w:color w:val="000000"/>
          <w:spacing w:val="1"/>
        </w:rPr>
        <w:t>t</w:t>
      </w:r>
      <w:r>
        <w:rPr>
          <w:rFonts w:ascii="Arial" w:hAnsi="Arial" w:cs="Arial"/>
          <w:color w:val="000000"/>
        </w:rPr>
        <w:t>amb</w:t>
      </w:r>
      <w:r>
        <w:rPr>
          <w:rFonts w:ascii="Arial" w:hAnsi="Arial" w:cs="Arial"/>
          <w:color w:val="000000"/>
          <w:spacing w:val="-1"/>
        </w:rPr>
        <w:t>i</w:t>
      </w:r>
      <w:r>
        <w:rPr>
          <w:rFonts w:ascii="Arial" w:hAnsi="Arial" w:cs="Arial"/>
          <w:color w:val="000000"/>
        </w:rPr>
        <w:t>én</w:t>
      </w:r>
      <w:r>
        <w:rPr>
          <w:rFonts w:ascii="Arial" w:hAnsi="Arial" w:cs="Arial"/>
          <w:color w:val="000000"/>
          <w:spacing w:val="61"/>
        </w:rPr>
        <w:t xml:space="preserve"> </w:t>
      </w:r>
      <w:r>
        <w:rPr>
          <w:rFonts w:ascii="Arial" w:hAnsi="Arial" w:cs="Arial"/>
          <w:color w:val="000000"/>
        </w:rPr>
        <w:t>a</w:t>
      </w:r>
      <w:r>
        <w:rPr>
          <w:rFonts w:ascii="Arial" w:hAnsi="Arial" w:cs="Arial"/>
          <w:color w:val="000000"/>
          <w:spacing w:val="61"/>
        </w:rPr>
        <w:t xml:space="preserve"> </w:t>
      </w:r>
      <w:r>
        <w:rPr>
          <w:rFonts w:ascii="Arial" w:hAnsi="Arial" w:cs="Arial"/>
          <w:color w:val="000000"/>
          <w:spacing w:val="-1"/>
        </w:rPr>
        <w:t>l</w:t>
      </w:r>
      <w:r>
        <w:rPr>
          <w:rFonts w:ascii="Arial" w:hAnsi="Arial" w:cs="Arial"/>
          <w:color w:val="000000"/>
        </w:rPr>
        <w:t>os</w:t>
      </w:r>
      <w:r>
        <w:rPr>
          <w:rFonts w:ascii="Arial" w:hAnsi="Arial" w:cs="Arial"/>
          <w:color w:val="000000"/>
          <w:spacing w:val="59"/>
        </w:rPr>
        <w:t xml:space="preserve"> </w:t>
      </w:r>
      <w:r>
        <w:rPr>
          <w:rFonts w:ascii="Arial" w:hAnsi="Arial" w:cs="Arial"/>
          <w:color w:val="000000"/>
          <w:spacing w:val="1"/>
        </w:rPr>
        <w:t>t</w:t>
      </w:r>
      <w:r>
        <w:rPr>
          <w:rFonts w:ascii="Arial" w:hAnsi="Arial" w:cs="Arial"/>
          <w:color w:val="000000"/>
        </w:rPr>
        <w:t>e</w:t>
      </w:r>
      <w:r>
        <w:rPr>
          <w:rFonts w:ascii="Arial" w:hAnsi="Arial" w:cs="Arial"/>
          <w:color w:val="000000"/>
          <w:spacing w:val="1"/>
        </w:rPr>
        <w:t>j</w:t>
      </w:r>
      <w:r>
        <w:rPr>
          <w:rFonts w:ascii="Arial" w:hAnsi="Arial" w:cs="Arial"/>
          <w:color w:val="000000"/>
          <w:spacing w:val="-1"/>
        </w:rPr>
        <w:t>i</w:t>
      </w:r>
      <w:r>
        <w:rPr>
          <w:rFonts w:ascii="Arial" w:hAnsi="Arial" w:cs="Arial"/>
          <w:color w:val="000000"/>
        </w:rPr>
        <w:t>d</w:t>
      </w:r>
      <w:r>
        <w:rPr>
          <w:rFonts w:ascii="Arial" w:hAnsi="Arial" w:cs="Arial"/>
          <w:color w:val="000000"/>
          <w:spacing w:val="-1"/>
        </w:rPr>
        <w:t>o</w:t>
      </w:r>
      <w:r>
        <w:rPr>
          <w:rFonts w:ascii="Arial" w:hAnsi="Arial" w:cs="Arial"/>
          <w:color w:val="000000"/>
        </w:rPr>
        <w:t>s</w:t>
      </w:r>
      <w:r>
        <w:rPr>
          <w:rFonts w:ascii="Arial" w:hAnsi="Arial" w:cs="Arial"/>
          <w:color w:val="000000"/>
          <w:spacing w:val="59"/>
        </w:rPr>
        <w:t xml:space="preserve"> </w:t>
      </w:r>
      <w:r>
        <w:rPr>
          <w:rFonts w:ascii="Arial" w:hAnsi="Arial" w:cs="Arial"/>
          <w:color w:val="000000"/>
        </w:rPr>
        <w:t>que</w:t>
      </w:r>
      <w:r>
        <w:rPr>
          <w:rFonts w:ascii="Arial" w:hAnsi="Arial" w:cs="Arial"/>
          <w:color w:val="000000"/>
          <w:spacing w:val="61"/>
        </w:rPr>
        <w:t xml:space="preserve"> </w:t>
      </w:r>
      <w:r>
        <w:rPr>
          <w:rFonts w:ascii="Arial" w:hAnsi="Arial" w:cs="Arial"/>
          <w:color w:val="000000"/>
          <w:spacing w:val="-1"/>
        </w:rPr>
        <w:t>l</w:t>
      </w:r>
      <w:r>
        <w:rPr>
          <w:rFonts w:ascii="Arial" w:hAnsi="Arial" w:cs="Arial"/>
          <w:color w:val="000000"/>
        </w:rPr>
        <w:t>e</w:t>
      </w:r>
      <w:r>
        <w:rPr>
          <w:rFonts w:ascii="Arial" w:hAnsi="Arial" w:cs="Arial"/>
          <w:color w:val="000000"/>
          <w:spacing w:val="61"/>
        </w:rPr>
        <w:t xml:space="preserve"> </w:t>
      </w:r>
      <w:r>
        <w:rPr>
          <w:rFonts w:ascii="Arial" w:hAnsi="Arial" w:cs="Arial"/>
          <w:color w:val="000000"/>
          <w:spacing w:val="1"/>
        </w:rPr>
        <w:t>r</w:t>
      </w:r>
      <w:r>
        <w:rPr>
          <w:rFonts w:ascii="Arial" w:hAnsi="Arial" w:cs="Arial"/>
          <w:color w:val="000000"/>
        </w:rPr>
        <w:t>o</w:t>
      </w:r>
      <w:r>
        <w:rPr>
          <w:rFonts w:ascii="Arial" w:hAnsi="Arial" w:cs="Arial"/>
          <w:color w:val="000000"/>
          <w:spacing w:val="-1"/>
        </w:rPr>
        <w:t>d</w:t>
      </w:r>
      <w:r>
        <w:rPr>
          <w:rFonts w:ascii="Arial" w:hAnsi="Arial" w:cs="Arial"/>
          <w:color w:val="000000"/>
        </w:rPr>
        <w:t>e</w:t>
      </w:r>
      <w:r>
        <w:rPr>
          <w:rFonts w:ascii="Arial" w:hAnsi="Arial" w:cs="Arial"/>
          <w:color w:val="000000"/>
          <w:spacing w:val="-1"/>
        </w:rPr>
        <w:t>a</w:t>
      </w:r>
      <w:r>
        <w:rPr>
          <w:rFonts w:ascii="Arial" w:hAnsi="Arial" w:cs="Arial"/>
          <w:color w:val="000000"/>
        </w:rPr>
        <w:t xml:space="preserve">n </w:t>
      </w:r>
      <w:r>
        <w:rPr>
          <w:rFonts w:ascii="Arial" w:hAnsi="Arial" w:cs="Arial"/>
          <w:color w:val="000000"/>
          <w:spacing w:val="1"/>
        </w:rPr>
        <w:t xml:space="preserve"> </w:t>
      </w:r>
      <w:r>
        <w:rPr>
          <w:rFonts w:ascii="Arial" w:hAnsi="Arial" w:cs="Arial"/>
          <w:color w:val="000000"/>
        </w:rPr>
        <w:t>y</w:t>
      </w:r>
      <w:r>
        <w:rPr>
          <w:rFonts w:ascii="Arial" w:hAnsi="Arial" w:cs="Arial"/>
          <w:color w:val="000000"/>
          <w:spacing w:val="59"/>
        </w:rPr>
        <w:t xml:space="preserve"> </w:t>
      </w:r>
      <w:r>
        <w:rPr>
          <w:rFonts w:ascii="Arial" w:hAnsi="Arial" w:cs="Arial"/>
          <w:color w:val="000000"/>
        </w:rPr>
        <w:t>una</w:t>
      </w:r>
      <w:r>
        <w:rPr>
          <w:rFonts w:ascii="Arial" w:hAnsi="Arial" w:cs="Arial"/>
          <w:color w:val="000000"/>
          <w:spacing w:val="61"/>
        </w:rPr>
        <w:t xml:space="preserve"> </w:t>
      </w:r>
      <w:r>
        <w:rPr>
          <w:rFonts w:ascii="Arial" w:hAnsi="Arial" w:cs="Arial"/>
          <w:color w:val="000000"/>
        </w:rPr>
        <w:t>p</w:t>
      </w:r>
      <w:r>
        <w:rPr>
          <w:rFonts w:ascii="Arial" w:hAnsi="Arial" w:cs="Arial"/>
          <w:color w:val="000000"/>
          <w:spacing w:val="-1"/>
        </w:rPr>
        <w:t>e</w:t>
      </w:r>
      <w:r>
        <w:rPr>
          <w:rFonts w:ascii="Arial" w:hAnsi="Arial" w:cs="Arial"/>
          <w:color w:val="000000"/>
          <w:spacing w:val="2"/>
        </w:rPr>
        <w:t>q</w:t>
      </w:r>
      <w:r>
        <w:rPr>
          <w:rFonts w:ascii="Arial" w:hAnsi="Arial" w:cs="Arial"/>
          <w:color w:val="000000"/>
        </w:rPr>
        <w:t>u</w:t>
      </w:r>
      <w:r>
        <w:rPr>
          <w:rFonts w:ascii="Arial" w:hAnsi="Arial" w:cs="Arial"/>
          <w:color w:val="000000"/>
          <w:spacing w:val="-1"/>
        </w:rPr>
        <w:t>e</w:t>
      </w:r>
      <w:r>
        <w:rPr>
          <w:rFonts w:ascii="Arial" w:hAnsi="Arial" w:cs="Arial"/>
          <w:color w:val="000000"/>
        </w:rPr>
        <w:t>ña  p</w:t>
      </w:r>
      <w:r>
        <w:rPr>
          <w:rFonts w:ascii="Arial" w:hAnsi="Arial" w:cs="Arial"/>
          <w:color w:val="000000"/>
          <w:spacing w:val="-3"/>
        </w:rPr>
        <w:t>a</w:t>
      </w:r>
      <w:r>
        <w:rPr>
          <w:rFonts w:ascii="Arial" w:hAnsi="Arial" w:cs="Arial"/>
          <w:color w:val="000000"/>
          <w:spacing w:val="1"/>
        </w:rPr>
        <w:t>rt</w:t>
      </w:r>
      <w:r>
        <w:rPr>
          <w:rFonts w:ascii="Arial" w:hAnsi="Arial" w:cs="Arial"/>
          <w:color w:val="000000"/>
        </w:rPr>
        <w:t xml:space="preserve">e </w:t>
      </w:r>
      <w:r>
        <w:rPr>
          <w:rFonts w:ascii="Arial" w:hAnsi="Arial" w:cs="Arial"/>
          <w:color w:val="000000"/>
          <w:spacing w:val="1"/>
        </w:rPr>
        <w:t xml:space="preserve"> </w:t>
      </w:r>
      <w:r>
        <w:rPr>
          <w:rFonts w:ascii="Arial" w:hAnsi="Arial" w:cs="Arial"/>
          <w:color w:val="000000"/>
        </w:rPr>
        <w:t>de</w:t>
      </w:r>
      <w:r>
        <w:rPr>
          <w:rFonts w:ascii="Arial" w:hAnsi="Arial" w:cs="Arial"/>
          <w:color w:val="000000"/>
          <w:spacing w:val="59"/>
        </w:rPr>
        <w:t xml:space="preserve"> </w:t>
      </w:r>
      <w:r>
        <w:rPr>
          <w:rFonts w:ascii="Arial" w:hAnsi="Arial" w:cs="Arial"/>
          <w:color w:val="000000"/>
          <w:spacing w:val="-1"/>
        </w:rPr>
        <w:t>l</w:t>
      </w:r>
      <w:r>
        <w:rPr>
          <w:rFonts w:ascii="Arial" w:hAnsi="Arial" w:cs="Arial"/>
          <w:color w:val="000000"/>
        </w:rPr>
        <w:t xml:space="preserve">a  </w:t>
      </w:r>
      <w:r>
        <w:rPr>
          <w:rFonts w:ascii="Arial" w:hAnsi="Arial" w:cs="Arial"/>
          <w:color w:val="000000"/>
          <w:spacing w:val="1"/>
        </w:rPr>
        <w:t>m</w:t>
      </w:r>
      <w:r>
        <w:rPr>
          <w:rFonts w:ascii="Arial" w:hAnsi="Arial" w:cs="Arial"/>
          <w:color w:val="000000"/>
          <w:spacing w:val="-1"/>
        </w:rPr>
        <w:t>i</w:t>
      </w:r>
      <w:r>
        <w:rPr>
          <w:rFonts w:ascii="Arial" w:hAnsi="Arial" w:cs="Arial"/>
          <w:color w:val="000000"/>
          <w:spacing w:val="-2"/>
        </w:rPr>
        <w:t>s</w:t>
      </w:r>
      <w:r>
        <w:rPr>
          <w:rFonts w:ascii="Arial" w:hAnsi="Arial" w:cs="Arial"/>
          <w:color w:val="000000"/>
          <w:spacing w:val="1"/>
        </w:rPr>
        <w:t>m</w:t>
      </w:r>
      <w:r>
        <w:rPr>
          <w:rFonts w:ascii="Arial" w:hAnsi="Arial" w:cs="Arial"/>
          <w:color w:val="000000"/>
        </w:rPr>
        <w:t>a se  e</w:t>
      </w:r>
      <w:r>
        <w:rPr>
          <w:rFonts w:ascii="Arial" w:hAnsi="Arial" w:cs="Arial"/>
          <w:color w:val="000000"/>
          <w:spacing w:val="-3"/>
        </w:rPr>
        <w:t>x</w:t>
      </w:r>
      <w:r>
        <w:rPr>
          <w:rFonts w:ascii="Arial" w:hAnsi="Arial" w:cs="Arial"/>
          <w:color w:val="000000"/>
          <w:spacing w:val="1"/>
        </w:rPr>
        <w:t>t</w:t>
      </w:r>
      <w:r>
        <w:rPr>
          <w:rFonts w:ascii="Arial" w:hAnsi="Arial" w:cs="Arial"/>
          <w:color w:val="000000"/>
          <w:spacing w:val="-1"/>
        </w:rPr>
        <w:t>i</w:t>
      </w:r>
      <w:r>
        <w:rPr>
          <w:rFonts w:ascii="Arial" w:hAnsi="Arial" w:cs="Arial"/>
          <w:color w:val="000000"/>
        </w:rPr>
        <w:t>e</w:t>
      </w:r>
      <w:r>
        <w:rPr>
          <w:rFonts w:ascii="Arial" w:hAnsi="Arial" w:cs="Arial"/>
          <w:color w:val="000000"/>
          <w:spacing w:val="-1"/>
        </w:rPr>
        <w:t>n</w:t>
      </w:r>
      <w:r>
        <w:rPr>
          <w:rFonts w:ascii="Arial" w:hAnsi="Arial" w:cs="Arial"/>
          <w:color w:val="000000"/>
          <w:spacing w:val="-3"/>
        </w:rPr>
        <w:t>d</w:t>
      </w:r>
      <w:r>
        <w:rPr>
          <w:rFonts w:ascii="Arial" w:hAnsi="Arial" w:cs="Arial"/>
          <w:color w:val="000000"/>
        </w:rPr>
        <w:t>e d</w:t>
      </w:r>
      <w:r>
        <w:rPr>
          <w:rFonts w:ascii="Arial" w:hAnsi="Arial" w:cs="Arial"/>
          <w:color w:val="000000"/>
          <w:spacing w:val="-1"/>
        </w:rPr>
        <w:t>i</w:t>
      </w:r>
      <w:r>
        <w:rPr>
          <w:rFonts w:ascii="Arial" w:hAnsi="Arial" w:cs="Arial"/>
          <w:color w:val="000000"/>
          <w:spacing w:val="3"/>
        </w:rPr>
        <w:t>f</w:t>
      </w:r>
      <w:r>
        <w:rPr>
          <w:rFonts w:ascii="Arial" w:hAnsi="Arial" w:cs="Arial"/>
          <w:color w:val="000000"/>
        </w:rPr>
        <w:t>us</w:t>
      </w:r>
      <w:r>
        <w:rPr>
          <w:rFonts w:ascii="Arial" w:hAnsi="Arial" w:cs="Arial"/>
          <w:color w:val="000000"/>
          <w:spacing w:val="-3"/>
        </w:rPr>
        <w:t>a</w:t>
      </w:r>
      <w:r>
        <w:rPr>
          <w:rFonts w:ascii="Arial" w:hAnsi="Arial" w:cs="Arial"/>
          <w:color w:val="000000"/>
          <w:spacing w:val="1"/>
        </w:rPr>
        <w:t>m</w:t>
      </w:r>
      <w:r>
        <w:rPr>
          <w:rFonts w:ascii="Arial" w:hAnsi="Arial" w:cs="Arial"/>
          <w:color w:val="000000"/>
        </w:rPr>
        <w:t>e</w:t>
      </w:r>
      <w:r>
        <w:rPr>
          <w:rFonts w:ascii="Arial" w:hAnsi="Arial" w:cs="Arial"/>
          <w:color w:val="000000"/>
          <w:spacing w:val="-3"/>
        </w:rPr>
        <w:t>n</w:t>
      </w:r>
      <w:r>
        <w:rPr>
          <w:rFonts w:ascii="Arial" w:hAnsi="Arial" w:cs="Arial"/>
          <w:color w:val="000000"/>
          <w:spacing w:val="1"/>
        </w:rPr>
        <w:t>t</w:t>
      </w:r>
      <w:r>
        <w:rPr>
          <w:rFonts w:ascii="Arial" w:hAnsi="Arial" w:cs="Arial"/>
          <w:color w:val="000000"/>
        </w:rPr>
        <w:t>e</w:t>
      </w:r>
      <w:r>
        <w:rPr>
          <w:rFonts w:ascii="Arial" w:hAnsi="Arial" w:cs="Arial"/>
          <w:color w:val="000000"/>
          <w:spacing w:val="4"/>
        </w:rPr>
        <w:t xml:space="preserve"> </w:t>
      </w:r>
      <w:r>
        <w:rPr>
          <w:rFonts w:ascii="Arial" w:hAnsi="Arial" w:cs="Arial"/>
          <w:color w:val="000000"/>
        </w:rPr>
        <w:t>por</w:t>
      </w:r>
      <w:r>
        <w:rPr>
          <w:rFonts w:ascii="Arial" w:hAnsi="Arial" w:cs="Arial"/>
          <w:color w:val="000000"/>
          <w:spacing w:val="2"/>
        </w:rPr>
        <w:t xml:space="preserve"> </w:t>
      </w:r>
      <w:r>
        <w:rPr>
          <w:rFonts w:ascii="Arial" w:hAnsi="Arial" w:cs="Arial"/>
          <w:color w:val="000000"/>
          <w:spacing w:val="1"/>
        </w:rPr>
        <w:t>t</w:t>
      </w:r>
      <w:r>
        <w:rPr>
          <w:rFonts w:ascii="Arial" w:hAnsi="Arial" w:cs="Arial"/>
          <w:color w:val="000000"/>
        </w:rPr>
        <w:t>o</w:t>
      </w:r>
      <w:r>
        <w:rPr>
          <w:rFonts w:ascii="Arial" w:hAnsi="Arial" w:cs="Arial"/>
          <w:color w:val="000000"/>
          <w:spacing w:val="-1"/>
        </w:rPr>
        <w:t>d</w:t>
      </w:r>
      <w:r>
        <w:rPr>
          <w:rFonts w:ascii="Arial" w:hAnsi="Arial" w:cs="Arial"/>
          <w:color w:val="000000"/>
        </w:rPr>
        <w:t>as</w:t>
      </w:r>
      <w:r>
        <w:rPr>
          <w:rFonts w:ascii="Arial" w:hAnsi="Arial" w:cs="Arial"/>
          <w:color w:val="000000"/>
          <w:spacing w:val="1"/>
        </w:rPr>
        <w:t xml:space="preserve"> </w:t>
      </w:r>
      <w:r>
        <w:rPr>
          <w:rFonts w:ascii="Arial" w:hAnsi="Arial" w:cs="Arial"/>
          <w:color w:val="000000"/>
          <w:spacing w:val="-3"/>
        </w:rPr>
        <w:t>p</w:t>
      </w:r>
      <w:r>
        <w:rPr>
          <w:rFonts w:ascii="Arial" w:hAnsi="Arial" w:cs="Arial"/>
          <w:color w:val="000000"/>
        </w:rPr>
        <w:t>ar</w:t>
      </w:r>
      <w:r>
        <w:rPr>
          <w:rFonts w:ascii="Arial" w:hAnsi="Arial" w:cs="Arial"/>
          <w:color w:val="000000"/>
          <w:spacing w:val="1"/>
        </w:rPr>
        <w:t>t</w:t>
      </w:r>
      <w:r>
        <w:rPr>
          <w:rFonts w:ascii="Arial" w:hAnsi="Arial" w:cs="Arial"/>
          <w:color w:val="000000"/>
        </w:rPr>
        <w:t>es</w:t>
      </w:r>
      <w:r>
        <w:rPr>
          <w:rFonts w:ascii="Arial" w:hAnsi="Arial" w:cs="Arial"/>
          <w:color w:val="000000"/>
          <w:spacing w:val="3"/>
        </w:rPr>
        <w:t xml:space="preserve"> </w:t>
      </w:r>
      <w:r>
        <w:rPr>
          <w:rFonts w:ascii="Arial" w:hAnsi="Arial" w:cs="Arial"/>
          <w:color w:val="000000"/>
        </w:rPr>
        <w:t>p</w:t>
      </w:r>
      <w:r>
        <w:rPr>
          <w:rFonts w:ascii="Arial" w:hAnsi="Arial" w:cs="Arial"/>
          <w:color w:val="000000"/>
          <w:spacing w:val="-3"/>
        </w:rPr>
        <w:t>a</w:t>
      </w:r>
      <w:r>
        <w:rPr>
          <w:rFonts w:ascii="Arial" w:hAnsi="Arial" w:cs="Arial"/>
          <w:color w:val="000000"/>
          <w:spacing w:val="1"/>
        </w:rPr>
        <w:t>r</w:t>
      </w:r>
      <w:r>
        <w:rPr>
          <w:rFonts w:ascii="Arial" w:hAnsi="Arial" w:cs="Arial"/>
          <w:color w:val="000000"/>
        </w:rPr>
        <w:t>a</w:t>
      </w:r>
      <w:r>
        <w:rPr>
          <w:rFonts w:ascii="Arial" w:hAnsi="Arial" w:cs="Arial"/>
          <w:color w:val="000000"/>
          <w:spacing w:val="3"/>
        </w:rPr>
        <w:t xml:space="preserve"> </w:t>
      </w:r>
      <w:r>
        <w:rPr>
          <w:rFonts w:ascii="Arial" w:hAnsi="Arial" w:cs="Arial"/>
          <w:color w:val="000000"/>
          <w:spacing w:val="-1"/>
        </w:rPr>
        <w:t>ll</w:t>
      </w:r>
      <w:r>
        <w:rPr>
          <w:rFonts w:ascii="Arial" w:hAnsi="Arial" w:cs="Arial"/>
          <w:color w:val="000000"/>
          <w:spacing w:val="-3"/>
        </w:rPr>
        <w:t>e</w:t>
      </w:r>
      <w:r>
        <w:rPr>
          <w:rFonts w:ascii="Arial" w:hAnsi="Arial" w:cs="Arial"/>
          <w:color w:val="000000"/>
          <w:spacing w:val="2"/>
        </w:rPr>
        <w:t>g</w:t>
      </w:r>
      <w:r>
        <w:rPr>
          <w:rFonts w:ascii="Arial" w:hAnsi="Arial" w:cs="Arial"/>
          <w:color w:val="000000"/>
        </w:rPr>
        <w:t>ar</w:t>
      </w:r>
      <w:r>
        <w:rPr>
          <w:rFonts w:ascii="Arial" w:hAnsi="Arial" w:cs="Arial"/>
          <w:color w:val="000000"/>
          <w:spacing w:val="5"/>
        </w:rPr>
        <w:t xml:space="preserve"> </w:t>
      </w:r>
      <w:r>
        <w:rPr>
          <w:rFonts w:ascii="Arial" w:hAnsi="Arial" w:cs="Arial"/>
          <w:color w:val="000000"/>
        </w:rPr>
        <w:t xml:space="preserve">a </w:t>
      </w:r>
      <w:r>
        <w:rPr>
          <w:rFonts w:ascii="Arial" w:hAnsi="Arial" w:cs="Arial"/>
          <w:color w:val="000000"/>
          <w:spacing w:val="-1"/>
        </w:rPr>
        <w:t>l</w:t>
      </w:r>
      <w:r>
        <w:rPr>
          <w:rFonts w:ascii="Arial" w:hAnsi="Arial" w:cs="Arial"/>
          <w:color w:val="000000"/>
        </w:rPr>
        <w:t>a</w:t>
      </w:r>
      <w:r>
        <w:rPr>
          <w:rFonts w:ascii="Arial" w:hAnsi="Arial" w:cs="Arial"/>
          <w:color w:val="000000"/>
          <w:spacing w:val="3"/>
        </w:rPr>
        <w:t xml:space="preserve"> </w:t>
      </w:r>
      <w:r>
        <w:rPr>
          <w:rFonts w:ascii="Arial" w:hAnsi="Arial" w:cs="Arial"/>
          <w:color w:val="000000"/>
        </w:rPr>
        <w:t>s</w:t>
      </w:r>
      <w:r>
        <w:rPr>
          <w:rFonts w:ascii="Arial" w:hAnsi="Arial" w:cs="Arial"/>
          <w:color w:val="000000"/>
          <w:spacing w:val="-3"/>
        </w:rPr>
        <w:t>u</w:t>
      </w:r>
      <w:r>
        <w:rPr>
          <w:rFonts w:ascii="Arial" w:hAnsi="Arial" w:cs="Arial"/>
          <w:color w:val="000000"/>
        </w:rPr>
        <w:t>p</w:t>
      </w:r>
      <w:r>
        <w:rPr>
          <w:rFonts w:ascii="Arial" w:hAnsi="Arial" w:cs="Arial"/>
          <w:color w:val="000000"/>
          <w:spacing w:val="-1"/>
        </w:rPr>
        <w:t>e</w:t>
      </w:r>
      <w:r>
        <w:rPr>
          <w:rFonts w:ascii="Arial" w:hAnsi="Arial" w:cs="Arial"/>
          <w:color w:val="000000"/>
          <w:spacing w:val="-2"/>
        </w:rPr>
        <w:t>r</w:t>
      </w:r>
      <w:r>
        <w:rPr>
          <w:rFonts w:ascii="Arial" w:hAnsi="Arial" w:cs="Arial"/>
          <w:color w:val="000000"/>
          <w:spacing w:val="3"/>
        </w:rPr>
        <w:t>f</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e</w:t>
      </w:r>
      <w:r>
        <w:rPr>
          <w:rFonts w:ascii="Arial" w:hAnsi="Arial" w:cs="Arial"/>
          <w:color w:val="000000"/>
          <w:spacing w:val="3"/>
        </w:rPr>
        <w:t xml:space="preserve"> </w:t>
      </w:r>
      <w:r>
        <w:rPr>
          <w:rFonts w:ascii="Arial" w:hAnsi="Arial" w:cs="Arial"/>
          <w:color w:val="000000"/>
        </w:rPr>
        <w:t>del</w:t>
      </w:r>
      <w:r>
        <w:rPr>
          <w:rFonts w:ascii="Arial" w:hAnsi="Arial" w:cs="Arial"/>
          <w:color w:val="000000"/>
          <w:spacing w:val="3"/>
        </w:rPr>
        <w:t xml:space="preserve"> </w:t>
      </w:r>
      <w:r>
        <w:rPr>
          <w:rFonts w:ascii="Arial" w:hAnsi="Arial" w:cs="Arial"/>
          <w:color w:val="000000"/>
        </w:rPr>
        <w:t>cu</w:t>
      </w:r>
      <w:r>
        <w:rPr>
          <w:rFonts w:ascii="Arial" w:hAnsi="Arial" w:cs="Arial"/>
          <w:color w:val="000000"/>
          <w:spacing w:val="-1"/>
        </w:rPr>
        <w:t>e</w:t>
      </w:r>
      <w:r>
        <w:rPr>
          <w:rFonts w:ascii="Arial" w:hAnsi="Arial" w:cs="Arial"/>
          <w:color w:val="000000"/>
          <w:spacing w:val="1"/>
        </w:rPr>
        <w:t>r</w:t>
      </w:r>
      <w:r>
        <w:rPr>
          <w:rFonts w:ascii="Arial" w:hAnsi="Arial" w:cs="Arial"/>
          <w:color w:val="000000"/>
        </w:rPr>
        <w:t>p</w:t>
      </w:r>
      <w:r>
        <w:rPr>
          <w:rFonts w:ascii="Arial" w:hAnsi="Arial" w:cs="Arial"/>
          <w:color w:val="000000"/>
          <w:spacing w:val="-3"/>
        </w:rPr>
        <w:t>o</w:t>
      </w:r>
      <w:r>
        <w:rPr>
          <w:rFonts w:ascii="Arial" w:hAnsi="Arial" w:cs="Arial"/>
          <w:color w:val="000000"/>
        </w:rPr>
        <w:t xml:space="preserve">. </w:t>
      </w:r>
      <w:r>
        <w:rPr>
          <w:rFonts w:ascii="Arial" w:hAnsi="Arial" w:cs="Arial"/>
          <w:color w:val="000000"/>
          <w:spacing w:val="-1"/>
        </w:rPr>
        <w:t>S</w:t>
      </w:r>
      <w:r>
        <w:rPr>
          <w:rFonts w:ascii="Arial" w:hAnsi="Arial" w:cs="Arial"/>
          <w:color w:val="000000"/>
        </w:rPr>
        <w:t>i</w:t>
      </w:r>
      <w:r>
        <w:rPr>
          <w:rFonts w:ascii="Arial" w:hAnsi="Arial" w:cs="Arial"/>
          <w:color w:val="000000"/>
          <w:spacing w:val="2"/>
        </w:rPr>
        <w:t xml:space="preserve"> </w:t>
      </w:r>
      <w:r>
        <w:rPr>
          <w:rFonts w:ascii="Arial" w:hAnsi="Arial" w:cs="Arial"/>
          <w:color w:val="000000"/>
          <w:spacing w:val="-2"/>
        </w:rPr>
        <w:t>s</w:t>
      </w:r>
      <w:r>
        <w:rPr>
          <w:rFonts w:ascii="Arial" w:hAnsi="Arial" w:cs="Arial"/>
          <w:color w:val="000000"/>
        </w:rPr>
        <w:t>e</w:t>
      </w:r>
      <w:r>
        <w:rPr>
          <w:rFonts w:ascii="Arial" w:hAnsi="Arial" w:cs="Arial"/>
          <w:color w:val="000000"/>
          <w:spacing w:val="3"/>
        </w:rPr>
        <w:t xml:space="preserve"> </w:t>
      </w:r>
      <w:r>
        <w:rPr>
          <w:rFonts w:ascii="Arial" w:hAnsi="Arial" w:cs="Arial"/>
          <w:color w:val="000000"/>
        </w:rPr>
        <w:t>co</w:t>
      </w:r>
      <w:r>
        <w:rPr>
          <w:rFonts w:ascii="Arial" w:hAnsi="Arial" w:cs="Arial"/>
          <w:color w:val="000000"/>
          <w:spacing w:val="-1"/>
        </w:rPr>
        <w:t>l</w:t>
      </w:r>
      <w:r>
        <w:rPr>
          <w:rFonts w:ascii="Arial" w:hAnsi="Arial" w:cs="Arial"/>
          <w:color w:val="000000"/>
        </w:rPr>
        <w:t>oc</w:t>
      </w:r>
      <w:r>
        <w:rPr>
          <w:rFonts w:ascii="Arial" w:hAnsi="Arial" w:cs="Arial"/>
          <w:color w:val="000000"/>
          <w:spacing w:val="-1"/>
        </w:rPr>
        <w:t>a</w:t>
      </w:r>
      <w:r>
        <w:rPr>
          <w:rFonts w:ascii="Arial" w:hAnsi="Arial" w:cs="Arial"/>
          <w:color w:val="000000"/>
        </w:rPr>
        <w:t>n</w:t>
      </w:r>
      <w:r>
        <w:rPr>
          <w:rFonts w:ascii="Arial" w:hAnsi="Arial" w:cs="Arial"/>
          <w:color w:val="000000"/>
          <w:spacing w:val="3"/>
        </w:rPr>
        <w:t xml:space="preserve"> </w:t>
      </w:r>
      <w:r>
        <w:rPr>
          <w:rFonts w:ascii="Arial" w:hAnsi="Arial" w:cs="Arial"/>
          <w:color w:val="000000"/>
        </w:rPr>
        <w:t>unos e</w:t>
      </w:r>
      <w:r>
        <w:rPr>
          <w:rFonts w:ascii="Arial" w:hAnsi="Arial" w:cs="Arial"/>
          <w:color w:val="000000"/>
          <w:spacing w:val="-1"/>
        </w:rPr>
        <w:t>l</w:t>
      </w:r>
      <w:r>
        <w:rPr>
          <w:rFonts w:ascii="Arial" w:hAnsi="Arial" w:cs="Arial"/>
          <w:color w:val="000000"/>
        </w:rPr>
        <w:t>ect</w:t>
      </w:r>
      <w:r>
        <w:rPr>
          <w:rFonts w:ascii="Arial" w:hAnsi="Arial" w:cs="Arial"/>
          <w:color w:val="000000"/>
          <w:spacing w:val="1"/>
        </w:rPr>
        <w:t>r</w:t>
      </w:r>
      <w:r>
        <w:rPr>
          <w:rFonts w:ascii="Arial" w:hAnsi="Arial" w:cs="Arial"/>
          <w:color w:val="000000"/>
        </w:rPr>
        <w:t>o</w:t>
      </w:r>
      <w:r>
        <w:rPr>
          <w:rFonts w:ascii="Arial" w:hAnsi="Arial" w:cs="Arial"/>
          <w:color w:val="000000"/>
          <w:spacing w:val="-1"/>
        </w:rPr>
        <w:t>d</w:t>
      </w:r>
      <w:r>
        <w:rPr>
          <w:rFonts w:ascii="Arial" w:hAnsi="Arial" w:cs="Arial"/>
          <w:color w:val="000000"/>
        </w:rPr>
        <w:t>os</w:t>
      </w:r>
      <w:r>
        <w:rPr>
          <w:rFonts w:ascii="Arial" w:hAnsi="Arial" w:cs="Arial"/>
          <w:color w:val="000000"/>
          <w:spacing w:val="2"/>
        </w:rPr>
        <w:t xml:space="preserve"> </w:t>
      </w:r>
      <w:r>
        <w:rPr>
          <w:rFonts w:ascii="Arial" w:hAnsi="Arial" w:cs="Arial"/>
          <w:color w:val="000000"/>
        </w:rPr>
        <w:t>so</w:t>
      </w:r>
      <w:r>
        <w:rPr>
          <w:rFonts w:ascii="Arial" w:hAnsi="Arial" w:cs="Arial"/>
          <w:color w:val="000000"/>
          <w:spacing w:val="-3"/>
        </w:rPr>
        <w:t>b</w:t>
      </w:r>
      <w:r>
        <w:rPr>
          <w:rFonts w:ascii="Arial" w:hAnsi="Arial" w:cs="Arial"/>
          <w:color w:val="000000"/>
          <w:spacing w:val="1"/>
        </w:rPr>
        <w:t>r</w:t>
      </w:r>
      <w:r>
        <w:rPr>
          <w:rFonts w:ascii="Arial" w:hAnsi="Arial" w:cs="Arial"/>
          <w:color w:val="000000"/>
        </w:rPr>
        <w:t>e</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2"/>
        </w:rPr>
        <w:t xml:space="preserve"> </w:t>
      </w:r>
      <w:r>
        <w:rPr>
          <w:rFonts w:ascii="Arial" w:hAnsi="Arial" w:cs="Arial"/>
          <w:color w:val="000000"/>
        </w:rPr>
        <w:t>p</w:t>
      </w:r>
      <w:r>
        <w:rPr>
          <w:rFonts w:ascii="Arial" w:hAnsi="Arial" w:cs="Arial"/>
          <w:color w:val="000000"/>
          <w:spacing w:val="-1"/>
        </w:rPr>
        <w:t>i</w:t>
      </w:r>
      <w:r>
        <w:rPr>
          <w:rFonts w:ascii="Arial" w:hAnsi="Arial" w:cs="Arial"/>
          <w:color w:val="000000"/>
        </w:rPr>
        <w:t>el</w:t>
      </w:r>
      <w:r>
        <w:rPr>
          <w:rFonts w:ascii="Arial" w:hAnsi="Arial" w:cs="Arial"/>
          <w:color w:val="000000"/>
          <w:spacing w:val="1"/>
        </w:rPr>
        <w:t xml:space="preserve"> </w:t>
      </w:r>
      <w:r>
        <w:rPr>
          <w:rFonts w:ascii="Arial" w:hAnsi="Arial" w:cs="Arial"/>
          <w:color w:val="000000"/>
        </w:rPr>
        <w:t>a</w:t>
      </w:r>
      <w:r>
        <w:rPr>
          <w:rFonts w:ascii="Arial" w:hAnsi="Arial" w:cs="Arial"/>
          <w:color w:val="000000"/>
          <w:spacing w:val="2"/>
        </w:rPr>
        <w:t xml:space="preserve"> </w:t>
      </w:r>
      <w:r>
        <w:rPr>
          <w:rFonts w:ascii="Arial" w:hAnsi="Arial" w:cs="Arial"/>
          <w:color w:val="000000"/>
        </w:rPr>
        <w:t>uno</w:t>
      </w:r>
      <w:r>
        <w:rPr>
          <w:rFonts w:ascii="Arial" w:hAnsi="Arial" w:cs="Arial"/>
          <w:color w:val="000000"/>
          <w:spacing w:val="2"/>
        </w:rPr>
        <w:t xml:space="preserve"> </w:t>
      </w:r>
      <w:r>
        <w:rPr>
          <w:rFonts w:ascii="Arial" w:hAnsi="Arial" w:cs="Arial"/>
          <w:color w:val="000000"/>
        </w:rPr>
        <w:t>y ot</w:t>
      </w:r>
      <w:r>
        <w:rPr>
          <w:rFonts w:ascii="Arial" w:hAnsi="Arial" w:cs="Arial"/>
          <w:color w:val="000000"/>
          <w:spacing w:val="1"/>
        </w:rPr>
        <w:t>r</w:t>
      </w:r>
      <w:r>
        <w:rPr>
          <w:rFonts w:ascii="Arial" w:hAnsi="Arial" w:cs="Arial"/>
          <w:color w:val="000000"/>
        </w:rPr>
        <w:t>o</w:t>
      </w:r>
      <w:r>
        <w:rPr>
          <w:rFonts w:ascii="Arial" w:hAnsi="Arial" w:cs="Arial"/>
          <w:color w:val="000000"/>
          <w:spacing w:val="2"/>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1"/>
        </w:rPr>
        <w:t>d</w:t>
      </w:r>
      <w:r>
        <w:rPr>
          <w:rFonts w:ascii="Arial" w:hAnsi="Arial" w:cs="Arial"/>
          <w:color w:val="000000"/>
        </w:rPr>
        <w:t>o</w:t>
      </w:r>
      <w:r>
        <w:rPr>
          <w:rFonts w:ascii="Arial" w:hAnsi="Arial" w:cs="Arial"/>
          <w:color w:val="000000"/>
          <w:spacing w:val="2"/>
        </w:rPr>
        <w:t xml:space="preserve"> </w:t>
      </w:r>
      <w:r>
        <w:rPr>
          <w:rFonts w:ascii="Arial" w:hAnsi="Arial" w:cs="Arial"/>
          <w:color w:val="000000"/>
        </w:rPr>
        <w:t>del</w:t>
      </w:r>
      <w:r>
        <w:rPr>
          <w:rFonts w:ascii="Arial" w:hAnsi="Arial" w:cs="Arial"/>
          <w:color w:val="000000"/>
          <w:spacing w:val="1"/>
        </w:rPr>
        <w:t xml:space="preserve"> </w:t>
      </w:r>
      <w:r>
        <w:rPr>
          <w:rFonts w:ascii="Arial" w:hAnsi="Arial" w:cs="Arial"/>
          <w:color w:val="000000"/>
        </w:rPr>
        <w:t>c</w:t>
      </w:r>
      <w:r>
        <w:rPr>
          <w:rFonts w:ascii="Arial" w:hAnsi="Arial" w:cs="Arial"/>
          <w:color w:val="000000"/>
          <w:spacing w:val="-3"/>
        </w:rPr>
        <w:t>o</w:t>
      </w:r>
      <w:r>
        <w:rPr>
          <w:rFonts w:ascii="Arial" w:hAnsi="Arial" w:cs="Arial"/>
          <w:color w:val="000000"/>
          <w:spacing w:val="1"/>
        </w:rPr>
        <w:t>r</w:t>
      </w:r>
      <w:r>
        <w:rPr>
          <w:rFonts w:ascii="Arial" w:hAnsi="Arial" w:cs="Arial"/>
          <w:color w:val="000000"/>
        </w:rPr>
        <w:t>a</w:t>
      </w:r>
      <w:r>
        <w:rPr>
          <w:rFonts w:ascii="Arial" w:hAnsi="Arial" w:cs="Arial"/>
          <w:color w:val="000000"/>
          <w:spacing w:val="-3"/>
        </w:rPr>
        <w:t>z</w:t>
      </w:r>
      <w:r>
        <w:rPr>
          <w:rFonts w:ascii="Arial" w:hAnsi="Arial" w:cs="Arial"/>
          <w:color w:val="000000"/>
        </w:rPr>
        <w:t>ó</w:t>
      </w:r>
      <w:r>
        <w:rPr>
          <w:rFonts w:ascii="Arial" w:hAnsi="Arial" w:cs="Arial"/>
          <w:color w:val="000000"/>
          <w:spacing w:val="-1"/>
        </w:rPr>
        <w:t>n</w:t>
      </w:r>
      <w:r>
        <w:rPr>
          <w:rFonts w:ascii="Arial" w:hAnsi="Arial" w:cs="Arial"/>
          <w:color w:val="000000"/>
        </w:rPr>
        <w:t>,</w:t>
      </w:r>
      <w:r>
        <w:rPr>
          <w:rFonts w:ascii="Arial" w:hAnsi="Arial" w:cs="Arial"/>
          <w:color w:val="000000"/>
          <w:spacing w:val="4"/>
        </w:rPr>
        <w:t xml:space="preserve"> </w:t>
      </w:r>
      <w:r>
        <w:rPr>
          <w:rFonts w:ascii="Arial" w:hAnsi="Arial" w:cs="Arial"/>
          <w:color w:val="000000"/>
        </w:rPr>
        <w:t>se</w:t>
      </w:r>
      <w:r>
        <w:rPr>
          <w:rFonts w:ascii="Arial" w:hAnsi="Arial" w:cs="Arial"/>
          <w:color w:val="000000"/>
          <w:spacing w:val="2"/>
        </w:rPr>
        <w:t xml:space="preserve"> </w:t>
      </w:r>
      <w:r>
        <w:rPr>
          <w:rFonts w:ascii="Arial" w:hAnsi="Arial" w:cs="Arial"/>
          <w:color w:val="000000"/>
        </w:rPr>
        <w:t>puede</w:t>
      </w:r>
      <w:r>
        <w:rPr>
          <w:rFonts w:ascii="Arial" w:hAnsi="Arial" w:cs="Arial"/>
          <w:color w:val="000000"/>
          <w:spacing w:val="2"/>
        </w:rPr>
        <w:t xml:space="preserve"> </w:t>
      </w:r>
      <w:r>
        <w:rPr>
          <w:rFonts w:ascii="Arial" w:hAnsi="Arial" w:cs="Arial"/>
          <w:color w:val="000000"/>
          <w:spacing w:val="1"/>
        </w:rPr>
        <w:t>r</w:t>
      </w:r>
      <w:r>
        <w:rPr>
          <w:rFonts w:ascii="Arial" w:hAnsi="Arial" w:cs="Arial"/>
          <w:color w:val="000000"/>
          <w:spacing w:val="-3"/>
        </w:rPr>
        <w:t>e</w:t>
      </w:r>
      <w:r>
        <w:rPr>
          <w:rFonts w:ascii="Arial" w:hAnsi="Arial" w:cs="Arial"/>
          <w:color w:val="000000"/>
          <w:spacing w:val="2"/>
        </w:rPr>
        <w:t>g</w:t>
      </w:r>
      <w:r>
        <w:rPr>
          <w:rFonts w:ascii="Arial" w:hAnsi="Arial" w:cs="Arial"/>
          <w:color w:val="000000"/>
          <w:spacing w:val="-1"/>
        </w:rPr>
        <w:t>i</w:t>
      </w:r>
      <w:r>
        <w:rPr>
          <w:rFonts w:ascii="Arial" w:hAnsi="Arial" w:cs="Arial"/>
          <w:color w:val="000000"/>
          <w:spacing w:val="-2"/>
        </w:rPr>
        <w:t>s</w:t>
      </w:r>
      <w:r>
        <w:rPr>
          <w:rFonts w:ascii="Arial" w:hAnsi="Arial" w:cs="Arial"/>
          <w:color w:val="000000"/>
          <w:spacing w:val="1"/>
        </w:rPr>
        <w:t>tr</w:t>
      </w:r>
      <w:r>
        <w:rPr>
          <w:rFonts w:ascii="Arial" w:hAnsi="Arial" w:cs="Arial"/>
          <w:color w:val="000000"/>
          <w:spacing w:val="-3"/>
        </w:rPr>
        <w:t>a</w:t>
      </w:r>
      <w:r>
        <w:rPr>
          <w:rFonts w:ascii="Arial" w:hAnsi="Arial" w:cs="Arial"/>
          <w:color w:val="000000"/>
        </w:rPr>
        <w:t>r</w:t>
      </w:r>
      <w:r>
        <w:rPr>
          <w:rFonts w:ascii="Arial" w:hAnsi="Arial" w:cs="Arial"/>
          <w:color w:val="000000"/>
          <w:spacing w:val="4"/>
        </w:rPr>
        <w:t xml:space="preserve"> </w:t>
      </w:r>
      <w:r>
        <w:rPr>
          <w:rFonts w:ascii="Arial" w:hAnsi="Arial" w:cs="Arial"/>
          <w:color w:val="000000"/>
          <w:spacing w:val="-1"/>
        </w:rPr>
        <w:t>l</w:t>
      </w:r>
      <w:r>
        <w:rPr>
          <w:rFonts w:ascii="Arial" w:hAnsi="Arial" w:cs="Arial"/>
          <w:color w:val="000000"/>
        </w:rPr>
        <w:t>os</w:t>
      </w:r>
      <w:r>
        <w:rPr>
          <w:rFonts w:ascii="Arial" w:hAnsi="Arial" w:cs="Arial"/>
          <w:color w:val="000000"/>
          <w:spacing w:val="2"/>
        </w:rPr>
        <w:t xml:space="preserve"> </w:t>
      </w:r>
      <w:r>
        <w:rPr>
          <w:rFonts w:ascii="Arial" w:hAnsi="Arial" w:cs="Arial"/>
          <w:color w:val="000000"/>
        </w:rPr>
        <w:t>p</w:t>
      </w:r>
      <w:r>
        <w:rPr>
          <w:rFonts w:ascii="Arial" w:hAnsi="Arial" w:cs="Arial"/>
          <w:color w:val="000000"/>
          <w:spacing w:val="-1"/>
        </w:rPr>
        <w:t>o</w:t>
      </w:r>
      <w:r>
        <w:rPr>
          <w:rFonts w:ascii="Arial" w:hAnsi="Arial" w:cs="Arial"/>
          <w:color w:val="000000"/>
          <w:spacing w:val="1"/>
        </w:rPr>
        <w:t>t</w:t>
      </w:r>
      <w:r>
        <w:rPr>
          <w:rFonts w:ascii="Arial" w:hAnsi="Arial" w:cs="Arial"/>
          <w:color w:val="000000"/>
        </w:rPr>
        <w:t>e</w:t>
      </w:r>
      <w:r>
        <w:rPr>
          <w:rFonts w:ascii="Arial" w:hAnsi="Arial" w:cs="Arial"/>
          <w:color w:val="000000"/>
          <w:spacing w:val="-1"/>
        </w:rPr>
        <w:t>n</w:t>
      </w:r>
      <w:r>
        <w:rPr>
          <w:rFonts w:ascii="Arial" w:hAnsi="Arial" w:cs="Arial"/>
          <w:color w:val="000000"/>
        </w:rPr>
        <w:t>c</w:t>
      </w:r>
      <w:r>
        <w:rPr>
          <w:rFonts w:ascii="Arial" w:hAnsi="Arial" w:cs="Arial"/>
          <w:color w:val="000000"/>
          <w:spacing w:val="-1"/>
        </w:rPr>
        <w:t>i</w:t>
      </w:r>
      <w:r>
        <w:rPr>
          <w:rFonts w:ascii="Arial" w:hAnsi="Arial" w:cs="Arial"/>
          <w:color w:val="000000"/>
        </w:rPr>
        <w:t>a</w:t>
      </w:r>
      <w:r>
        <w:rPr>
          <w:rFonts w:ascii="Arial" w:hAnsi="Arial" w:cs="Arial"/>
          <w:color w:val="000000"/>
          <w:spacing w:val="-1"/>
        </w:rPr>
        <w:t>l</w:t>
      </w:r>
      <w:r>
        <w:rPr>
          <w:rFonts w:ascii="Arial" w:hAnsi="Arial" w:cs="Arial"/>
          <w:color w:val="000000"/>
          <w:spacing w:val="-3"/>
        </w:rPr>
        <w:t>e</w:t>
      </w:r>
      <w:r>
        <w:rPr>
          <w:rFonts w:ascii="Arial" w:hAnsi="Arial" w:cs="Arial"/>
          <w:color w:val="000000"/>
        </w:rPr>
        <w:t>s e</w:t>
      </w:r>
      <w:r>
        <w:rPr>
          <w:rFonts w:ascii="Arial" w:hAnsi="Arial" w:cs="Arial"/>
          <w:color w:val="000000"/>
          <w:spacing w:val="-1"/>
        </w:rPr>
        <w:t>l</w:t>
      </w:r>
      <w:r>
        <w:rPr>
          <w:rFonts w:ascii="Arial" w:hAnsi="Arial" w:cs="Arial"/>
          <w:color w:val="000000"/>
        </w:rPr>
        <w:t>éct</w:t>
      </w:r>
      <w:r>
        <w:rPr>
          <w:rFonts w:ascii="Arial" w:hAnsi="Arial" w:cs="Arial"/>
          <w:color w:val="000000"/>
          <w:spacing w:val="1"/>
        </w:rPr>
        <w:t>r</w:t>
      </w:r>
      <w:r>
        <w:rPr>
          <w:rFonts w:ascii="Arial" w:hAnsi="Arial" w:cs="Arial"/>
          <w:color w:val="000000"/>
          <w:spacing w:val="-1"/>
        </w:rPr>
        <w:t>i</w:t>
      </w:r>
      <w:r>
        <w:rPr>
          <w:rFonts w:ascii="Arial" w:hAnsi="Arial" w:cs="Arial"/>
          <w:color w:val="000000"/>
        </w:rPr>
        <w:t>cos</w:t>
      </w:r>
      <w:r>
        <w:rPr>
          <w:rFonts w:ascii="Arial" w:hAnsi="Arial" w:cs="Arial"/>
          <w:color w:val="000000"/>
          <w:spacing w:val="1"/>
        </w:rPr>
        <w:t xml:space="preserve"> </w:t>
      </w:r>
      <w:r>
        <w:rPr>
          <w:rFonts w:ascii="Arial" w:hAnsi="Arial" w:cs="Arial"/>
          <w:color w:val="000000"/>
          <w:spacing w:val="2"/>
        </w:rPr>
        <w:t>g</w:t>
      </w:r>
      <w:r>
        <w:rPr>
          <w:rFonts w:ascii="Arial" w:hAnsi="Arial" w:cs="Arial"/>
          <w:color w:val="000000"/>
        </w:rPr>
        <w:t>e</w:t>
      </w:r>
      <w:r>
        <w:rPr>
          <w:rFonts w:ascii="Arial" w:hAnsi="Arial" w:cs="Arial"/>
          <w:color w:val="000000"/>
          <w:spacing w:val="-1"/>
        </w:rPr>
        <w:t>n</w:t>
      </w:r>
      <w:r>
        <w:rPr>
          <w:rFonts w:ascii="Arial" w:hAnsi="Arial" w:cs="Arial"/>
          <w:color w:val="000000"/>
          <w:spacing w:val="-3"/>
        </w:rPr>
        <w:t>e</w:t>
      </w:r>
      <w:r>
        <w:rPr>
          <w:rFonts w:ascii="Arial" w:hAnsi="Arial" w:cs="Arial"/>
          <w:color w:val="000000"/>
          <w:spacing w:val="1"/>
        </w:rPr>
        <w:t>r</w:t>
      </w:r>
      <w:r>
        <w:rPr>
          <w:rFonts w:ascii="Arial" w:hAnsi="Arial" w:cs="Arial"/>
          <w:color w:val="000000"/>
        </w:rPr>
        <w:t>a</w:t>
      </w:r>
      <w:r>
        <w:rPr>
          <w:rFonts w:ascii="Arial" w:hAnsi="Arial" w:cs="Arial"/>
          <w:color w:val="000000"/>
          <w:spacing w:val="-1"/>
        </w:rPr>
        <w:t>d</w:t>
      </w:r>
      <w:r>
        <w:rPr>
          <w:rFonts w:ascii="Arial" w:hAnsi="Arial" w:cs="Arial"/>
          <w:color w:val="000000"/>
        </w:rPr>
        <w:t>os</w:t>
      </w:r>
      <w:r>
        <w:rPr>
          <w:rFonts w:ascii="Arial" w:hAnsi="Arial" w:cs="Arial"/>
          <w:color w:val="000000"/>
          <w:spacing w:val="1"/>
        </w:rPr>
        <w:t xml:space="preserve"> </w:t>
      </w:r>
      <w:r>
        <w:rPr>
          <w:rFonts w:ascii="Arial" w:hAnsi="Arial" w:cs="Arial"/>
          <w:color w:val="000000"/>
        </w:rPr>
        <w:t>p</w:t>
      </w:r>
      <w:r>
        <w:rPr>
          <w:rFonts w:ascii="Arial" w:hAnsi="Arial" w:cs="Arial"/>
          <w:color w:val="000000"/>
          <w:spacing w:val="-3"/>
        </w:rPr>
        <w:t>o</w:t>
      </w:r>
      <w:r>
        <w:rPr>
          <w:rFonts w:ascii="Arial" w:hAnsi="Arial" w:cs="Arial"/>
          <w:color w:val="000000"/>
        </w:rPr>
        <w:t>r</w:t>
      </w:r>
      <w:r>
        <w:rPr>
          <w:rFonts w:ascii="Arial" w:hAnsi="Arial" w:cs="Arial"/>
          <w:color w:val="000000"/>
          <w:spacing w:val="4"/>
        </w:rPr>
        <w:t xml:space="preserve"> </w:t>
      </w:r>
      <w:r>
        <w:rPr>
          <w:rFonts w:ascii="Arial" w:hAnsi="Arial" w:cs="Arial"/>
          <w:color w:val="000000"/>
        </w:rPr>
        <w:t>esa co</w:t>
      </w:r>
      <w:r>
        <w:rPr>
          <w:rFonts w:ascii="Arial" w:hAnsi="Arial" w:cs="Arial"/>
          <w:color w:val="000000"/>
          <w:spacing w:val="-2"/>
        </w:rPr>
        <w:t>r</w:t>
      </w:r>
      <w:r>
        <w:rPr>
          <w:rFonts w:ascii="Arial" w:hAnsi="Arial" w:cs="Arial"/>
          <w:color w:val="000000"/>
          <w:spacing w:val="1"/>
        </w:rPr>
        <w:t>r</w:t>
      </w:r>
      <w:r>
        <w:rPr>
          <w:rFonts w:ascii="Arial" w:hAnsi="Arial" w:cs="Arial"/>
          <w:color w:val="000000"/>
          <w:spacing w:val="-1"/>
        </w:rPr>
        <w:t>i</w:t>
      </w:r>
      <w:r>
        <w:rPr>
          <w:rFonts w:ascii="Arial" w:hAnsi="Arial" w:cs="Arial"/>
          <w:color w:val="000000"/>
        </w:rPr>
        <w:t>e</w:t>
      </w:r>
      <w:r>
        <w:rPr>
          <w:rFonts w:ascii="Arial" w:hAnsi="Arial" w:cs="Arial"/>
          <w:color w:val="000000"/>
          <w:spacing w:val="-1"/>
        </w:rPr>
        <w:t>n</w:t>
      </w:r>
      <w:r>
        <w:rPr>
          <w:rFonts w:ascii="Arial" w:hAnsi="Arial" w:cs="Arial"/>
          <w:color w:val="000000"/>
          <w:spacing w:val="1"/>
        </w:rPr>
        <w:t>t</w:t>
      </w:r>
      <w:r>
        <w:rPr>
          <w:rFonts w:ascii="Arial" w:hAnsi="Arial" w:cs="Arial"/>
          <w:color w:val="000000"/>
          <w:spacing w:val="-3"/>
        </w:rPr>
        <w:t>e</w:t>
      </w:r>
      <w:r>
        <w:rPr>
          <w:rFonts w:ascii="Arial" w:hAnsi="Arial" w:cs="Arial"/>
          <w:color w:val="000000"/>
        </w:rPr>
        <w:t>,</w:t>
      </w:r>
      <w:r>
        <w:rPr>
          <w:rFonts w:ascii="Arial" w:hAnsi="Arial" w:cs="Arial"/>
          <w:color w:val="000000"/>
          <w:spacing w:val="5"/>
        </w:rPr>
        <w:t xml:space="preserve"> </w:t>
      </w:r>
      <w:r>
        <w:rPr>
          <w:rFonts w:ascii="Arial" w:hAnsi="Arial" w:cs="Arial"/>
          <w:color w:val="000000"/>
        </w:rPr>
        <w:t xml:space="preserve">el </w:t>
      </w:r>
      <w:r>
        <w:rPr>
          <w:rFonts w:ascii="Arial" w:hAnsi="Arial" w:cs="Arial"/>
          <w:color w:val="000000"/>
          <w:spacing w:val="1"/>
        </w:rPr>
        <w:t>tr</w:t>
      </w:r>
      <w:r>
        <w:rPr>
          <w:rFonts w:ascii="Arial" w:hAnsi="Arial" w:cs="Arial"/>
          <w:color w:val="000000"/>
        </w:rPr>
        <w:t>a</w:t>
      </w:r>
      <w:r>
        <w:rPr>
          <w:rFonts w:ascii="Arial" w:hAnsi="Arial" w:cs="Arial"/>
          <w:color w:val="000000"/>
          <w:spacing w:val="-3"/>
        </w:rPr>
        <w:t>za</w:t>
      </w:r>
      <w:r>
        <w:rPr>
          <w:rFonts w:ascii="Arial" w:hAnsi="Arial" w:cs="Arial"/>
          <w:color w:val="000000"/>
        </w:rPr>
        <w:t>do</w:t>
      </w:r>
      <w:r>
        <w:rPr>
          <w:rFonts w:ascii="Arial" w:hAnsi="Arial" w:cs="Arial"/>
          <w:color w:val="000000"/>
          <w:spacing w:val="3"/>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rPr>
        <w:t>e</w:t>
      </w:r>
      <w:r>
        <w:rPr>
          <w:rFonts w:ascii="Arial" w:hAnsi="Arial" w:cs="Arial"/>
          <w:color w:val="000000"/>
          <w:spacing w:val="-3"/>
        </w:rPr>
        <w:t>s</w:t>
      </w:r>
      <w:r>
        <w:rPr>
          <w:rFonts w:ascii="Arial" w:hAnsi="Arial" w:cs="Arial"/>
          <w:color w:val="000000"/>
          <w:spacing w:val="1"/>
        </w:rPr>
        <w:t>t</w:t>
      </w:r>
      <w:r>
        <w:rPr>
          <w:rFonts w:ascii="Arial" w:hAnsi="Arial" w:cs="Arial"/>
          <w:color w:val="000000"/>
        </w:rPr>
        <w:t>os</w:t>
      </w:r>
      <w:r>
        <w:rPr>
          <w:rFonts w:ascii="Arial" w:hAnsi="Arial" w:cs="Arial"/>
          <w:color w:val="000000"/>
          <w:spacing w:val="1"/>
        </w:rPr>
        <w:t xml:space="preserve"> r</w:t>
      </w:r>
      <w:r>
        <w:rPr>
          <w:rFonts w:ascii="Arial" w:hAnsi="Arial" w:cs="Arial"/>
          <w:color w:val="000000"/>
          <w:spacing w:val="-3"/>
        </w:rPr>
        <w:t>e</w:t>
      </w:r>
      <w:r>
        <w:rPr>
          <w:rFonts w:ascii="Arial" w:hAnsi="Arial" w:cs="Arial"/>
          <w:color w:val="000000"/>
          <w:spacing w:val="2"/>
        </w:rPr>
        <w:t>g</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spacing w:val="1"/>
        </w:rPr>
        <w:t>r</w:t>
      </w:r>
      <w:r>
        <w:rPr>
          <w:rFonts w:ascii="Arial" w:hAnsi="Arial" w:cs="Arial"/>
          <w:color w:val="000000"/>
        </w:rPr>
        <w:t>os</w:t>
      </w:r>
      <w:r>
        <w:rPr>
          <w:rFonts w:ascii="Arial" w:hAnsi="Arial" w:cs="Arial"/>
          <w:color w:val="000000"/>
          <w:spacing w:val="1"/>
        </w:rPr>
        <w:t xml:space="preserve"> </w:t>
      </w:r>
      <w:r>
        <w:rPr>
          <w:rFonts w:ascii="Arial" w:hAnsi="Arial" w:cs="Arial"/>
          <w:color w:val="000000"/>
          <w:spacing w:val="-2"/>
        </w:rPr>
        <w:t>s</w:t>
      </w:r>
      <w:r>
        <w:rPr>
          <w:rFonts w:ascii="Arial" w:hAnsi="Arial" w:cs="Arial"/>
          <w:color w:val="000000"/>
        </w:rPr>
        <w:t>e</w:t>
      </w:r>
      <w:r>
        <w:rPr>
          <w:rFonts w:ascii="Arial" w:hAnsi="Arial" w:cs="Arial"/>
          <w:color w:val="000000"/>
          <w:spacing w:val="3"/>
        </w:rPr>
        <w:t xml:space="preserve"> </w:t>
      </w:r>
      <w:r>
        <w:rPr>
          <w:rFonts w:ascii="Arial" w:hAnsi="Arial" w:cs="Arial"/>
          <w:color w:val="000000"/>
        </w:rPr>
        <w:t>co</w:t>
      </w:r>
      <w:r>
        <w:rPr>
          <w:rFonts w:ascii="Arial" w:hAnsi="Arial" w:cs="Arial"/>
          <w:color w:val="000000"/>
          <w:spacing w:val="-1"/>
        </w:rPr>
        <w:t>n</w:t>
      </w:r>
      <w:r>
        <w:rPr>
          <w:rFonts w:ascii="Arial" w:hAnsi="Arial" w:cs="Arial"/>
          <w:color w:val="000000"/>
        </w:rPr>
        <w:t>oce como e</w:t>
      </w:r>
      <w:r>
        <w:rPr>
          <w:rFonts w:ascii="Arial" w:hAnsi="Arial" w:cs="Arial"/>
          <w:color w:val="000000"/>
          <w:spacing w:val="-1"/>
        </w:rPr>
        <w:t>l</w:t>
      </w:r>
      <w:r>
        <w:rPr>
          <w:rFonts w:ascii="Arial" w:hAnsi="Arial" w:cs="Arial"/>
          <w:color w:val="000000"/>
        </w:rPr>
        <w:t>ect</w:t>
      </w:r>
      <w:r>
        <w:rPr>
          <w:rFonts w:ascii="Arial" w:hAnsi="Arial" w:cs="Arial"/>
          <w:color w:val="000000"/>
          <w:spacing w:val="1"/>
        </w:rPr>
        <w:t>r</w:t>
      </w:r>
      <w:r>
        <w:rPr>
          <w:rFonts w:ascii="Arial" w:hAnsi="Arial" w:cs="Arial"/>
          <w:color w:val="000000"/>
        </w:rPr>
        <w:t>oc</w:t>
      </w:r>
      <w:r>
        <w:rPr>
          <w:rFonts w:ascii="Arial" w:hAnsi="Arial" w:cs="Arial"/>
          <w:color w:val="000000"/>
          <w:spacing w:val="-1"/>
        </w:rPr>
        <w:t>a</w:t>
      </w:r>
      <w:r>
        <w:rPr>
          <w:rFonts w:ascii="Arial" w:hAnsi="Arial" w:cs="Arial"/>
          <w:color w:val="000000"/>
          <w:spacing w:val="-2"/>
        </w:rPr>
        <w:t>r</w:t>
      </w:r>
      <w:r>
        <w:rPr>
          <w:rFonts w:ascii="Arial" w:hAnsi="Arial" w:cs="Arial"/>
          <w:color w:val="000000"/>
        </w:rPr>
        <w:t>d</w:t>
      </w:r>
      <w:r>
        <w:rPr>
          <w:rFonts w:ascii="Arial" w:hAnsi="Arial" w:cs="Arial"/>
          <w:color w:val="000000"/>
          <w:spacing w:val="-1"/>
        </w:rPr>
        <w:t>i</w:t>
      </w:r>
      <w:r>
        <w:rPr>
          <w:rFonts w:ascii="Arial" w:hAnsi="Arial" w:cs="Arial"/>
          <w:color w:val="000000"/>
        </w:rPr>
        <w:t>o</w:t>
      </w:r>
      <w:r>
        <w:rPr>
          <w:rFonts w:ascii="Arial" w:hAnsi="Arial" w:cs="Arial"/>
          <w:color w:val="000000"/>
          <w:spacing w:val="-1"/>
        </w:rPr>
        <w:t>g</w:t>
      </w:r>
      <w:r>
        <w:rPr>
          <w:rFonts w:ascii="Arial" w:hAnsi="Arial" w:cs="Arial"/>
          <w:color w:val="000000"/>
          <w:spacing w:val="1"/>
        </w:rPr>
        <w:t>r</w:t>
      </w:r>
      <w:r>
        <w:rPr>
          <w:rFonts w:ascii="Arial" w:hAnsi="Arial" w:cs="Arial"/>
          <w:color w:val="000000"/>
        </w:rPr>
        <w:t>am</w:t>
      </w:r>
      <w:r>
        <w:rPr>
          <w:rFonts w:ascii="Arial" w:hAnsi="Arial" w:cs="Arial"/>
          <w:color w:val="000000"/>
          <w:spacing w:val="-2"/>
        </w:rPr>
        <w:t>a</w:t>
      </w:r>
      <w:r>
        <w:rPr>
          <w:rFonts w:ascii="Arial" w:hAnsi="Arial" w:cs="Arial"/>
          <w:color w:val="000000"/>
        </w:rPr>
        <w:t>,</w:t>
      </w:r>
      <w:r>
        <w:rPr>
          <w:rFonts w:ascii="Arial" w:hAnsi="Arial" w:cs="Arial"/>
          <w:color w:val="000000"/>
          <w:spacing w:val="5"/>
        </w:rPr>
        <w:t xml:space="preserve"> </w:t>
      </w:r>
      <w:r>
        <w:rPr>
          <w:rFonts w:ascii="Arial" w:hAnsi="Arial" w:cs="Arial"/>
          <w:color w:val="000000"/>
        </w:rPr>
        <w:t>en</w:t>
      </w:r>
      <w:r>
        <w:rPr>
          <w:rFonts w:ascii="Arial" w:hAnsi="Arial" w:cs="Arial"/>
          <w:color w:val="000000"/>
          <w:spacing w:val="3"/>
        </w:rPr>
        <w:t xml:space="preserve"> </w:t>
      </w:r>
      <w:r>
        <w:rPr>
          <w:rFonts w:ascii="Arial" w:hAnsi="Arial" w:cs="Arial"/>
          <w:color w:val="000000"/>
          <w:spacing w:val="-3"/>
        </w:rPr>
        <w:t>l</w:t>
      </w:r>
      <w:r>
        <w:rPr>
          <w:rFonts w:ascii="Arial" w:hAnsi="Arial" w:cs="Arial"/>
          <w:color w:val="000000"/>
        </w:rPr>
        <w:t xml:space="preserve">a </w:t>
      </w:r>
      <w:r>
        <w:rPr>
          <w:rFonts w:ascii="Arial" w:hAnsi="Arial" w:cs="Arial"/>
          <w:color w:val="000000"/>
          <w:spacing w:val="3"/>
        </w:rPr>
        <w:t>f</w:t>
      </w:r>
      <w:r>
        <w:rPr>
          <w:rFonts w:ascii="Arial" w:hAnsi="Arial" w:cs="Arial"/>
          <w:color w:val="000000"/>
          <w:spacing w:val="-1"/>
        </w:rPr>
        <w:t>i</w:t>
      </w:r>
      <w:r>
        <w:rPr>
          <w:rFonts w:ascii="Arial" w:hAnsi="Arial" w:cs="Arial"/>
          <w:color w:val="000000"/>
          <w:spacing w:val="2"/>
        </w:rPr>
        <w:t>g</w:t>
      </w:r>
      <w:r>
        <w:rPr>
          <w:rFonts w:ascii="Arial" w:hAnsi="Arial" w:cs="Arial"/>
          <w:color w:val="000000"/>
          <w:spacing w:val="-3"/>
        </w:rPr>
        <w:t>u</w:t>
      </w:r>
      <w:r>
        <w:rPr>
          <w:rFonts w:ascii="Arial" w:hAnsi="Arial" w:cs="Arial"/>
          <w:color w:val="000000"/>
          <w:spacing w:val="1"/>
        </w:rPr>
        <w:t>r</w:t>
      </w:r>
      <w:r>
        <w:rPr>
          <w:rFonts w:ascii="Arial" w:hAnsi="Arial" w:cs="Arial"/>
          <w:color w:val="000000"/>
        </w:rPr>
        <w:t>a</w:t>
      </w:r>
      <w:r>
        <w:rPr>
          <w:rFonts w:ascii="Arial" w:hAnsi="Arial" w:cs="Arial"/>
          <w:color w:val="000000"/>
          <w:spacing w:val="4"/>
        </w:rPr>
        <w:t xml:space="preserve"> </w:t>
      </w:r>
      <w:r>
        <w:rPr>
          <w:rFonts w:ascii="Arial" w:hAnsi="Arial" w:cs="Arial"/>
          <w:color w:val="000000"/>
          <w:spacing w:val="-3"/>
        </w:rPr>
        <w:t>3</w:t>
      </w:r>
      <w:r>
        <w:rPr>
          <w:rFonts w:ascii="Arial" w:hAnsi="Arial" w:cs="Arial"/>
          <w:color w:val="000000"/>
        </w:rPr>
        <w:t>,</w:t>
      </w:r>
      <w:r>
        <w:rPr>
          <w:rFonts w:ascii="Arial" w:hAnsi="Arial" w:cs="Arial"/>
          <w:color w:val="000000"/>
          <w:spacing w:val="4"/>
        </w:rPr>
        <w:t xml:space="preserve"> </w:t>
      </w:r>
      <w:r>
        <w:rPr>
          <w:rFonts w:ascii="Arial" w:hAnsi="Arial" w:cs="Arial"/>
          <w:color w:val="000000"/>
        </w:rPr>
        <w:t>se</w:t>
      </w:r>
      <w:r>
        <w:rPr>
          <w:rFonts w:ascii="Arial" w:hAnsi="Arial" w:cs="Arial"/>
          <w:color w:val="000000"/>
          <w:spacing w:val="3"/>
        </w:rPr>
        <w:t xml:space="preserve"> </w:t>
      </w:r>
      <w:r>
        <w:rPr>
          <w:rFonts w:ascii="Arial" w:hAnsi="Arial" w:cs="Arial"/>
          <w:color w:val="000000"/>
          <w:spacing w:val="-3"/>
        </w:rPr>
        <w:t>p</w:t>
      </w:r>
      <w:r>
        <w:rPr>
          <w:rFonts w:ascii="Arial" w:hAnsi="Arial" w:cs="Arial"/>
          <w:color w:val="000000"/>
          <w:spacing w:val="1"/>
        </w:rPr>
        <w:t>r</w:t>
      </w:r>
      <w:r>
        <w:rPr>
          <w:rFonts w:ascii="Arial" w:hAnsi="Arial" w:cs="Arial"/>
          <w:color w:val="000000"/>
        </w:rPr>
        <w:t>es</w:t>
      </w:r>
      <w:r>
        <w:rPr>
          <w:rFonts w:ascii="Arial" w:hAnsi="Arial" w:cs="Arial"/>
          <w:color w:val="000000"/>
          <w:spacing w:val="-1"/>
        </w:rPr>
        <w:t>e</w:t>
      </w:r>
      <w:r>
        <w:rPr>
          <w:rFonts w:ascii="Arial" w:hAnsi="Arial" w:cs="Arial"/>
          <w:color w:val="000000"/>
          <w:spacing w:val="-3"/>
        </w:rPr>
        <w:t>n</w:t>
      </w:r>
      <w:r>
        <w:rPr>
          <w:rFonts w:ascii="Arial" w:hAnsi="Arial" w:cs="Arial"/>
          <w:color w:val="000000"/>
          <w:spacing w:val="1"/>
        </w:rPr>
        <w:t>t</w:t>
      </w:r>
      <w:r>
        <w:rPr>
          <w:rFonts w:ascii="Arial" w:hAnsi="Arial" w:cs="Arial"/>
          <w:color w:val="000000"/>
        </w:rPr>
        <w:t>a</w:t>
      </w:r>
      <w:r>
        <w:rPr>
          <w:rFonts w:ascii="Arial" w:hAnsi="Arial" w:cs="Arial"/>
          <w:color w:val="000000"/>
          <w:spacing w:val="1"/>
        </w:rPr>
        <w:t xml:space="preserve"> </w:t>
      </w:r>
      <w:r>
        <w:rPr>
          <w:rFonts w:ascii="Arial" w:hAnsi="Arial" w:cs="Arial"/>
          <w:color w:val="000000"/>
        </w:rPr>
        <w:t>un</w:t>
      </w:r>
      <w:r>
        <w:rPr>
          <w:rFonts w:ascii="Arial" w:hAnsi="Arial" w:cs="Arial"/>
          <w:color w:val="000000"/>
          <w:spacing w:val="3"/>
        </w:rPr>
        <w:t xml:space="preserve"> </w:t>
      </w:r>
      <w:r>
        <w:rPr>
          <w:rFonts w:ascii="Arial" w:hAnsi="Arial" w:cs="Arial"/>
          <w:color w:val="000000"/>
        </w:rPr>
        <w:t>e</w:t>
      </w:r>
      <w:r>
        <w:rPr>
          <w:rFonts w:ascii="Arial" w:hAnsi="Arial" w:cs="Arial"/>
          <w:color w:val="000000"/>
          <w:spacing w:val="-1"/>
        </w:rPr>
        <w:t>l</w:t>
      </w:r>
      <w:r>
        <w:rPr>
          <w:rFonts w:ascii="Arial" w:hAnsi="Arial" w:cs="Arial"/>
          <w:color w:val="000000"/>
        </w:rPr>
        <w:t>ect</w:t>
      </w:r>
      <w:r>
        <w:rPr>
          <w:rFonts w:ascii="Arial" w:hAnsi="Arial" w:cs="Arial"/>
          <w:color w:val="000000"/>
          <w:spacing w:val="1"/>
        </w:rPr>
        <w:t>r</w:t>
      </w:r>
      <w:r>
        <w:rPr>
          <w:rFonts w:ascii="Arial" w:hAnsi="Arial" w:cs="Arial"/>
          <w:color w:val="000000"/>
        </w:rPr>
        <w:t>oc</w:t>
      </w:r>
      <w:r>
        <w:rPr>
          <w:rFonts w:ascii="Arial" w:hAnsi="Arial" w:cs="Arial"/>
          <w:color w:val="000000"/>
          <w:spacing w:val="-3"/>
        </w:rPr>
        <w:t>a</w:t>
      </w:r>
      <w:r>
        <w:rPr>
          <w:rFonts w:ascii="Arial" w:hAnsi="Arial" w:cs="Arial"/>
          <w:color w:val="000000"/>
          <w:spacing w:val="1"/>
        </w:rPr>
        <w:t>r</w:t>
      </w:r>
      <w:r>
        <w:rPr>
          <w:rFonts w:ascii="Arial" w:hAnsi="Arial" w:cs="Arial"/>
          <w:color w:val="000000"/>
        </w:rPr>
        <w:t>d</w:t>
      </w:r>
      <w:r>
        <w:rPr>
          <w:rFonts w:ascii="Arial" w:hAnsi="Arial" w:cs="Arial"/>
          <w:color w:val="000000"/>
          <w:spacing w:val="-1"/>
        </w:rPr>
        <w:t>i</w:t>
      </w:r>
      <w:r>
        <w:rPr>
          <w:rFonts w:ascii="Arial" w:hAnsi="Arial" w:cs="Arial"/>
          <w:color w:val="000000"/>
        </w:rPr>
        <w:t>o</w:t>
      </w:r>
      <w:r>
        <w:rPr>
          <w:rFonts w:ascii="Arial" w:hAnsi="Arial" w:cs="Arial"/>
          <w:color w:val="000000"/>
          <w:spacing w:val="-1"/>
        </w:rPr>
        <w:t>g</w:t>
      </w:r>
      <w:r>
        <w:rPr>
          <w:rFonts w:ascii="Arial" w:hAnsi="Arial" w:cs="Arial"/>
          <w:color w:val="000000"/>
          <w:spacing w:val="1"/>
        </w:rPr>
        <w:t>r</w:t>
      </w:r>
      <w:r>
        <w:rPr>
          <w:rFonts w:ascii="Arial" w:hAnsi="Arial" w:cs="Arial"/>
          <w:color w:val="000000"/>
          <w:spacing w:val="-3"/>
        </w:rPr>
        <w:t>a</w:t>
      </w:r>
      <w:r>
        <w:rPr>
          <w:rFonts w:ascii="Arial" w:hAnsi="Arial" w:cs="Arial"/>
          <w:color w:val="000000"/>
          <w:spacing w:val="1"/>
        </w:rPr>
        <w:t>m</w:t>
      </w:r>
      <w:r>
        <w:rPr>
          <w:rFonts w:ascii="Arial" w:hAnsi="Arial" w:cs="Arial"/>
          <w:color w:val="000000"/>
        </w:rPr>
        <w:t>a</w:t>
      </w:r>
      <w:r>
        <w:rPr>
          <w:rFonts w:ascii="Arial" w:hAnsi="Arial" w:cs="Arial"/>
          <w:color w:val="000000"/>
          <w:spacing w:val="4"/>
        </w:rPr>
        <w:t xml:space="preserve"> </w:t>
      </w:r>
      <w:r>
        <w:rPr>
          <w:rFonts w:ascii="Arial" w:hAnsi="Arial" w:cs="Arial"/>
          <w:color w:val="000000"/>
          <w:spacing w:val="-3"/>
        </w:rPr>
        <w:t>n</w:t>
      </w:r>
      <w:r>
        <w:rPr>
          <w:rFonts w:ascii="Arial" w:hAnsi="Arial" w:cs="Arial"/>
          <w:color w:val="000000"/>
        </w:rPr>
        <w:t>or</w:t>
      </w:r>
      <w:r>
        <w:rPr>
          <w:rFonts w:ascii="Arial" w:hAnsi="Arial" w:cs="Arial"/>
          <w:color w:val="000000"/>
          <w:spacing w:val="1"/>
        </w:rPr>
        <w:t>m</w:t>
      </w:r>
      <w:r>
        <w:rPr>
          <w:rFonts w:ascii="Arial" w:hAnsi="Arial" w:cs="Arial"/>
          <w:color w:val="000000"/>
        </w:rPr>
        <w:t>al</w:t>
      </w:r>
      <w:r>
        <w:rPr>
          <w:rFonts w:ascii="Arial" w:hAnsi="Arial" w:cs="Arial"/>
          <w:color w:val="000000"/>
          <w:spacing w:val="2"/>
        </w:rPr>
        <w:t xml:space="preserve"> </w:t>
      </w:r>
      <w:r>
        <w:rPr>
          <w:rFonts w:ascii="Arial" w:hAnsi="Arial" w:cs="Arial"/>
          <w:color w:val="000000"/>
        </w:rPr>
        <w:t>con</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spacing w:val="-3"/>
        </w:rPr>
        <w:t>a</w:t>
      </w:r>
      <w:r>
        <w:rPr>
          <w:rFonts w:ascii="Arial" w:hAnsi="Arial" w:cs="Arial"/>
          <w:color w:val="000000"/>
          <w:spacing w:val="1"/>
        </w:rPr>
        <w:t>t</w:t>
      </w:r>
      <w:r>
        <w:rPr>
          <w:rFonts w:ascii="Arial" w:hAnsi="Arial" w:cs="Arial"/>
          <w:color w:val="000000"/>
          <w:spacing w:val="-1"/>
        </w:rPr>
        <w:t>i</w:t>
      </w:r>
      <w:r>
        <w:rPr>
          <w:rFonts w:ascii="Arial" w:hAnsi="Arial" w:cs="Arial"/>
          <w:color w:val="000000"/>
        </w:rPr>
        <w:t>d</w:t>
      </w:r>
      <w:r>
        <w:rPr>
          <w:rFonts w:ascii="Arial" w:hAnsi="Arial" w:cs="Arial"/>
          <w:color w:val="000000"/>
          <w:spacing w:val="-1"/>
        </w:rPr>
        <w:t>o</w:t>
      </w:r>
      <w:r>
        <w:rPr>
          <w:rFonts w:ascii="Arial" w:hAnsi="Arial" w:cs="Arial"/>
          <w:color w:val="000000"/>
        </w:rPr>
        <w:t>s card</w:t>
      </w:r>
      <w:r>
        <w:rPr>
          <w:rFonts w:ascii="Arial" w:hAnsi="Arial" w:cs="Arial"/>
          <w:color w:val="000000"/>
          <w:spacing w:val="-1"/>
        </w:rPr>
        <w:t>i</w:t>
      </w:r>
      <w:r>
        <w:rPr>
          <w:rFonts w:ascii="Arial" w:hAnsi="Arial" w:cs="Arial"/>
          <w:color w:val="000000"/>
        </w:rPr>
        <w:t>ac</w:t>
      </w:r>
      <w:r>
        <w:rPr>
          <w:rFonts w:ascii="Arial" w:hAnsi="Arial" w:cs="Arial"/>
          <w:color w:val="000000"/>
          <w:spacing w:val="-1"/>
        </w:rPr>
        <w:t>o</w:t>
      </w:r>
      <w:r>
        <w:rPr>
          <w:rFonts w:ascii="Arial" w:hAnsi="Arial" w:cs="Arial"/>
          <w:color w:val="000000"/>
        </w:rPr>
        <w:t>s.</w:t>
      </w:r>
    </w:p>
    <w:p w14:paraId="464C6580" w14:textId="77777777" w:rsidR="00DD6DF8" w:rsidRDefault="00DD6DF8" w:rsidP="00DD6DF8">
      <w:pPr>
        <w:widowControl w:val="0"/>
        <w:autoSpaceDE w:val="0"/>
        <w:autoSpaceDN w:val="0"/>
        <w:adjustRightInd w:val="0"/>
        <w:spacing w:before="14" w:line="240" w:lineRule="exact"/>
        <w:rPr>
          <w:rFonts w:ascii="Arial" w:hAnsi="Arial" w:cs="Arial"/>
          <w:color w:val="000000"/>
        </w:rPr>
      </w:pPr>
    </w:p>
    <w:p w14:paraId="7BDEC0D4" w14:textId="77777777" w:rsidR="00DD6DF8" w:rsidRDefault="00DD6DF8" w:rsidP="00DD6DF8">
      <w:pPr>
        <w:widowControl w:val="0"/>
        <w:autoSpaceDE w:val="0"/>
        <w:autoSpaceDN w:val="0"/>
        <w:adjustRightInd w:val="0"/>
        <w:spacing w:line="239" w:lineRule="auto"/>
        <w:ind w:right="73"/>
        <w:jc w:val="both"/>
        <w:rPr>
          <w:rFonts w:ascii="Arial" w:hAnsi="Arial" w:cs="Arial"/>
          <w:color w:val="000000"/>
        </w:rPr>
      </w:pPr>
      <w:r>
        <w:rPr>
          <w:rFonts w:ascii="Arial" w:hAnsi="Arial" w:cs="Arial"/>
          <w:color w:val="000000"/>
          <w:spacing w:val="-1"/>
        </w:rPr>
        <w:t>P</w:t>
      </w:r>
      <w:r>
        <w:rPr>
          <w:rFonts w:ascii="Arial" w:hAnsi="Arial" w:cs="Arial"/>
          <w:color w:val="000000"/>
        </w:rPr>
        <w:t>ara</w:t>
      </w:r>
      <w:r>
        <w:rPr>
          <w:rFonts w:ascii="Arial" w:hAnsi="Arial" w:cs="Arial"/>
          <w:color w:val="000000"/>
          <w:spacing w:val="5"/>
        </w:rPr>
        <w:t xml:space="preserve"> </w:t>
      </w:r>
      <w:r>
        <w:rPr>
          <w:rFonts w:ascii="Arial" w:hAnsi="Arial" w:cs="Arial"/>
          <w:color w:val="000000"/>
        </w:rPr>
        <w:t>su</w:t>
      </w:r>
      <w:r>
        <w:rPr>
          <w:rFonts w:ascii="Arial" w:hAnsi="Arial" w:cs="Arial"/>
          <w:color w:val="000000"/>
          <w:spacing w:val="2"/>
        </w:rPr>
        <w:t xml:space="preserve"> </w:t>
      </w:r>
      <w:r>
        <w:rPr>
          <w:rFonts w:ascii="Arial" w:hAnsi="Arial" w:cs="Arial"/>
          <w:color w:val="000000"/>
          <w:spacing w:val="1"/>
        </w:rPr>
        <w:t>m</w:t>
      </w:r>
      <w:r>
        <w:rPr>
          <w:rFonts w:ascii="Arial" w:hAnsi="Arial" w:cs="Arial"/>
          <w:color w:val="000000"/>
        </w:rPr>
        <w:t>e</w:t>
      </w:r>
      <w:r>
        <w:rPr>
          <w:rFonts w:ascii="Arial" w:hAnsi="Arial" w:cs="Arial"/>
          <w:color w:val="000000"/>
          <w:spacing w:val="-1"/>
        </w:rPr>
        <w:t>di</w:t>
      </w:r>
      <w:r>
        <w:rPr>
          <w:rFonts w:ascii="Arial" w:hAnsi="Arial" w:cs="Arial"/>
          <w:color w:val="000000"/>
        </w:rPr>
        <w:t>c</w:t>
      </w:r>
      <w:r>
        <w:rPr>
          <w:rFonts w:ascii="Arial" w:hAnsi="Arial" w:cs="Arial"/>
          <w:color w:val="000000"/>
          <w:spacing w:val="-1"/>
        </w:rPr>
        <w:t>i</w:t>
      </w:r>
      <w:r>
        <w:rPr>
          <w:rFonts w:ascii="Arial" w:hAnsi="Arial" w:cs="Arial"/>
          <w:color w:val="000000"/>
        </w:rPr>
        <w:t>ón</w:t>
      </w:r>
      <w:r>
        <w:rPr>
          <w:rFonts w:ascii="Arial" w:hAnsi="Arial" w:cs="Arial"/>
          <w:color w:val="000000"/>
          <w:spacing w:val="3"/>
        </w:rPr>
        <w:t xml:space="preserve"> </w:t>
      </w:r>
      <w:r>
        <w:rPr>
          <w:rFonts w:ascii="Arial" w:hAnsi="Arial" w:cs="Arial"/>
          <w:color w:val="000000"/>
        </w:rPr>
        <w:t>se</w:t>
      </w:r>
      <w:r>
        <w:rPr>
          <w:rFonts w:ascii="Arial" w:hAnsi="Arial" w:cs="Arial"/>
          <w:color w:val="000000"/>
          <w:spacing w:val="5"/>
        </w:rPr>
        <w:t xml:space="preserve"> </w:t>
      </w:r>
      <w:r>
        <w:rPr>
          <w:rFonts w:ascii="Arial" w:hAnsi="Arial" w:cs="Arial"/>
          <w:color w:val="000000"/>
          <w:spacing w:val="-3"/>
        </w:rPr>
        <w:t>u</w:t>
      </w:r>
      <w:r>
        <w:rPr>
          <w:rFonts w:ascii="Arial" w:hAnsi="Arial" w:cs="Arial"/>
          <w:color w:val="000000"/>
          <w:spacing w:val="-2"/>
        </w:rPr>
        <w:t>s</w:t>
      </w:r>
      <w:r>
        <w:rPr>
          <w:rFonts w:ascii="Arial" w:hAnsi="Arial" w:cs="Arial"/>
          <w:color w:val="000000"/>
        </w:rPr>
        <w:t>an</w:t>
      </w:r>
      <w:r>
        <w:rPr>
          <w:rFonts w:ascii="Arial" w:hAnsi="Arial" w:cs="Arial"/>
          <w:color w:val="000000"/>
          <w:spacing w:val="4"/>
        </w:rPr>
        <w:t xml:space="preserve"> </w:t>
      </w:r>
      <w:r>
        <w:rPr>
          <w:rFonts w:ascii="Arial" w:hAnsi="Arial" w:cs="Arial"/>
          <w:color w:val="000000"/>
        </w:rPr>
        <w:t>e</w:t>
      </w:r>
      <w:r>
        <w:rPr>
          <w:rFonts w:ascii="Arial" w:hAnsi="Arial" w:cs="Arial"/>
          <w:color w:val="000000"/>
          <w:spacing w:val="-1"/>
        </w:rPr>
        <w:t>l</w:t>
      </w:r>
      <w:r>
        <w:rPr>
          <w:rFonts w:ascii="Arial" w:hAnsi="Arial" w:cs="Arial"/>
          <w:color w:val="000000"/>
        </w:rPr>
        <w:t>ec</w:t>
      </w:r>
      <w:r>
        <w:rPr>
          <w:rFonts w:ascii="Arial" w:hAnsi="Arial" w:cs="Arial"/>
          <w:color w:val="000000"/>
          <w:spacing w:val="-2"/>
        </w:rPr>
        <w:t>t</w:t>
      </w:r>
      <w:r>
        <w:rPr>
          <w:rFonts w:ascii="Arial" w:hAnsi="Arial" w:cs="Arial"/>
          <w:color w:val="000000"/>
          <w:spacing w:val="1"/>
        </w:rPr>
        <w:t>r</w:t>
      </w:r>
      <w:r>
        <w:rPr>
          <w:rFonts w:ascii="Arial" w:hAnsi="Arial" w:cs="Arial"/>
          <w:color w:val="000000"/>
        </w:rPr>
        <w:t>o</w:t>
      </w:r>
      <w:r>
        <w:rPr>
          <w:rFonts w:ascii="Arial" w:hAnsi="Arial" w:cs="Arial"/>
          <w:color w:val="000000"/>
          <w:spacing w:val="-1"/>
        </w:rPr>
        <w:t>d</w:t>
      </w:r>
      <w:r>
        <w:rPr>
          <w:rFonts w:ascii="Arial" w:hAnsi="Arial" w:cs="Arial"/>
          <w:color w:val="000000"/>
        </w:rPr>
        <w:t>os</w:t>
      </w:r>
      <w:r>
        <w:rPr>
          <w:rFonts w:ascii="Arial" w:hAnsi="Arial" w:cs="Arial"/>
          <w:color w:val="000000"/>
          <w:spacing w:val="5"/>
        </w:rPr>
        <w:t xml:space="preserve"> </w:t>
      </w:r>
      <w:r>
        <w:rPr>
          <w:rFonts w:ascii="Arial" w:hAnsi="Arial" w:cs="Arial"/>
          <w:color w:val="000000"/>
        </w:rPr>
        <w:t>u</w:t>
      </w:r>
      <w:r>
        <w:rPr>
          <w:rFonts w:ascii="Arial" w:hAnsi="Arial" w:cs="Arial"/>
          <w:color w:val="000000"/>
          <w:spacing w:val="-1"/>
        </w:rPr>
        <w:t>bi</w:t>
      </w:r>
      <w:r>
        <w:rPr>
          <w:rFonts w:ascii="Arial" w:hAnsi="Arial" w:cs="Arial"/>
          <w:color w:val="000000"/>
        </w:rPr>
        <w:t>ca</w:t>
      </w:r>
      <w:r>
        <w:rPr>
          <w:rFonts w:ascii="Arial" w:hAnsi="Arial" w:cs="Arial"/>
          <w:color w:val="000000"/>
          <w:spacing w:val="-1"/>
        </w:rPr>
        <w:t>d</w:t>
      </w:r>
      <w:r>
        <w:rPr>
          <w:rFonts w:ascii="Arial" w:hAnsi="Arial" w:cs="Arial"/>
          <w:color w:val="000000"/>
        </w:rPr>
        <w:t>os en</w:t>
      </w:r>
      <w:r>
        <w:rPr>
          <w:rFonts w:ascii="Arial" w:hAnsi="Arial" w:cs="Arial"/>
          <w:color w:val="000000"/>
          <w:spacing w:val="5"/>
        </w:rPr>
        <w:t xml:space="preserve"> </w:t>
      </w:r>
      <w:r>
        <w:rPr>
          <w:rFonts w:ascii="Arial" w:hAnsi="Arial" w:cs="Arial"/>
          <w:color w:val="000000"/>
        </w:rPr>
        <w:t>d</w:t>
      </w:r>
      <w:r>
        <w:rPr>
          <w:rFonts w:ascii="Arial" w:hAnsi="Arial" w:cs="Arial"/>
          <w:color w:val="000000"/>
          <w:spacing w:val="-4"/>
        </w:rPr>
        <w:t>i</w:t>
      </w:r>
      <w:r>
        <w:rPr>
          <w:rFonts w:ascii="Arial" w:hAnsi="Arial" w:cs="Arial"/>
          <w:color w:val="000000"/>
          <w:spacing w:val="3"/>
        </w:rPr>
        <w:t>f</w:t>
      </w:r>
      <w:r>
        <w:rPr>
          <w:rFonts w:ascii="Arial" w:hAnsi="Arial" w:cs="Arial"/>
          <w:color w:val="000000"/>
        </w:rPr>
        <w:t>ere</w:t>
      </w:r>
      <w:r>
        <w:rPr>
          <w:rFonts w:ascii="Arial" w:hAnsi="Arial" w:cs="Arial"/>
          <w:color w:val="000000"/>
          <w:spacing w:val="-3"/>
        </w:rPr>
        <w:t>n</w:t>
      </w:r>
      <w:r>
        <w:rPr>
          <w:rFonts w:ascii="Arial" w:hAnsi="Arial" w:cs="Arial"/>
          <w:color w:val="000000"/>
          <w:spacing w:val="1"/>
        </w:rPr>
        <w:t>t</w:t>
      </w:r>
      <w:r>
        <w:rPr>
          <w:rFonts w:ascii="Arial" w:hAnsi="Arial" w:cs="Arial"/>
          <w:color w:val="000000"/>
        </w:rPr>
        <w:t>es</w:t>
      </w:r>
      <w:r>
        <w:rPr>
          <w:rFonts w:ascii="Arial" w:hAnsi="Arial" w:cs="Arial"/>
          <w:color w:val="000000"/>
          <w:spacing w:val="3"/>
        </w:rPr>
        <w:t xml:space="preserve"> </w:t>
      </w:r>
      <w:r>
        <w:rPr>
          <w:rFonts w:ascii="Arial" w:hAnsi="Arial" w:cs="Arial"/>
          <w:color w:val="000000"/>
        </w:rPr>
        <w:t>p</w:t>
      </w:r>
      <w:r>
        <w:rPr>
          <w:rFonts w:ascii="Arial" w:hAnsi="Arial" w:cs="Arial"/>
          <w:color w:val="000000"/>
          <w:spacing w:val="-1"/>
        </w:rPr>
        <w:t>o</w:t>
      </w:r>
      <w:r>
        <w:rPr>
          <w:rFonts w:ascii="Arial" w:hAnsi="Arial" w:cs="Arial"/>
          <w:color w:val="000000"/>
        </w:rPr>
        <w:t>s</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es</w:t>
      </w:r>
      <w:r>
        <w:rPr>
          <w:rFonts w:ascii="Arial" w:hAnsi="Arial" w:cs="Arial"/>
          <w:color w:val="000000"/>
          <w:spacing w:val="2"/>
        </w:rPr>
        <w:t xml:space="preserve"> </w:t>
      </w:r>
      <w:r>
        <w:rPr>
          <w:rFonts w:ascii="Arial" w:hAnsi="Arial" w:cs="Arial"/>
          <w:color w:val="000000"/>
        </w:rPr>
        <w:t>de</w:t>
      </w:r>
      <w:r>
        <w:rPr>
          <w:rFonts w:ascii="Arial" w:hAnsi="Arial" w:cs="Arial"/>
          <w:color w:val="000000"/>
          <w:spacing w:val="5"/>
        </w:rPr>
        <w:t xml:space="preserve"> </w:t>
      </w:r>
      <w:r>
        <w:rPr>
          <w:rFonts w:ascii="Arial" w:hAnsi="Arial" w:cs="Arial"/>
          <w:color w:val="000000"/>
          <w:spacing w:val="-3"/>
        </w:rPr>
        <w:t>a</w:t>
      </w:r>
      <w:r>
        <w:rPr>
          <w:rFonts w:ascii="Arial" w:hAnsi="Arial" w:cs="Arial"/>
          <w:color w:val="000000"/>
        </w:rPr>
        <w:t>cu</w:t>
      </w:r>
      <w:r>
        <w:rPr>
          <w:rFonts w:ascii="Arial" w:hAnsi="Arial" w:cs="Arial"/>
          <w:color w:val="000000"/>
          <w:spacing w:val="-1"/>
        </w:rPr>
        <w:t>e</w:t>
      </w:r>
      <w:r>
        <w:rPr>
          <w:rFonts w:ascii="Arial" w:hAnsi="Arial" w:cs="Arial"/>
          <w:color w:val="000000"/>
          <w:spacing w:val="1"/>
        </w:rPr>
        <w:t>r</w:t>
      </w:r>
      <w:r>
        <w:rPr>
          <w:rFonts w:ascii="Arial" w:hAnsi="Arial" w:cs="Arial"/>
          <w:color w:val="000000"/>
        </w:rPr>
        <w:t>do</w:t>
      </w:r>
      <w:r>
        <w:rPr>
          <w:rFonts w:ascii="Arial" w:hAnsi="Arial" w:cs="Arial"/>
          <w:color w:val="000000"/>
          <w:spacing w:val="3"/>
        </w:rPr>
        <w:t xml:space="preserve"> </w:t>
      </w:r>
      <w:r>
        <w:rPr>
          <w:rFonts w:ascii="Arial" w:hAnsi="Arial" w:cs="Arial"/>
          <w:color w:val="000000"/>
        </w:rPr>
        <w:t>a</w:t>
      </w:r>
      <w:r>
        <w:rPr>
          <w:rFonts w:ascii="Arial" w:hAnsi="Arial" w:cs="Arial"/>
          <w:color w:val="000000"/>
          <w:spacing w:val="5"/>
        </w:rPr>
        <w:t xml:space="preserve"> </w:t>
      </w:r>
      <w:r>
        <w:rPr>
          <w:rFonts w:ascii="Arial" w:hAnsi="Arial" w:cs="Arial"/>
          <w:color w:val="000000"/>
          <w:spacing w:val="-1"/>
        </w:rPr>
        <w:t xml:space="preserve">la </w:t>
      </w:r>
      <w:r>
        <w:rPr>
          <w:rFonts w:ascii="Arial" w:hAnsi="Arial" w:cs="Arial"/>
          <w:color w:val="000000"/>
          <w:spacing w:val="1"/>
        </w:rPr>
        <w:t>t</w:t>
      </w:r>
      <w:r>
        <w:rPr>
          <w:rFonts w:ascii="Arial" w:hAnsi="Arial" w:cs="Arial"/>
          <w:color w:val="000000"/>
        </w:rPr>
        <w:t>éc</w:t>
      </w:r>
      <w:r>
        <w:rPr>
          <w:rFonts w:ascii="Arial" w:hAnsi="Arial" w:cs="Arial"/>
          <w:color w:val="000000"/>
          <w:spacing w:val="-1"/>
        </w:rPr>
        <w:t>ni</w:t>
      </w:r>
      <w:r>
        <w:rPr>
          <w:rFonts w:ascii="Arial" w:hAnsi="Arial" w:cs="Arial"/>
          <w:color w:val="000000"/>
        </w:rPr>
        <w:t>ca</w:t>
      </w:r>
      <w:r>
        <w:rPr>
          <w:rFonts w:ascii="Arial" w:hAnsi="Arial" w:cs="Arial"/>
          <w:color w:val="000000"/>
          <w:spacing w:val="3"/>
        </w:rPr>
        <w:t xml:space="preserve"> </w:t>
      </w:r>
      <w:r>
        <w:rPr>
          <w:rFonts w:ascii="Arial" w:hAnsi="Arial" w:cs="Arial"/>
          <w:color w:val="000000"/>
        </w:rPr>
        <w:t>a us</w:t>
      </w:r>
      <w:r>
        <w:rPr>
          <w:rFonts w:ascii="Arial" w:hAnsi="Arial" w:cs="Arial"/>
          <w:color w:val="000000"/>
          <w:spacing w:val="-1"/>
        </w:rPr>
        <w:t>a</w:t>
      </w:r>
      <w:r>
        <w:rPr>
          <w:rFonts w:ascii="Arial" w:hAnsi="Arial" w:cs="Arial"/>
          <w:color w:val="000000"/>
        </w:rPr>
        <w:t>r</w:t>
      </w:r>
      <w:r>
        <w:rPr>
          <w:rFonts w:ascii="Arial" w:hAnsi="Arial" w:cs="Arial"/>
          <w:color w:val="000000"/>
          <w:spacing w:val="2"/>
        </w:rPr>
        <w:t xml:space="preserve"> </w:t>
      </w:r>
      <w:r>
        <w:rPr>
          <w:rFonts w:ascii="Arial" w:hAnsi="Arial" w:cs="Arial"/>
          <w:color w:val="000000"/>
        </w:rPr>
        <w:t>d</w:t>
      </w:r>
      <w:r>
        <w:rPr>
          <w:rFonts w:ascii="Arial" w:hAnsi="Arial" w:cs="Arial"/>
          <w:color w:val="000000"/>
          <w:spacing w:val="-1"/>
        </w:rPr>
        <w:t>e</w:t>
      </w:r>
      <w:r>
        <w:rPr>
          <w:rFonts w:ascii="Arial" w:hAnsi="Arial" w:cs="Arial"/>
          <w:color w:val="000000"/>
        </w:rPr>
        <w:t>n</w:t>
      </w:r>
      <w:r>
        <w:rPr>
          <w:rFonts w:ascii="Arial" w:hAnsi="Arial" w:cs="Arial"/>
          <w:color w:val="000000"/>
          <w:spacing w:val="-1"/>
        </w:rPr>
        <w:t>o</w:t>
      </w:r>
      <w:r>
        <w:rPr>
          <w:rFonts w:ascii="Arial" w:hAnsi="Arial" w:cs="Arial"/>
          <w:color w:val="000000"/>
          <w:spacing w:val="1"/>
        </w:rPr>
        <w:t>m</w:t>
      </w:r>
      <w:r>
        <w:rPr>
          <w:rFonts w:ascii="Arial" w:hAnsi="Arial" w:cs="Arial"/>
          <w:color w:val="000000"/>
          <w:spacing w:val="-1"/>
        </w:rPr>
        <w:t>i</w:t>
      </w:r>
      <w:r>
        <w:rPr>
          <w:rFonts w:ascii="Arial" w:hAnsi="Arial" w:cs="Arial"/>
          <w:color w:val="000000"/>
        </w:rPr>
        <w:t>n</w:t>
      </w:r>
      <w:r>
        <w:rPr>
          <w:rFonts w:ascii="Arial" w:hAnsi="Arial" w:cs="Arial"/>
          <w:color w:val="000000"/>
          <w:spacing w:val="-3"/>
        </w:rPr>
        <w:t>a</w:t>
      </w:r>
      <w:r>
        <w:rPr>
          <w:rFonts w:ascii="Arial" w:hAnsi="Arial" w:cs="Arial"/>
          <w:color w:val="000000"/>
        </w:rPr>
        <w:t>d</w:t>
      </w:r>
      <w:r>
        <w:rPr>
          <w:rFonts w:ascii="Arial" w:hAnsi="Arial" w:cs="Arial"/>
          <w:color w:val="000000"/>
          <w:spacing w:val="-1"/>
        </w:rPr>
        <w:t>a</w:t>
      </w:r>
      <w:r>
        <w:rPr>
          <w:rFonts w:ascii="Arial" w:hAnsi="Arial" w:cs="Arial"/>
          <w:color w:val="000000"/>
        </w:rPr>
        <w:t>s</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1"/>
        </w:rPr>
        <w:t>e</w:t>
      </w:r>
      <w:r>
        <w:rPr>
          <w:rFonts w:ascii="Arial" w:hAnsi="Arial" w:cs="Arial"/>
          <w:color w:val="000000"/>
          <w:spacing w:val="1"/>
        </w:rPr>
        <w:t>r</w:t>
      </w:r>
      <w:r>
        <w:rPr>
          <w:rFonts w:ascii="Arial" w:hAnsi="Arial" w:cs="Arial"/>
          <w:color w:val="000000"/>
          <w:spacing w:val="-1"/>
        </w:rPr>
        <w:t>i</w:t>
      </w:r>
      <w:r>
        <w:rPr>
          <w:rFonts w:ascii="Arial" w:hAnsi="Arial" w:cs="Arial"/>
          <w:color w:val="000000"/>
          <w:spacing w:val="-2"/>
        </w:rPr>
        <w:t>v</w:t>
      </w:r>
      <w:r>
        <w:rPr>
          <w:rFonts w:ascii="Arial" w:hAnsi="Arial" w:cs="Arial"/>
          <w:color w:val="000000"/>
        </w:rPr>
        <w:t>ac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es,</w:t>
      </w:r>
      <w:r>
        <w:rPr>
          <w:rFonts w:ascii="Arial" w:hAnsi="Arial" w:cs="Arial"/>
          <w:color w:val="000000"/>
          <w:spacing w:val="4"/>
        </w:rPr>
        <w:t xml:space="preserve"> </w:t>
      </w:r>
      <w:r>
        <w:rPr>
          <w:rFonts w:ascii="Arial" w:hAnsi="Arial" w:cs="Arial"/>
          <w:color w:val="000000"/>
          <w:spacing w:val="-1"/>
        </w:rPr>
        <w:t>l</w:t>
      </w:r>
      <w:r>
        <w:rPr>
          <w:rFonts w:ascii="Arial" w:hAnsi="Arial" w:cs="Arial"/>
          <w:color w:val="000000"/>
        </w:rPr>
        <w:t>as</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3"/>
        </w:rPr>
        <w:t>e</w:t>
      </w:r>
      <w:r>
        <w:rPr>
          <w:rFonts w:ascii="Arial" w:hAnsi="Arial" w:cs="Arial"/>
          <w:color w:val="000000"/>
          <w:spacing w:val="1"/>
        </w:rPr>
        <w:t>r</w:t>
      </w:r>
      <w:r>
        <w:rPr>
          <w:rFonts w:ascii="Arial" w:hAnsi="Arial" w:cs="Arial"/>
          <w:color w:val="000000"/>
          <w:spacing w:val="-1"/>
        </w:rPr>
        <w:t>i</w:t>
      </w:r>
      <w:r>
        <w:rPr>
          <w:rFonts w:ascii="Arial" w:hAnsi="Arial" w:cs="Arial"/>
          <w:color w:val="000000"/>
          <w:spacing w:val="-2"/>
        </w:rPr>
        <w:t>v</w:t>
      </w:r>
      <w:r>
        <w:rPr>
          <w:rFonts w:ascii="Arial" w:hAnsi="Arial" w:cs="Arial"/>
          <w:color w:val="000000"/>
        </w:rPr>
        <w:t>ac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es</w:t>
      </w:r>
      <w:r>
        <w:rPr>
          <w:rFonts w:ascii="Arial" w:hAnsi="Arial" w:cs="Arial"/>
          <w:color w:val="000000"/>
          <w:spacing w:val="3"/>
        </w:rPr>
        <w:t xml:space="preserve"> </w:t>
      </w:r>
      <w:r>
        <w:rPr>
          <w:rFonts w:ascii="Arial" w:hAnsi="Arial" w:cs="Arial"/>
          <w:color w:val="000000"/>
        </w:rPr>
        <w:t>son</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1"/>
        </w:rPr>
        <w:t>i</w:t>
      </w:r>
      <w:r>
        <w:rPr>
          <w:rFonts w:ascii="Arial" w:hAnsi="Arial" w:cs="Arial"/>
          <w:color w:val="000000"/>
        </w:rPr>
        <w:t>sp</w:t>
      </w:r>
      <w:r>
        <w:rPr>
          <w:rFonts w:ascii="Arial" w:hAnsi="Arial" w:cs="Arial"/>
          <w:color w:val="000000"/>
          <w:spacing w:val="-1"/>
        </w:rPr>
        <w:t>o</w:t>
      </w:r>
      <w:r>
        <w:rPr>
          <w:rFonts w:ascii="Arial" w:hAnsi="Arial" w:cs="Arial"/>
          <w:color w:val="000000"/>
        </w:rPr>
        <w:t>s</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es</w:t>
      </w:r>
      <w:r>
        <w:rPr>
          <w:rFonts w:ascii="Arial" w:hAnsi="Arial" w:cs="Arial"/>
          <w:color w:val="000000"/>
          <w:spacing w:val="2"/>
        </w:rPr>
        <w:t xml:space="preserve"> </w:t>
      </w:r>
      <w:r>
        <w:rPr>
          <w:rFonts w:ascii="Arial" w:hAnsi="Arial" w:cs="Arial"/>
          <w:color w:val="000000"/>
        </w:rPr>
        <w:t>es</w:t>
      </w:r>
      <w:r>
        <w:rPr>
          <w:rFonts w:ascii="Arial" w:hAnsi="Arial" w:cs="Arial"/>
          <w:color w:val="000000"/>
          <w:spacing w:val="-1"/>
        </w:rPr>
        <w:t>p</w:t>
      </w:r>
      <w:r>
        <w:rPr>
          <w:rFonts w:ascii="Arial" w:hAnsi="Arial" w:cs="Arial"/>
          <w:color w:val="000000"/>
        </w:rPr>
        <w:t>ec</w:t>
      </w:r>
      <w:r>
        <w:rPr>
          <w:rFonts w:ascii="Arial" w:hAnsi="Arial" w:cs="Arial"/>
          <w:color w:val="000000"/>
          <w:spacing w:val="-4"/>
        </w:rPr>
        <w:t>í</w:t>
      </w:r>
      <w:r>
        <w:rPr>
          <w:rFonts w:ascii="Arial" w:hAnsi="Arial" w:cs="Arial"/>
          <w:color w:val="000000"/>
          <w:spacing w:val="3"/>
        </w:rPr>
        <w:t>f</w:t>
      </w:r>
      <w:r>
        <w:rPr>
          <w:rFonts w:ascii="Arial" w:hAnsi="Arial" w:cs="Arial"/>
          <w:color w:val="000000"/>
          <w:spacing w:val="-1"/>
        </w:rPr>
        <w:t>i</w:t>
      </w:r>
      <w:r>
        <w:rPr>
          <w:rFonts w:ascii="Arial" w:hAnsi="Arial" w:cs="Arial"/>
          <w:color w:val="000000"/>
        </w:rPr>
        <w:t>c</w:t>
      </w:r>
      <w:r>
        <w:rPr>
          <w:rFonts w:ascii="Arial" w:hAnsi="Arial" w:cs="Arial"/>
          <w:color w:val="000000"/>
          <w:spacing w:val="-3"/>
        </w:rPr>
        <w:t>a</w:t>
      </w:r>
      <w:r>
        <w:rPr>
          <w:rFonts w:ascii="Arial" w:hAnsi="Arial" w:cs="Arial"/>
          <w:color w:val="000000"/>
        </w:rPr>
        <w:t>s de</w:t>
      </w:r>
      <w:r>
        <w:rPr>
          <w:rFonts w:ascii="Arial" w:hAnsi="Arial" w:cs="Arial"/>
          <w:color w:val="000000"/>
          <w:spacing w:val="2"/>
        </w:rPr>
        <w:t xml:space="preserve"> </w:t>
      </w:r>
      <w:r>
        <w:rPr>
          <w:rFonts w:ascii="Arial" w:hAnsi="Arial" w:cs="Arial"/>
          <w:color w:val="000000"/>
          <w:spacing w:val="-1"/>
        </w:rPr>
        <w:t>l</w:t>
      </w:r>
      <w:r>
        <w:rPr>
          <w:rFonts w:ascii="Arial" w:hAnsi="Arial" w:cs="Arial"/>
          <w:color w:val="000000"/>
        </w:rPr>
        <w:t>os</w:t>
      </w:r>
      <w:r>
        <w:rPr>
          <w:rFonts w:ascii="Arial" w:hAnsi="Arial" w:cs="Arial"/>
          <w:color w:val="000000"/>
          <w:spacing w:val="2"/>
        </w:rPr>
        <w:t xml:space="preserve"> </w:t>
      </w:r>
      <w:r>
        <w:rPr>
          <w:rFonts w:ascii="Arial" w:hAnsi="Arial" w:cs="Arial"/>
          <w:color w:val="000000"/>
        </w:rPr>
        <w:t>e</w:t>
      </w:r>
      <w:r>
        <w:rPr>
          <w:rFonts w:ascii="Arial" w:hAnsi="Arial" w:cs="Arial"/>
          <w:color w:val="000000"/>
          <w:spacing w:val="-1"/>
        </w:rPr>
        <w:t>l</w:t>
      </w:r>
      <w:r>
        <w:rPr>
          <w:rFonts w:ascii="Arial" w:hAnsi="Arial" w:cs="Arial"/>
          <w:color w:val="000000"/>
        </w:rPr>
        <w:t>ect</w:t>
      </w:r>
      <w:r>
        <w:rPr>
          <w:rFonts w:ascii="Arial" w:hAnsi="Arial" w:cs="Arial"/>
          <w:color w:val="000000"/>
          <w:spacing w:val="1"/>
        </w:rPr>
        <w:t>r</w:t>
      </w:r>
      <w:r>
        <w:rPr>
          <w:rFonts w:ascii="Arial" w:hAnsi="Arial" w:cs="Arial"/>
          <w:color w:val="000000"/>
        </w:rPr>
        <w:t>o</w:t>
      </w:r>
      <w:r>
        <w:rPr>
          <w:rFonts w:ascii="Arial" w:hAnsi="Arial" w:cs="Arial"/>
          <w:color w:val="000000"/>
          <w:spacing w:val="-1"/>
        </w:rPr>
        <w:t>d</w:t>
      </w:r>
      <w:r>
        <w:rPr>
          <w:rFonts w:ascii="Arial" w:hAnsi="Arial" w:cs="Arial"/>
          <w:color w:val="000000"/>
        </w:rPr>
        <w:t>o</w:t>
      </w:r>
      <w:r>
        <w:rPr>
          <w:rFonts w:ascii="Arial" w:hAnsi="Arial" w:cs="Arial"/>
          <w:color w:val="000000"/>
          <w:spacing w:val="-3"/>
        </w:rPr>
        <w:t>s</w:t>
      </w:r>
      <w:r>
        <w:rPr>
          <w:rFonts w:ascii="Arial" w:hAnsi="Arial" w:cs="Arial"/>
          <w:color w:val="000000"/>
        </w:rPr>
        <w:t>,</w:t>
      </w:r>
      <w:r>
        <w:rPr>
          <w:rFonts w:ascii="Arial" w:hAnsi="Arial" w:cs="Arial"/>
          <w:color w:val="000000"/>
          <w:spacing w:val="4"/>
        </w:rPr>
        <w:t xml:space="preserve"> </w:t>
      </w:r>
      <w:r>
        <w:rPr>
          <w:rFonts w:ascii="Arial" w:hAnsi="Arial" w:cs="Arial"/>
          <w:color w:val="000000"/>
        </w:rPr>
        <w:t xml:space="preserve">y en </w:t>
      </w:r>
      <w:r>
        <w:rPr>
          <w:rFonts w:ascii="Arial" w:hAnsi="Arial" w:cs="Arial"/>
          <w:color w:val="000000"/>
          <w:spacing w:val="-1"/>
        </w:rPr>
        <w:t>l</w:t>
      </w:r>
      <w:r>
        <w:rPr>
          <w:rFonts w:ascii="Arial" w:hAnsi="Arial" w:cs="Arial"/>
          <w:color w:val="000000"/>
        </w:rPr>
        <w:t>a</w:t>
      </w:r>
      <w:r>
        <w:rPr>
          <w:rFonts w:ascii="Arial" w:hAnsi="Arial" w:cs="Arial"/>
          <w:color w:val="000000"/>
          <w:spacing w:val="2"/>
        </w:rPr>
        <w:t xml:space="preserve"> </w:t>
      </w:r>
      <w:r>
        <w:rPr>
          <w:rFonts w:ascii="Arial" w:hAnsi="Arial" w:cs="Arial"/>
          <w:color w:val="000000"/>
        </w:rPr>
        <w:t>prác</w:t>
      </w:r>
      <w:r>
        <w:rPr>
          <w:rFonts w:ascii="Arial" w:hAnsi="Arial" w:cs="Arial"/>
          <w:color w:val="000000"/>
          <w:spacing w:val="1"/>
        </w:rPr>
        <w:t>t</w:t>
      </w:r>
      <w:r>
        <w:rPr>
          <w:rFonts w:ascii="Arial" w:hAnsi="Arial" w:cs="Arial"/>
          <w:color w:val="000000"/>
          <w:spacing w:val="-1"/>
        </w:rPr>
        <w:t>i</w:t>
      </w:r>
      <w:r>
        <w:rPr>
          <w:rFonts w:ascii="Arial" w:hAnsi="Arial" w:cs="Arial"/>
          <w:color w:val="000000"/>
        </w:rPr>
        <w:t>ca</w:t>
      </w:r>
      <w:r>
        <w:rPr>
          <w:rFonts w:ascii="Arial" w:hAnsi="Arial" w:cs="Arial"/>
          <w:color w:val="000000"/>
          <w:spacing w:val="1"/>
        </w:rPr>
        <w:t xml:space="preserve"> </w:t>
      </w:r>
      <w:r>
        <w:rPr>
          <w:rFonts w:ascii="Arial" w:hAnsi="Arial" w:cs="Arial"/>
          <w:color w:val="000000"/>
        </w:rPr>
        <w:t>c</w:t>
      </w:r>
      <w:r>
        <w:rPr>
          <w:rFonts w:ascii="Arial" w:hAnsi="Arial" w:cs="Arial"/>
          <w:color w:val="000000"/>
          <w:spacing w:val="-1"/>
        </w:rPr>
        <w:t>l</w:t>
      </w:r>
      <w:r>
        <w:rPr>
          <w:rFonts w:ascii="Arial" w:hAnsi="Arial" w:cs="Arial"/>
          <w:color w:val="000000"/>
          <w:spacing w:val="-4"/>
        </w:rPr>
        <w:t>í</w:t>
      </w:r>
      <w:r>
        <w:rPr>
          <w:rFonts w:ascii="Arial" w:hAnsi="Arial" w:cs="Arial"/>
          <w:color w:val="000000"/>
          <w:spacing w:val="2"/>
        </w:rPr>
        <w:t>n</w:t>
      </w:r>
      <w:r>
        <w:rPr>
          <w:rFonts w:ascii="Arial" w:hAnsi="Arial" w:cs="Arial"/>
          <w:color w:val="000000"/>
          <w:spacing w:val="-1"/>
        </w:rPr>
        <w:t>i</w:t>
      </w:r>
      <w:r>
        <w:rPr>
          <w:rFonts w:ascii="Arial" w:hAnsi="Arial" w:cs="Arial"/>
          <w:color w:val="000000"/>
        </w:rPr>
        <w:t>ca</w:t>
      </w:r>
      <w:r>
        <w:rPr>
          <w:rFonts w:ascii="Arial" w:hAnsi="Arial" w:cs="Arial"/>
          <w:color w:val="000000"/>
          <w:spacing w:val="3"/>
        </w:rPr>
        <w:t xml:space="preserve"> </w:t>
      </w:r>
      <w:r>
        <w:rPr>
          <w:rFonts w:ascii="Arial" w:hAnsi="Arial" w:cs="Arial"/>
          <w:color w:val="000000"/>
        </w:rPr>
        <w:t>se</w:t>
      </w:r>
      <w:r>
        <w:rPr>
          <w:rFonts w:ascii="Arial" w:hAnsi="Arial" w:cs="Arial"/>
          <w:color w:val="000000"/>
          <w:spacing w:val="2"/>
        </w:rPr>
        <w:t xml:space="preserve"> </w:t>
      </w:r>
      <w:r>
        <w:rPr>
          <w:rFonts w:ascii="Arial" w:hAnsi="Arial" w:cs="Arial"/>
          <w:color w:val="000000"/>
        </w:rPr>
        <w:t>uti</w:t>
      </w:r>
      <w:r>
        <w:rPr>
          <w:rFonts w:ascii="Arial" w:hAnsi="Arial" w:cs="Arial"/>
          <w:color w:val="000000"/>
          <w:spacing w:val="-1"/>
        </w:rPr>
        <w:t>li</w:t>
      </w:r>
      <w:r>
        <w:rPr>
          <w:rFonts w:ascii="Arial" w:hAnsi="Arial" w:cs="Arial"/>
          <w:color w:val="000000"/>
          <w:spacing w:val="-2"/>
        </w:rPr>
        <w:t>z</w:t>
      </w:r>
      <w:r>
        <w:rPr>
          <w:rFonts w:ascii="Arial" w:hAnsi="Arial" w:cs="Arial"/>
          <w:color w:val="000000"/>
        </w:rPr>
        <w:t>an</w:t>
      </w:r>
      <w:r>
        <w:rPr>
          <w:rFonts w:ascii="Arial" w:hAnsi="Arial" w:cs="Arial"/>
          <w:color w:val="000000"/>
          <w:spacing w:val="2"/>
        </w:rPr>
        <w:t xml:space="preserve"> </w:t>
      </w:r>
      <w:r>
        <w:rPr>
          <w:rFonts w:ascii="Arial" w:hAnsi="Arial" w:cs="Arial"/>
          <w:color w:val="000000"/>
        </w:rPr>
        <w:t>un</w:t>
      </w:r>
      <w:r>
        <w:rPr>
          <w:rFonts w:ascii="Arial" w:hAnsi="Arial" w:cs="Arial"/>
          <w:color w:val="000000"/>
          <w:spacing w:val="2"/>
        </w:rPr>
        <w:t xml:space="preserve"> </w:t>
      </w:r>
      <w:r>
        <w:rPr>
          <w:rFonts w:ascii="Arial" w:hAnsi="Arial" w:cs="Arial"/>
          <w:color w:val="000000"/>
        </w:rPr>
        <w:t>n</w:t>
      </w:r>
      <w:r>
        <w:rPr>
          <w:rFonts w:ascii="Arial" w:hAnsi="Arial" w:cs="Arial"/>
          <w:color w:val="000000"/>
          <w:spacing w:val="-1"/>
        </w:rPr>
        <w:t>ú</w:t>
      </w:r>
      <w:r>
        <w:rPr>
          <w:rFonts w:ascii="Arial" w:hAnsi="Arial" w:cs="Arial"/>
          <w:color w:val="000000"/>
          <w:spacing w:val="1"/>
        </w:rPr>
        <w:t>m</w:t>
      </w:r>
      <w:r>
        <w:rPr>
          <w:rFonts w:ascii="Arial" w:hAnsi="Arial" w:cs="Arial"/>
          <w:color w:val="000000"/>
        </w:rPr>
        <w:t>ero</w:t>
      </w:r>
      <w:r>
        <w:rPr>
          <w:rFonts w:ascii="Arial" w:hAnsi="Arial" w:cs="Arial"/>
          <w:color w:val="000000"/>
          <w:spacing w:val="3"/>
        </w:rPr>
        <w:t xml:space="preserve"> </w:t>
      </w:r>
      <w:r>
        <w:rPr>
          <w:rFonts w:ascii="Arial" w:hAnsi="Arial" w:cs="Arial"/>
          <w:color w:val="000000"/>
        </w:rPr>
        <w:t>de d</w:t>
      </w:r>
      <w:r>
        <w:rPr>
          <w:rFonts w:ascii="Arial" w:hAnsi="Arial" w:cs="Arial"/>
          <w:color w:val="000000"/>
          <w:spacing w:val="-1"/>
        </w:rPr>
        <w:t>o</w:t>
      </w:r>
      <w:r>
        <w:rPr>
          <w:rFonts w:ascii="Arial" w:hAnsi="Arial" w:cs="Arial"/>
          <w:color w:val="000000"/>
        </w:rPr>
        <w:t>ce</w:t>
      </w:r>
      <w:r>
        <w:rPr>
          <w:rFonts w:ascii="Arial" w:hAnsi="Arial" w:cs="Arial"/>
          <w:color w:val="000000"/>
          <w:spacing w:val="2"/>
        </w:rPr>
        <w:t xml:space="preserve"> </w:t>
      </w:r>
      <w:r>
        <w:rPr>
          <w:rFonts w:ascii="Arial" w:hAnsi="Arial" w:cs="Arial"/>
          <w:color w:val="000000"/>
        </w:rPr>
        <w:t>estánd</w:t>
      </w:r>
      <w:r>
        <w:rPr>
          <w:rFonts w:ascii="Arial" w:hAnsi="Arial" w:cs="Arial"/>
          <w:color w:val="000000"/>
          <w:spacing w:val="-3"/>
        </w:rPr>
        <w:t>a</w:t>
      </w:r>
      <w:r>
        <w:rPr>
          <w:rFonts w:ascii="Arial" w:hAnsi="Arial" w:cs="Arial"/>
          <w:color w:val="000000"/>
          <w:spacing w:val="1"/>
        </w:rPr>
        <w:t>r</w:t>
      </w:r>
      <w:r>
        <w:rPr>
          <w:rFonts w:ascii="Arial" w:hAnsi="Arial" w:cs="Arial"/>
          <w:color w:val="000000"/>
        </w:rPr>
        <w:t>e</w:t>
      </w:r>
      <w:r>
        <w:rPr>
          <w:rFonts w:ascii="Arial" w:hAnsi="Arial" w:cs="Arial"/>
          <w:color w:val="000000"/>
          <w:spacing w:val="-3"/>
        </w:rPr>
        <w:t>s</w:t>
      </w:r>
      <w:r>
        <w:rPr>
          <w:rFonts w:ascii="Arial" w:hAnsi="Arial" w:cs="Arial"/>
          <w:color w:val="000000"/>
        </w:rPr>
        <w:t>, c</w:t>
      </w:r>
      <w:r>
        <w:rPr>
          <w:rFonts w:ascii="Arial" w:hAnsi="Arial" w:cs="Arial"/>
          <w:color w:val="000000"/>
          <w:spacing w:val="-1"/>
        </w:rPr>
        <w:t>l</w:t>
      </w:r>
      <w:r>
        <w:rPr>
          <w:rFonts w:ascii="Arial" w:hAnsi="Arial" w:cs="Arial"/>
          <w:color w:val="000000"/>
        </w:rPr>
        <w:t>as</w:t>
      </w:r>
      <w:r>
        <w:rPr>
          <w:rFonts w:ascii="Arial" w:hAnsi="Arial" w:cs="Arial"/>
          <w:color w:val="000000"/>
          <w:spacing w:val="-1"/>
        </w:rPr>
        <w:t>i</w:t>
      </w:r>
      <w:r>
        <w:rPr>
          <w:rFonts w:ascii="Arial" w:hAnsi="Arial" w:cs="Arial"/>
          <w:color w:val="000000"/>
          <w:spacing w:val="3"/>
        </w:rPr>
        <w:t>f</w:t>
      </w:r>
      <w:r>
        <w:rPr>
          <w:rFonts w:ascii="Arial" w:hAnsi="Arial" w:cs="Arial"/>
          <w:color w:val="000000"/>
          <w:spacing w:val="-1"/>
        </w:rPr>
        <w:t>i</w:t>
      </w:r>
      <w:r>
        <w:rPr>
          <w:rFonts w:ascii="Arial" w:hAnsi="Arial" w:cs="Arial"/>
          <w:color w:val="000000"/>
        </w:rPr>
        <w:t>ca</w:t>
      </w:r>
      <w:r>
        <w:rPr>
          <w:rFonts w:ascii="Arial" w:hAnsi="Arial" w:cs="Arial"/>
          <w:color w:val="000000"/>
          <w:spacing w:val="-1"/>
        </w:rPr>
        <w:t>d</w:t>
      </w:r>
      <w:r>
        <w:rPr>
          <w:rFonts w:ascii="Arial" w:hAnsi="Arial" w:cs="Arial"/>
          <w:color w:val="000000"/>
        </w:rPr>
        <w:t>as</w:t>
      </w:r>
      <w:r>
        <w:rPr>
          <w:rFonts w:ascii="Arial" w:hAnsi="Arial" w:cs="Arial"/>
          <w:color w:val="000000"/>
          <w:spacing w:val="-1"/>
        </w:rPr>
        <w:t xml:space="preserve"> </w:t>
      </w:r>
      <w:r>
        <w:rPr>
          <w:rFonts w:ascii="Arial" w:hAnsi="Arial" w:cs="Arial"/>
          <w:color w:val="000000"/>
        </w:rPr>
        <w:t>de</w:t>
      </w:r>
      <w:r>
        <w:rPr>
          <w:rFonts w:ascii="Arial" w:hAnsi="Arial" w:cs="Arial"/>
          <w:color w:val="000000"/>
          <w:spacing w:val="2"/>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1"/>
        </w:rPr>
        <w:t xml:space="preserve"> </w:t>
      </w:r>
      <w:r>
        <w:rPr>
          <w:rFonts w:ascii="Arial" w:hAnsi="Arial" w:cs="Arial"/>
          <w:color w:val="000000"/>
        </w:rPr>
        <w:t>s</w:t>
      </w:r>
      <w:r>
        <w:rPr>
          <w:rFonts w:ascii="Arial" w:hAnsi="Arial" w:cs="Arial"/>
          <w:color w:val="000000"/>
          <w:spacing w:val="-1"/>
        </w:rPr>
        <w:t>i</w:t>
      </w:r>
      <w:r>
        <w:rPr>
          <w:rFonts w:ascii="Arial" w:hAnsi="Arial" w:cs="Arial"/>
          <w:color w:val="000000"/>
          <w:spacing w:val="2"/>
        </w:rPr>
        <w:t>g</w:t>
      </w:r>
      <w:r>
        <w:rPr>
          <w:rFonts w:ascii="Arial" w:hAnsi="Arial" w:cs="Arial"/>
          <w:color w:val="000000"/>
        </w:rPr>
        <w:t>u</w:t>
      </w:r>
      <w:r>
        <w:rPr>
          <w:rFonts w:ascii="Arial" w:hAnsi="Arial" w:cs="Arial"/>
          <w:color w:val="000000"/>
          <w:spacing w:val="-1"/>
        </w:rPr>
        <w:t>i</w:t>
      </w:r>
      <w:r>
        <w:rPr>
          <w:rFonts w:ascii="Arial" w:hAnsi="Arial" w:cs="Arial"/>
          <w:color w:val="000000"/>
        </w:rPr>
        <w:t>e</w:t>
      </w:r>
      <w:r>
        <w:rPr>
          <w:rFonts w:ascii="Arial" w:hAnsi="Arial" w:cs="Arial"/>
          <w:color w:val="000000"/>
          <w:spacing w:val="-3"/>
        </w:rPr>
        <w:t>n</w:t>
      </w:r>
      <w:r>
        <w:rPr>
          <w:rFonts w:ascii="Arial" w:hAnsi="Arial" w:cs="Arial"/>
          <w:color w:val="000000"/>
          <w:spacing w:val="1"/>
        </w:rPr>
        <w:t>t</w:t>
      </w:r>
      <w:r>
        <w:rPr>
          <w:rFonts w:ascii="Arial" w:hAnsi="Arial" w:cs="Arial"/>
          <w:color w:val="000000"/>
        </w:rPr>
        <w:t>e</w:t>
      </w:r>
      <w:r>
        <w:rPr>
          <w:rFonts w:ascii="Arial" w:hAnsi="Arial" w:cs="Arial"/>
          <w:color w:val="000000"/>
          <w:spacing w:val="-1"/>
        </w:rPr>
        <w:t xml:space="preserve"> </w:t>
      </w:r>
      <w:r>
        <w:rPr>
          <w:rFonts w:ascii="Arial" w:hAnsi="Arial" w:cs="Arial"/>
          <w:color w:val="000000"/>
          <w:spacing w:val="1"/>
        </w:rPr>
        <w:t>f</w:t>
      </w:r>
      <w:r>
        <w:rPr>
          <w:rFonts w:ascii="Arial" w:hAnsi="Arial" w:cs="Arial"/>
          <w:color w:val="000000"/>
        </w:rPr>
        <w:t>o</w:t>
      </w:r>
      <w:r>
        <w:rPr>
          <w:rFonts w:ascii="Arial" w:hAnsi="Arial" w:cs="Arial"/>
          <w:color w:val="000000"/>
          <w:spacing w:val="-2"/>
        </w:rPr>
        <w:t>r</w:t>
      </w:r>
      <w:r>
        <w:rPr>
          <w:rFonts w:ascii="Arial" w:hAnsi="Arial" w:cs="Arial"/>
          <w:color w:val="000000"/>
          <w:spacing w:val="1"/>
        </w:rPr>
        <w:t>m</w:t>
      </w:r>
      <w:r>
        <w:rPr>
          <w:rFonts w:ascii="Arial" w:hAnsi="Arial" w:cs="Arial"/>
          <w:color w:val="000000"/>
        </w:rPr>
        <w:t>a:</w:t>
      </w:r>
    </w:p>
    <w:p w14:paraId="2B988359" w14:textId="77777777" w:rsidR="00DD6DF8" w:rsidRDefault="00DD6DF8" w:rsidP="00DD6DF8">
      <w:pPr>
        <w:widowControl w:val="0"/>
        <w:autoSpaceDE w:val="0"/>
        <w:autoSpaceDN w:val="0"/>
        <w:adjustRightInd w:val="0"/>
        <w:spacing w:before="11" w:line="240" w:lineRule="exact"/>
        <w:rPr>
          <w:rFonts w:ascii="Arial" w:hAnsi="Arial" w:cs="Arial"/>
          <w:color w:val="000000"/>
        </w:rPr>
      </w:pPr>
    </w:p>
    <w:p w14:paraId="14F3AA67" w14:textId="77777777" w:rsidR="00DD6DF8" w:rsidRDefault="00DD6DF8" w:rsidP="00DD6DF8">
      <w:pPr>
        <w:widowControl w:val="0"/>
        <w:autoSpaceDE w:val="0"/>
        <w:autoSpaceDN w:val="0"/>
        <w:adjustRightInd w:val="0"/>
        <w:ind w:right="2"/>
        <w:jc w:val="both"/>
        <w:rPr>
          <w:rFonts w:ascii="Arial" w:hAnsi="Arial" w:cs="Arial"/>
          <w:color w:val="000000"/>
        </w:rPr>
      </w:pPr>
      <w:r>
        <w:rPr>
          <w:rFonts w:ascii="Arial" w:hAnsi="Arial" w:cs="Arial"/>
          <w:b/>
          <w:bCs/>
          <w:color w:val="000000"/>
          <w:spacing w:val="-1"/>
        </w:rPr>
        <w:lastRenderedPageBreak/>
        <w:t>D</w:t>
      </w:r>
      <w:r>
        <w:rPr>
          <w:rFonts w:ascii="Arial" w:hAnsi="Arial" w:cs="Arial"/>
          <w:b/>
          <w:bCs/>
          <w:color w:val="000000"/>
        </w:rPr>
        <w:t>er</w:t>
      </w:r>
      <w:r>
        <w:rPr>
          <w:rFonts w:ascii="Arial" w:hAnsi="Arial" w:cs="Arial"/>
          <w:b/>
          <w:bCs/>
          <w:color w:val="000000"/>
          <w:spacing w:val="1"/>
        </w:rPr>
        <w:t>i</w:t>
      </w:r>
      <w:r>
        <w:rPr>
          <w:rFonts w:ascii="Arial" w:hAnsi="Arial" w:cs="Arial"/>
          <w:b/>
          <w:bCs/>
          <w:color w:val="000000"/>
          <w:spacing w:val="-3"/>
        </w:rPr>
        <w:t>v</w:t>
      </w:r>
      <w:r>
        <w:rPr>
          <w:rFonts w:ascii="Arial" w:hAnsi="Arial" w:cs="Arial"/>
          <w:b/>
          <w:bCs/>
          <w:color w:val="000000"/>
        </w:rPr>
        <w:t>a</w:t>
      </w:r>
      <w:r>
        <w:rPr>
          <w:rFonts w:ascii="Arial" w:hAnsi="Arial" w:cs="Arial"/>
          <w:b/>
          <w:bCs/>
          <w:color w:val="000000"/>
          <w:spacing w:val="-1"/>
        </w:rPr>
        <w:t>c</w:t>
      </w:r>
      <w:r>
        <w:rPr>
          <w:rFonts w:ascii="Arial" w:hAnsi="Arial" w:cs="Arial"/>
          <w:b/>
          <w:bCs/>
          <w:color w:val="000000"/>
          <w:spacing w:val="1"/>
        </w:rPr>
        <w:t>i</w:t>
      </w:r>
      <w:r>
        <w:rPr>
          <w:rFonts w:ascii="Arial" w:hAnsi="Arial" w:cs="Arial"/>
          <w:b/>
          <w:bCs/>
          <w:color w:val="000000"/>
        </w:rPr>
        <w:t>ón</w:t>
      </w:r>
      <w:r>
        <w:rPr>
          <w:rFonts w:ascii="Arial" w:hAnsi="Arial" w:cs="Arial"/>
          <w:b/>
          <w:bCs/>
          <w:color w:val="000000"/>
          <w:spacing w:val="1"/>
        </w:rPr>
        <w:t xml:space="preserve"> </w:t>
      </w:r>
      <w:r>
        <w:rPr>
          <w:rFonts w:ascii="Arial" w:hAnsi="Arial" w:cs="Arial"/>
          <w:b/>
          <w:bCs/>
          <w:color w:val="000000"/>
          <w:spacing w:val="-1"/>
        </w:rPr>
        <w:t>I.</w:t>
      </w:r>
    </w:p>
    <w:p w14:paraId="62DCE651" w14:textId="77777777" w:rsidR="00DD6DF8" w:rsidRDefault="00DD6DF8" w:rsidP="00DD6DF8">
      <w:pPr>
        <w:widowControl w:val="0"/>
        <w:autoSpaceDE w:val="0"/>
        <w:autoSpaceDN w:val="0"/>
        <w:adjustRightInd w:val="0"/>
        <w:spacing w:before="8" w:line="252" w:lineRule="exact"/>
        <w:ind w:right="74"/>
        <w:jc w:val="both"/>
        <w:rPr>
          <w:rFonts w:ascii="Arial" w:hAnsi="Arial" w:cs="Arial"/>
          <w:color w:val="000000"/>
        </w:rPr>
      </w:pPr>
      <w:r>
        <w:rPr>
          <w:rFonts w:ascii="Arial" w:hAnsi="Arial" w:cs="Arial"/>
          <w:color w:val="000000"/>
          <w:spacing w:val="-1"/>
        </w:rPr>
        <w:t>P</w:t>
      </w:r>
      <w:r>
        <w:rPr>
          <w:rFonts w:ascii="Arial" w:hAnsi="Arial" w:cs="Arial"/>
          <w:color w:val="000000"/>
        </w:rPr>
        <w:t>ara</w:t>
      </w:r>
      <w:r>
        <w:rPr>
          <w:rFonts w:ascii="Arial" w:hAnsi="Arial" w:cs="Arial"/>
          <w:color w:val="000000"/>
          <w:spacing w:val="16"/>
        </w:rPr>
        <w:t xml:space="preserve"> </w:t>
      </w:r>
      <w:r>
        <w:rPr>
          <w:rFonts w:ascii="Arial" w:hAnsi="Arial" w:cs="Arial"/>
          <w:color w:val="000000"/>
          <w:spacing w:val="1"/>
        </w:rPr>
        <w:t>r</w:t>
      </w:r>
      <w:r>
        <w:rPr>
          <w:rFonts w:ascii="Arial" w:hAnsi="Arial" w:cs="Arial"/>
          <w:color w:val="000000"/>
          <w:spacing w:val="-3"/>
        </w:rPr>
        <w:t>e</w:t>
      </w:r>
      <w:r>
        <w:rPr>
          <w:rFonts w:ascii="Arial" w:hAnsi="Arial" w:cs="Arial"/>
          <w:color w:val="000000"/>
          <w:spacing w:val="2"/>
        </w:rPr>
        <w:t>g</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spacing w:val="1"/>
        </w:rPr>
        <w:t>r</w:t>
      </w:r>
      <w:r>
        <w:rPr>
          <w:rFonts w:ascii="Arial" w:hAnsi="Arial" w:cs="Arial"/>
          <w:color w:val="000000"/>
        </w:rPr>
        <w:t>ar</w:t>
      </w:r>
      <w:r>
        <w:rPr>
          <w:rFonts w:ascii="Arial" w:hAnsi="Arial" w:cs="Arial"/>
          <w:color w:val="000000"/>
          <w:spacing w:val="15"/>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15"/>
        </w:rPr>
        <w:t xml:space="preserve"> </w:t>
      </w:r>
      <w:r>
        <w:rPr>
          <w:rFonts w:ascii="Arial" w:hAnsi="Arial" w:cs="Arial"/>
          <w:color w:val="000000"/>
        </w:rPr>
        <w:t>d</w:t>
      </w:r>
      <w:r>
        <w:rPr>
          <w:rFonts w:ascii="Arial" w:hAnsi="Arial" w:cs="Arial"/>
          <w:color w:val="000000"/>
          <w:spacing w:val="-1"/>
        </w:rPr>
        <w:t>e</w:t>
      </w:r>
      <w:r>
        <w:rPr>
          <w:rFonts w:ascii="Arial" w:hAnsi="Arial" w:cs="Arial"/>
          <w:color w:val="000000"/>
          <w:spacing w:val="1"/>
        </w:rPr>
        <w:t>r</w:t>
      </w:r>
      <w:r>
        <w:rPr>
          <w:rFonts w:ascii="Arial" w:hAnsi="Arial" w:cs="Arial"/>
          <w:color w:val="000000"/>
          <w:spacing w:val="-1"/>
        </w:rPr>
        <w:t>i</w:t>
      </w:r>
      <w:r>
        <w:rPr>
          <w:rFonts w:ascii="Arial" w:hAnsi="Arial" w:cs="Arial"/>
          <w:color w:val="000000"/>
          <w:spacing w:val="-2"/>
        </w:rPr>
        <w:t>v</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15"/>
        </w:rPr>
        <w:t xml:space="preserve"> </w:t>
      </w:r>
      <w:r>
        <w:rPr>
          <w:rFonts w:ascii="Arial" w:hAnsi="Arial" w:cs="Arial"/>
          <w:color w:val="000000"/>
        </w:rPr>
        <w:t>I</w:t>
      </w:r>
      <w:r>
        <w:rPr>
          <w:rFonts w:ascii="Arial" w:hAnsi="Arial" w:cs="Arial"/>
          <w:color w:val="000000"/>
          <w:spacing w:val="17"/>
        </w:rPr>
        <w:t xml:space="preserve"> </w:t>
      </w:r>
      <w:r>
        <w:rPr>
          <w:rFonts w:ascii="Arial" w:hAnsi="Arial" w:cs="Arial"/>
          <w:color w:val="000000"/>
        </w:rPr>
        <w:t>de</w:t>
      </w:r>
      <w:r>
        <w:rPr>
          <w:rFonts w:ascii="Arial" w:hAnsi="Arial" w:cs="Arial"/>
          <w:color w:val="000000"/>
          <w:spacing w:val="15"/>
        </w:rPr>
        <w:t xml:space="preserve"> </w:t>
      </w:r>
      <w:r>
        <w:rPr>
          <w:rFonts w:ascii="Arial" w:hAnsi="Arial" w:cs="Arial"/>
          <w:color w:val="000000"/>
          <w:spacing w:val="-1"/>
        </w:rPr>
        <w:t>l</w:t>
      </w:r>
      <w:r>
        <w:rPr>
          <w:rFonts w:ascii="Arial" w:hAnsi="Arial" w:cs="Arial"/>
          <w:color w:val="000000"/>
        </w:rPr>
        <w:t>os</w:t>
      </w:r>
      <w:r>
        <w:rPr>
          <w:rFonts w:ascii="Arial" w:hAnsi="Arial" w:cs="Arial"/>
          <w:color w:val="000000"/>
          <w:spacing w:val="13"/>
        </w:rPr>
        <w:t xml:space="preserve"> </w:t>
      </w:r>
      <w:r>
        <w:rPr>
          <w:rFonts w:ascii="Arial" w:hAnsi="Arial" w:cs="Arial"/>
          <w:color w:val="000000"/>
          <w:spacing w:val="1"/>
        </w:rPr>
        <w:t>m</w:t>
      </w:r>
      <w:r>
        <w:rPr>
          <w:rFonts w:ascii="Arial" w:hAnsi="Arial" w:cs="Arial"/>
          <w:color w:val="000000"/>
          <w:spacing w:val="-1"/>
        </w:rPr>
        <w:t>i</w:t>
      </w:r>
      <w:r>
        <w:rPr>
          <w:rFonts w:ascii="Arial" w:hAnsi="Arial" w:cs="Arial"/>
          <w:color w:val="000000"/>
        </w:rPr>
        <w:t>em</w:t>
      </w:r>
      <w:r>
        <w:rPr>
          <w:rFonts w:ascii="Arial" w:hAnsi="Arial" w:cs="Arial"/>
          <w:color w:val="000000"/>
          <w:spacing w:val="-2"/>
        </w:rPr>
        <w:t>b</w:t>
      </w:r>
      <w:r>
        <w:rPr>
          <w:rFonts w:ascii="Arial" w:hAnsi="Arial" w:cs="Arial"/>
          <w:color w:val="000000"/>
          <w:spacing w:val="1"/>
        </w:rPr>
        <w:t>r</w:t>
      </w:r>
      <w:r>
        <w:rPr>
          <w:rFonts w:ascii="Arial" w:hAnsi="Arial" w:cs="Arial"/>
          <w:color w:val="000000"/>
        </w:rPr>
        <w:t>o</w:t>
      </w:r>
      <w:r>
        <w:rPr>
          <w:rFonts w:ascii="Arial" w:hAnsi="Arial" w:cs="Arial"/>
          <w:color w:val="000000"/>
          <w:spacing w:val="-3"/>
        </w:rPr>
        <w:t>s</w:t>
      </w:r>
      <w:r>
        <w:rPr>
          <w:rFonts w:ascii="Arial" w:hAnsi="Arial" w:cs="Arial"/>
          <w:color w:val="000000"/>
        </w:rPr>
        <w:t>,</w:t>
      </w:r>
      <w:r>
        <w:rPr>
          <w:rFonts w:ascii="Arial" w:hAnsi="Arial" w:cs="Arial"/>
          <w:color w:val="000000"/>
          <w:spacing w:val="18"/>
        </w:rPr>
        <w:t xml:space="preserve"> </w:t>
      </w:r>
      <w:r>
        <w:rPr>
          <w:rFonts w:ascii="Arial" w:hAnsi="Arial" w:cs="Arial"/>
          <w:color w:val="000000"/>
        </w:rPr>
        <w:t>el</w:t>
      </w:r>
      <w:r>
        <w:rPr>
          <w:rFonts w:ascii="Arial" w:hAnsi="Arial" w:cs="Arial"/>
          <w:color w:val="000000"/>
          <w:spacing w:val="15"/>
        </w:rPr>
        <w:t xml:space="preserve"> </w:t>
      </w:r>
      <w:r>
        <w:rPr>
          <w:rFonts w:ascii="Arial" w:hAnsi="Arial" w:cs="Arial"/>
          <w:color w:val="000000"/>
          <w:spacing w:val="1"/>
        </w:rPr>
        <w:t>t</w:t>
      </w:r>
      <w:r>
        <w:rPr>
          <w:rFonts w:ascii="Arial" w:hAnsi="Arial" w:cs="Arial"/>
          <w:color w:val="000000"/>
        </w:rPr>
        <w:t>e</w:t>
      </w:r>
      <w:r>
        <w:rPr>
          <w:rFonts w:ascii="Arial" w:hAnsi="Arial" w:cs="Arial"/>
          <w:color w:val="000000"/>
          <w:spacing w:val="-2"/>
        </w:rPr>
        <w:t>r</w:t>
      </w:r>
      <w:r>
        <w:rPr>
          <w:rFonts w:ascii="Arial" w:hAnsi="Arial" w:cs="Arial"/>
          <w:color w:val="000000"/>
          <w:spacing w:val="1"/>
        </w:rPr>
        <w:t>m</w:t>
      </w:r>
      <w:r>
        <w:rPr>
          <w:rFonts w:ascii="Arial" w:hAnsi="Arial" w:cs="Arial"/>
          <w:color w:val="000000"/>
          <w:spacing w:val="-1"/>
        </w:rPr>
        <w:t>i</w:t>
      </w:r>
      <w:r>
        <w:rPr>
          <w:rFonts w:ascii="Arial" w:hAnsi="Arial" w:cs="Arial"/>
          <w:color w:val="000000"/>
        </w:rPr>
        <w:t>n</w:t>
      </w:r>
      <w:r>
        <w:rPr>
          <w:rFonts w:ascii="Arial" w:hAnsi="Arial" w:cs="Arial"/>
          <w:color w:val="000000"/>
          <w:spacing w:val="-1"/>
        </w:rPr>
        <w:t>a</w:t>
      </w:r>
      <w:r>
        <w:rPr>
          <w:rFonts w:ascii="Arial" w:hAnsi="Arial" w:cs="Arial"/>
          <w:color w:val="000000"/>
        </w:rPr>
        <w:t>r</w:t>
      </w:r>
      <w:r>
        <w:rPr>
          <w:rFonts w:ascii="Arial" w:hAnsi="Arial" w:cs="Arial"/>
          <w:color w:val="000000"/>
          <w:spacing w:val="17"/>
        </w:rPr>
        <w:t xml:space="preserve"> </w:t>
      </w:r>
      <w:r>
        <w:rPr>
          <w:rFonts w:ascii="Arial" w:hAnsi="Arial" w:cs="Arial"/>
          <w:color w:val="000000"/>
        </w:rPr>
        <w:t>n</w:t>
      </w:r>
      <w:r>
        <w:rPr>
          <w:rFonts w:ascii="Arial" w:hAnsi="Arial" w:cs="Arial"/>
          <w:color w:val="000000"/>
          <w:spacing w:val="-3"/>
        </w:rPr>
        <w:t>e</w:t>
      </w:r>
      <w:r>
        <w:rPr>
          <w:rFonts w:ascii="Arial" w:hAnsi="Arial" w:cs="Arial"/>
          <w:color w:val="000000"/>
          <w:spacing w:val="2"/>
        </w:rPr>
        <w:t>g</w:t>
      </w:r>
      <w:r>
        <w:rPr>
          <w:rFonts w:ascii="Arial" w:hAnsi="Arial" w:cs="Arial"/>
          <w:color w:val="000000"/>
          <w:spacing w:val="-3"/>
        </w:rPr>
        <w:t>a</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v</w:t>
      </w:r>
      <w:r>
        <w:rPr>
          <w:rFonts w:ascii="Arial" w:hAnsi="Arial" w:cs="Arial"/>
          <w:color w:val="000000"/>
        </w:rPr>
        <w:t>o</w:t>
      </w:r>
      <w:r>
        <w:rPr>
          <w:rFonts w:ascii="Arial" w:hAnsi="Arial" w:cs="Arial"/>
          <w:color w:val="000000"/>
          <w:spacing w:val="17"/>
        </w:rPr>
        <w:t xml:space="preserve"> </w:t>
      </w:r>
      <w:r>
        <w:rPr>
          <w:rFonts w:ascii="Arial" w:hAnsi="Arial" w:cs="Arial"/>
          <w:color w:val="000000"/>
        </w:rPr>
        <w:t>del</w:t>
      </w:r>
      <w:r>
        <w:rPr>
          <w:rFonts w:ascii="Arial" w:hAnsi="Arial" w:cs="Arial"/>
          <w:color w:val="000000"/>
          <w:spacing w:val="15"/>
        </w:rPr>
        <w:t xml:space="preserve"> </w:t>
      </w:r>
      <w:r>
        <w:rPr>
          <w:rFonts w:ascii="Arial" w:hAnsi="Arial" w:cs="Arial"/>
          <w:color w:val="000000"/>
        </w:rPr>
        <w:t>e</w:t>
      </w:r>
      <w:r>
        <w:rPr>
          <w:rFonts w:ascii="Arial" w:hAnsi="Arial" w:cs="Arial"/>
          <w:color w:val="000000"/>
          <w:spacing w:val="-1"/>
        </w:rPr>
        <w:t>l</w:t>
      </w:r>
      <w:r>
        <w:rPr>
          <w:rFonts w:ascii="Arial" w:hAnsi="Arial" w:cs="Arial"/>
          <w:color w:val="000000"/>
        </w:rPr>
        <w:t>ect</w:t>
      </w:r>
      <w:r>
        <w:rPr>
          <w:rFonts w:ascii="Arial" w:hAnsi="Arial" w:cs="Arial"/>
          <w:color w:val="000000"/>
          <w:spacing w:val="1"/>
        </w:rPr>
        <w:t>r</w:t>
      </w:r>
      <w:r>
        <w:rPr>
          <w:rFonts w:ascii="Arial" w:hAnsi="Arial" w:cs="Arial"/>
          <w:color w:val="000000"/>
        </w:rPr>
        <w:t>oc</w:t>
      </w:r>
      <w:r>
        <w:rPr>
          <w:rFonts w:ascii="Arial" w:hAnsi="Arial" w:cs="Arial"/>
          <w:color w:val="000000"/>
          <w:spacing w:val="-3"/>
        </w:rPr>
        <w:t>a</w:t>
      </w:r>
      <w:r>
        <w:rPr>
          <w:rFonts w:ascii="Arial" w:hAnsi="Arial" w:cs="Arial"/>
          <w:color w:val="000000"/>
          <w:spacing w:val="1"/>
        </w:rPr>
        <w:t>r</w:t>
      </w:r>
      <w:r>
        <w:rPr>
          <w:rFonts w:ascii="Arial" w:hAnsi="Arial" w:cs="Arial"/>
          <w:color w:val="000000"/>
        </w:rPr>
        <w:t>d</w:t>
      </w:r>
      <w:r>
        <w:rPr>
          <w:rFonts w:ascii="Arial" w:hAnsi="Arial" w:cs="Arial"/>
          <w:color w:val="000000"/>
          <w:spacing w:val="-1"/>
        </w:rPr>
        <w:t>i</w:t>
      </w:r>
      <w:r>
        <w:rPr>
          <w:rFonts w:ascii="Arial" w:hAnsi="Arial" w:cs="Arial"/>
          <w:color w:val="000000"/>
          <w:spacing w:val="-3"/>
        </w:rPr>
        <w:t>ó</w:t>
      </w:r>
      <w:r>
        <w:rPr>
          <w:rFonts w:ascii="Arial" w:hAnsi="Arial" w:cs="Arial"/>
          <w:color w:val="000000"/>
          <w:spacing w:val="2"/>
        </w:rPr>
        <w:t>g</w:t>
      </w:r>
      <w:r>
        <w:rPr>
          <w:rFonts w:ascii="Arial" w:hAnsi="Arial" w:cs="Arial"/>
          <w:color w:val="000000"/>
          <w:spacing w:val="1"/>
        </w:rPr>
        <w:t>r</w:t>
      </w:r>
      <w:r>
        <w:rPr>
          <w:rFonts w:ascii="Arial" w:hAnsi="Arial" w:cs="Arial"/>
          <w:color w:val="000000"/>
          <w:spacing w:val="-3"/>
        </w:rPr>
        <w:t>a</w:t>
      </w:r>
      <w:r>
        <w:rPr>
          <w:rFonts w:ascii="Arial" w:hAnsi="Arial" w:cs="Arial"/>
          <w:color w:val="000000"/>
          <w:spacing w:val="1"/>
        </w:rPr>
        <w:t>f</w:t>
      </w:r>
      <w:r>
        <w:rPr>
          <w:rFonts w:ascii="Arial" w:hAnsi="Arial" w:cs="Arial"/>
          <w:color w:val="000000"/>
        </w:rPr>
        <w:t>o se</w:t>
      </w:r>
      <w:r>
        <w:rPr>
          <w:rFonts w:ascii="Arial" w:hAnsi="Arial" w:cs="Arial"/>
          <w:color w:val="000000"/>
          <w:spacing w:val="6"/>
        </w:rPr>
        <w:t xml:space="preserve"> </w:t>
      </w:r>
      <w:r>
        <w:rPr>
          <w:rFonts w:ascii="Arial" w:hAnsi="Arial" w:cs="Arial"/>
          <w:color w:val="000000"/>
        </w:rPr>
        <w:t>co</w:t>
      </w:r>
      <w:r>
        <w:rPr>
          <w:rFonts w:ascii="Arial" w:hAnsi="Arial" w:cs="Arial"/>
          <w:color w:val="000000"/>
          <w:spacing w:val="-1"/>
        </w:rPr>
        <w:t>n</w:t>
      </w:r>
      <w:r>
        <w:rPr>
          <w:rFonts w:ascii="Arial" w:hAnsi="Arial" w:cs="Arial"/>
          <w:color w:val="000000"/>
        </w:rPr>
        <w:t>e</w:t>
      </w:r>
      <w:r>
        <w:rPr>
          <w:rFonts w:ascii="Arial" w:hAnsi="Arial" w:cs="Arial"/>
          <w:color w:val="000000"/>
          <w:spacing w:val="-3"/>
        </w:rPr>
        <w:t>c</w:t>
      </w:r>
      <w:r>
        <w:rPr>
          <w:rFonts w:ascii="Arial" w:hAnsi="Arial" w:cs="Arial"/>
          <w:color w:val="000000"/>
          <w:spacing w:val="1"/>
        </w:rPr>
        <w:t>t</w:t>
      </w:r>
      <w:r>
        <w:rPr>
          <w:rFonts w:ascii="Arial" w:hAnsi="Arial" w:cs="Arial"/>
          <w:color w:val="000000"/>
        </w:rPr>
        <w:t>a</w:t>
      </w:r>
      <w:r>
        <w:rPr>
          <w:rFonts w:ascii="Arial" w:hAnsi="Arial" w:cs="Arial"/>
          <w:color w:val="000000"/>
          <w:spacing w:val="6"/>
        </w:rPr>
        <w:t xml:space="preserve"> </w:t>
      </w:r>
      <w:r>
        <w:rPr>
          <w:rFonts w:ascii="Arial" w:hAnsi="Arial" w:cs="Arial"/>
          <w:color w:val="000000"/>
        </w:rPr>
        <w:t>al</w:t>
      </w:r>
      <w:r>
        <w:rPr>
          <w:rFonts w:ascii="Arial" w:hAnsi="Arial" w:cs="Arial"/>
          <w:color w:val="000000"/>
          <w:spacing w:val="3"/>
        </w:rPr>
        <w:t xml:space="preserve"> </w:t>
      </w:r>
      <w:r>
        <w:rPr>
          <w:rFonts w:ascii="Arial" w:hAnsi="Arial" w:cs="Arial"/>
          <w:color w:val="000000"/>
        </w:rPr>
        <w:t>bra</w:t>
      </w:r>
      <w:r>
        <w:rPr>
          <w:rFonts w:ascii="Arial" w:hAnsi="Arial" w:cs="Arial"/>
          <w:color w:val="000000"/>
          <w:spacing w:val="-2"/>
        </w:rPr>
        <w:t>z</w:t>
      </w:r>
      <w:r>
        <w:rPr>
          <w:rFonts w:ascii="Arial" w:hAnsi="Arial" w:cs="Arial"/>
          <w:color w:val="000000"/>
        </w:rPr>
        <w:t>o</w:t>
      </w:r>
      <w:r>
        <w:rPr>
          <w:rFonts w:ascii="Arial" w:hAnsi="Arial" w:cs="Arial"/>
          <w:color w:val="000000"/>
          <w:spacing w:val="6"/>
        </w:rPr>
        <w:t xml:space="preserve"> </w:t>
      </w:r>
      <w:r>
        <w:rPr>
          <w:rFonts w:ascii="Arial" w:hAnsi="Arial" w:cs="Arial"/>
          <w:color w:val="000000"/>
        </w:rPr>
        <w:t>d</w:t>
      </w:r>
      <w:r>
        <w:rPr>
          <w:rFonts w:ascii="Arial" w:hAnsi="Arial" w:cs="Arial"/>
          <w:color w:val="000000"/>
          <w:spacing w:val="-1"/>
        </w:rPr>
        <w:t>e</w:t>
      </w:r>
      <w:r>
        <w:rPr>
          <w:rFonts w:ascii="Arial" w:hAnsi="Arial" w:cs="Arial"/>
          <w:color w:val="000000"/>
          <w:spacing w:val="1"/>
        </w:rPr>
        <w:t>r</w:t>
      </w:r>
      <w:r>
        <w:rPr>
          <w:rFonts w:ascii="Arial" w:hAnsi="Arial" w:cs="Arial"/>
          <w:color w:val="000000"/>
          <w:spacing w:val="-3"/>
        </w:rPr>
        <w:t>e</w:t>
      </w:r>
      <w:r>
        <w:rPr>
          <w:rFonts w:ascii="Arial" w:hAnsi="Arial" w:cs="Arial"/>
          <w:color w:val="000000"/>
        </w:rPr>
        <w:t>cho</w:t>
      </w:r>
      <w:r>
        <w:rPr>
          <w:rFonts w:ascii="Arial" w:hAnsi="Arial" w:cs="Arial"/>
          <w:color w:val="000000"/>
          <w:spacing w:val="6"/>
        </w:rPr>
        <w:t xml:space="preserve"> </w:t>
      </w:r>
      <w:r>
        <w:rPr>
          <w:rFonts w:ascii="Arial" w:hAnsi="Arial" w:cs="Arial"/>
          <w:color w:val="000000"/>
        </w:rPr>
        <w:t>y</w:t>
      </w:r>
      <w:r>
        <w:rPr>
          <w:rFonts w:ascii="Arial" w:hAnsi="Arial" w:cs="Arial"/>
          <w:color w:val="000000"/>
          <w:spacing w:val="4"/>
        </w:rPr>
        <w:t xml:space="preserve"> </w:t>
      </w:r>
      <w:r>
        <w:rPr>
          <w:rFonts w:ascii="Arial" w:hAnsi="Arial" w:cs="Arial"/>
          <w:color w:val="000000"/>
        </w:rPr>
        <w:t>el</w:t>
      </w:r>
      <w:r>
        <w:rPr>
          <w:rFonts w:ascii="Arial" w:hAnsi="Arial" w:cs="Arial"/>
          <w:color w:val="000000"/>
          <w:spacing w:val="5"/>
        </w:rPr>
        <w:t xml:space="preserve"> </w:t>
      </w:r>
      <w:r>
        <w:rPr>
          <w:rFonts w:ascii="Arial" w:hAnsi="Arial" w:cs="Arial"/>
          <w:color w:val="000000"/>
          <w:spacing w:val="1"/>
        </w:rPr>
        <w:t>t</w:t>
      </w:r>
      <w:r>
        <w:rPr>
          <w:rFonts w:ascii="Arial" w:hAnsi="Arial" w:cs="Arial"/>
          <w:color w:val="000000"/>
          <w:spacing w:val="-3"/>
        </w:rPr>
        <w:t>e</w:t>
      </w:r>
      <w:r>
        <w:rPr>
          <w:rFonts w:ascii="Arial" w:hAnsi="Arial" w:cs="Arial"/>
          <w:color w:val="000000"/>
          <w:spacing w:val="1"/>
        </w:rPr>
        <w:t>rm</w:t>
      </w:r>
      <w:r>
        <w:rPr>
          <w:rFonts w:ascii="Arial" w:hAnsi="Arial" w:cs="Arial"/>
          <w:color w:val="000000"/>
          <w:spacing w:val="-1"/>
        </w:rPr>
        <w:t>i</w:t>
      </w:r>
      <w:r>
        <w:rPr>
          <w:rFonts w:ascii="Arial" w:hAnsi="Arial" w:cs="Arial"/>
          <w:color w:val="000000"/>
        </w:rPr>
        <w:t>n</w:t>
      </w:r>
      <w:r>
        <w:rPr>
          <w:rFonts w:ascii="Arial" w:hAnsi="Arial" w:cs="Arial"/>
          <w:color w:val="000000"/>
          <w:spacing w:val="-1"/>
        </w:rPr>
        <w:t>a</w:t>
      </w:r>
      <w:r>
        <w:rPr>
          <w:rFonts w:ascii="Arial" w:hAnsi="Arial" w:cs="Arial"/>
          <w:color w:val="000000"/>
        </w:rPr>
        <w:t>l</w:t>
      </w:r>
      <w:r>
        <w:rPr>
          <w:rFonts w:ascii="Arial" w:hAnsi="Arial" w:cs="Arial"/>
          <w:color w:val="000000"/>
          <w:spacing w:val="6"/>
        </w:rPr>
        <w:t xml:space="preserve"> </w:t>
      </w:r>
      <w:r>
        <w:rPr>
          <w:rFonts w:ascii="Arial" w:hAnsi="Arial" w:cs="Arial"/>
          <w:color w:val="000000"/>
        </w:rPr>
        <w:t>p</w:t>
      </w:r>
      <w:r>
        <w:rPr>
          <w:rFonts w:ascii="Arial" w:hAnsi="Arial" w:cs="Arial"/>
          <w:color w:val="000000"/>
          <w:spacing w:val="-3"/>
        </w:rPr>
        <w:t>o</w:t>
      </w:r>
      <w:r>
        <w:rPr>
          <w:rFonts w:ascii="Arial" w:hAnsi="Arial" w:cs="Arial"/>
          <w:color w:val="000000"/>
        </w:rPr>
        <w:t>s</w:t>
      </w:r>
      <w:r>
        <w:rPr>
          <w:rFonts w:ascii="Arial" w:hAnsi="Arial" w:cs="Arial"/>
          <w:color w:val="000000"/>
          <w:spacing w:val="-1"/>
        </w:rPr>
        <w:t>i</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v</w:t>
      </w:r>
      <w:r>
        <w:rPr>
          <w:rFonts w:ascii="Arial" w:hAnsi="Arial" w:cs="Arial"/>
          <w:color w:val="000000"/>
          <w:spacing w:val="2"/>
        </w:rPr>
        <w:t>o</w:t>
      </w:r>
      <w:r>
        <w:rPr>
          <w:rFonts w:ascii="Arial" w:hAnsi="Arial" w:cs="Arial"/>
          <w:color w:val="000000"/>
        </w:rPr>
        <w:t>,</w:t>
      </w:r>
      <w:r>
        <w:rPr>
          <w:rFonts w:ascii="Arial" w:hAnsi="Arial" w:cs="Arial"/>
          <w:color w:val="000000"/>
          <w:spacing w:val="8"/>
        </w:rPr>
        <w:t xml:space="preserve"> </w:t>
      </w:r>
      <w:r>
        <w:rPr>
          <w:rFonts w:ascii="Arial" w:hAnsi="Arial" w:cs="Arial"/>
          <w:color w:val="000000"/>
        </w:rPr>
        <w:t>al</w:t>
      </w:r>
      <w:r>
        <w:rPr>
          <w:rFonts w:ascii="Arial" w:hAnsi="Arial" w:cs="Arial"/>
          <w:color w:val="000000"/>
          <w:spacing w:val="5"/>
        </w:rPr>
        <w:t xml:space="preserve"> </w:t>
      </w:r>
      <w:r>
        <w:rPr>
          <w:rFonts w:ascii="Arial" w:hAnsi="Arial" w:cs="Arial"/>
          <w:color w:val="000000"/>
          <w:spacing w:val="-3"/>
        </w:rPr>
        <w:t>b</w:t>
      </w:r>
      <w:r>
        <w:rPr>
          <w:rFonts w:ascii="Arial" w:hAnsi="Arial" w:cs="Arial"/>
          <w:color w:val="000000"/>
          <w:spacing w:val="1"/>
        </w:rPr>
        <w:t>r</w:t>
      </w:r>
      <w:r>
        <w:rPr>
          <w:rFonts w:ascii="Arial" w:hAnsi="Arial" w:cs="Arial"/>
          <w:color w:val="000000"/>
        </w:rPr>
        <w:t>a</w:t>
      </w:r>
      <w:r>
        <w:rPr>
          <w:rFonts w:ascii="Arial" w:hAnsi="Arial" w:cs="Arial"/>
          <w:color w:val="000000"/>
          <w:spacing w:val="-3"/>
        </w:rPr>
        <w:t>z</w:t>
      </w:r>
      <w:r>
        <w:rPr>
          <w:rFonts w:ascii="Arial" w:hAnsi="Arial" w:cs="Arial"/>
          <w:color w:val="000000"/>
        </w:rPr>
        <w:t>o</w:t>
      </w:r>
      <w:r>
        <w:rPr>
          <w:rFonts w:ascii="Arial" w:hAnsi="Arial" w:cs="Arial"/>
          <w:color w:val="000000"/>
          <w:spacing w:val="6"/>
        </w:rPr>
        <w:t xml:space="preserve"> </w:t>
      </w:r>
      <w:r>
        <w:rPr>
          <w:rFonts w:ascii="Arial" w:hAnsi="Arial" w:cs="Arial"/>
          <w:color w:val="000000"/>
          <w:spacing w:val="-1"/>
        </w:rPr>
        <w:t>i</w:t>
      </w:r>
      <w:r>
        <w:rPr>
          <w:rFonts w:ascii="Arial" w:hAnsi="Arial" w:cs="Arial"/>
          <w:color w:val="000000"/>
          <w:spacing w:val="-2"/>
        </w:rPr>
        <w:t>z</w:t>
      </w:r>
      <w:r>
        <w:rPr>
          <w:rFonts w:ascii="Arial" w:hAnsi="Arial" w:cs="Arial"/>
          <w:color w:val="000000"/>
          <w:spacing w:val="2"/>
        </w:rPr>
        <w:t>q</w:t>
      </w:r>
      <w:r>
        <w:rPr>
          <w:rFonts w:ascii="Arial" w:hAnsi="Arial" w:cs="Arial"/>
          <w:color w:val="000000"/>
        </w:rPr>
        <w:t>u</w:t>
      </w:r>
      <w:r>
        <w:rPr>
          <w:rFonts w:ascii="Arial" w:hAnsi="Arial" w:cs="Arial"/>
          <w:color w:val="000000"/>
          <w:spacing w:val="-1"/>
        </w:rPr>
        <w:t>i</w:t>
      </w:r>
      <w:r>
        <w:rPr>
          <w:rFonts w:ascii="Arial" w:hAnsi="Arial" w:cs="Arial"/>
          <w:color w:val="000000"/>
        </w:rPr>
        <w:t>erdo.</w:t>
      </w:r>
      <w:r>
        <w:rPr>
          <w:rFonts w:ascii="Arial" w:hAnsi="Arial" w:cs="Arial"/>
          <w:color w:val="000000"/>
          <w:spacing w:val="6"/>
        </w:rPr>
        <w:t xml:space="preserve"> </w:t>
      </w:r>
      <w:r>
        <w:rPr>
          <w:rFonts w:ascii="Arial" w:hAnsi="Arial" w:cs="Arial"/>
          <w:color w:val="000000"/>
          <w:spacing w:val="-1"/>
        </w:rPr>
        <w:t>P</w:t>
      </w:r>
      <w:r>
        <w:rPr>
          <w:rFonts w:ascii="Arial" w:hAnsi="Arial" w:cs="Arial"/>
          <w:color w:val="000000"/>
        </w:rPr>
        <w:t>or</w:t>
      </w:r>
      <w:r>
        <w:rPr>
          <w:rFonts w:ascii="Arial" w:hAnsi="Arial" w:cs="Arial"/>
          <w:color w:val="000000"/>
          <w:spacing w:val="2"/>
        </w:rPr>
        <w:t xml:space="preserve"> </w:t>
      </w:r>
      <w:r>
        <w:rPr>
          <w:rFonts w:ascii="Arial" w:hAnsi="Arial" w:cs="Arial"/>
          <w:color w:val="000000"/>
          <w:spacing w:val="1"/>
        </w:rPr>
        <w:t>t</w:t>
      </w:r>
      <w:r>
        <w:rPr>
          <w:rFonts w:ascii="Arial" w:hAnsi="Arial" w:cs="Arial"/>
          <w:color w:val="000000"/>
        </w:rPr>
        <w:t>a</w:t>
      </w:r>
      <w:r>
        <w:rPr>
          <w:rFonts w:ascii="Arial" w:hAnsi="Arial" w:cs="Arial"/>
          <w:color w:val="000000"/>
          <w:spacing w:val="-1"/>
        </w:rPr>
        <w:t>n</w:t>
      </w:r>
      <w:r>
        <w:rPr>
          <w:rFonts w:ascii="Arial" w:hAnsi="Arial" w:cs="Arial"/>
          <w:color w:val="000000"/>
          <w:spacing w:val="1"/>
        </w:rPr>
        <w:t>t</w:t>
      </w:r>
      <w:r>
        <w:rPr>
          <w:rFonts w:ascii="Arial" w:hAnsi="Arial" w:cs="Arial"/>
          <w:color w:val="000000"/>
          <w:spacing w:val="-3"/>
        </w:rPr>
        <w:t>o</w:t>
      </w:r>
      <w:r>
        <w:rPr>
          <w:rFonts w:ascii="Arial" w:hAnsi="Arial" w:cs="Arial"/>
          <w:color w:val="000000"/>
        </w:rPr>
        <w:t>,</w:t>
      </w:r>
      <w:r>
        <w:rPr>
          <w:rFonts w:ascii="Arial" w:hAnsi="Arial" w:cs="Arial"/>
          <w:color w:val="000000"/>
          <w:spacing w:val="8"/>
        </w:rPr>
        <w:t xml:space="preserve"> </w:t>
      </w:r>
      <w:r>
        <w:rPr>
          <w:rFonts w:ascii="Arial" w:hAnsi="Arial" w:cs="Arial"/>
          <w:color w:val="000000"/>
        </w:rPr>
        <w:t>cu</w:t>
      </w:r>
      <w:r>
        <w:rPr>
          <w:rFonts w:ascii="Arial" w:hAnsi="Arial" w:cs="Arial"/>
          <w:color w:val="000000"/>
          <w:spacing w:val="-1"/>
        </w:rPr>
        <w:t>a</w:t>
      </w:r>
      <w:r>
        <w:rPr>
          <w:rFonts w:ascii="Arial" w:hAnsi="Arial" w:cs="Arial"/>
          <w:color w:val="000000"/>
        </w:rPr>
        <w:t>n</w:t>
      </w:r>
      <w:r>
        <w:rPr>
          <w:rFonts w:ascii="Arial" w:hAnsi="Arial" w:cs="Arial"/>
          <w:color w:val="000000"/>
          <w:spacing w:val="-1"/>
        </w:rPr>
        <w:t>d</w:t>
      </w:r>
      <w:r>
        <w:rPr>
          <w:rFonts w:ascii="Arial" w:hAnsi="Arial" w:cs="Arial"/>
          <w:color w:val="000000"/>
        </w:rPr>
        <w:t>o</w:t>
      </w:r>
      <w:r>
        <w:rPr>
          <w:rFonts w:ascii="Arial" w:hAnsi="Arial" w:cs="Arial"/>
          <w:color w:val="000000"/>
          <w:spacing w:val="4"/>
        </w:rPr>
        <w:t xml:space="preserve"> </w:t>
      </w:r>
      <w:r>
        <w:rPr>
          <w:rFonts w:ascii="Arial" w:hAnsi="Arial" w:cs="Arial"/>
          <w:color w:val="000000"/>
          <w:spacing w:val="-3"/>
        </w:rPr>
        <w:t xml:space="preserve">el </w:t>
      </w:r>
      <w:r>
        <w:rPr>
          <w:rFonts w:ascii="Arial" w:hAnsi="Arial" w:cs="Arial"/>
          <w:color w:val="000000"/>
          <w:spacing w:val="-1"/>
        </w:rPr>
        <w:t>l</w:t>
      </w:r>
      <w:r>
        <w:rPr>
          <w:rFonts w:ascii="Arial" w:hAnsi="Arial" w:cs="Arial"/>
          <w:color w:val="000000"/>
        </w:rPr>
        <w:t>u</w:t>
      </w:r>
      <w:r>
        <w:rPr>
          <w:rFonts w:ascii="Arial" w:hAnsi="Arial" w:cs="Arial"/>
          <w:color w:val="000000"/>
          <w:spacing w:val="2"/>
        </w:rPr>
        <w:t>g</w:t>
      </w:r>
      <w:r>
        <w:rPr>
          <w:rFonts w:ascii="Arial" w:hAnsi="Arial" w:cs="Arial"/>
          <w:color w:val="000000"/>
        </w:rPr>
        <w:t>ar</w:t>
      </w:r>
      <w:r>
        <w:rPr>
          <w:rFonts w:ascii="Arial" w:hAnsi="Arial" w:cs="Arial"/>
          <w:color w:val="000000"/>
          <w:spacing w:val="4"/>
        </w:rPr>
        <w:t xml:space="preserve"> </w:t>
      </w:r>
      <w:r>
        <w:rPr>
          <w:rFonts w:ascii="Arial" w:hAnsi="Arial" w:cs="Arial"/>
          <w:color w:val="000000"/>
        </w:rPr>
        <w:t>donde el</w:t>
      </w:r>
      <w:r>
        <w:rPr>
          <w:rFonts w:ascii="Arial" w:hAnsi="Arial" w:cs="Arial"/>
          <w:color w:val="000000"/>
          <w:spacing w:val="3"/>
        </w:rPr>
        <w:t xml:space="preserve"> </w:t>
      </w:r>
      <w:r>
        <w:rPr>
          <w:rFonts w:ascii="Arial" w:hAnsi="Arial" w:cs="Arial"/>
          <w:color w:val="000000"/>
        </w:rPr>
        <w:t>bra</w:t>
      </w:r>
      <w:r>
        <w:rPr>
          <w:rFonts w:ascii="Arial" w:hAnsi="Arial" w:cs="Arial"/>
          <w:color w:val="000000"/>
          <w:spacing w:val="-2"/>
        </w:rPr>
        <w:t>z</w:t>
      </w:r>
      <w:r>
        <w:rPr>
          <w:rFonts w:ascii="Arial" w:hAnsi="Arial" w:cs="Arial"/>
          <w:color w:val="000000"/>
        </w:rPr>
        <w:t>o</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1"/>
        </w:rPr>
        <w:t>e</w:t>
      </w:r>
      <w:r>
        <w:rPr>
          <w:rFonts w:ascii="Arial" w:hAnsi="Arial" w:cs="Arial"/>
          <w:color w:val="000000"/>
          <w:spacing w:val="-2"/>
        </w:rPr>
        <w:t>r</w:t>
      </w:r>
      <w:r>
        <w:rPr>
          <w:rFonts w:ascii="Arial" w:hAnsi="Arial" w:cs="Arial"/>
          <w:color w:val="000000"/>
        </w:rPr>
        <w:t>ec</w:t>
      </w:r>
      <w:r>
        <w:rPr>
          <w:rFonts w:ascii="Arial" w:hAnsi="Arial" w:cs="Arial"/>
          <w:color w:val="000000"/>
          <w:spacing w:val="-1"/>
        </w:rPr>
        <w:t>h</w:t>
      </w:r>
      <w:r>
        <w:rPr>
          <w:rFonts w:ascii="Arial" w:hAnsi="Arial" w:cs="Arial"/>
          <w:color w:val="000000"/>
        </w:rPr>
        <w:t>o</w:t>
      </w:r>
      <w:r>
        <w:rPr>
          <w:rFonts w:ascii="Arial" w:hAnsi="Arial" w:cs="Arial"/>
          <w:color w:val="000000"/>
          <w:spacing w:val="3"/>
        </w:rPr>
        <w:t xml:space="preserve"> </w:t>
      </w:r>
      <w:r>
        <w:rPr>
          <w:rFonts w:ascii="Arial" w:hAnsi="Arial" w:cs="Arial"/>
          <w:color w:val="000000"/>
        </w:rPr>
        <w:t>se</w:t>
      </w:r>
      <w:r>
        <w:rPr>
          <w:rFonts w:ascii="Arial" w:hAnsi="Arial" w:cs="Arial"/>
          <w:color w:val="000000"/>
          <w:spacing w:val="3"/>
        </w:rPr>
        <w:t xml:space="preserve"> </w:t>
      </w:r>
      <w:r>
        <w:rPr>
          <w:rFonts w:ascii="Arial" w:hAnsi="Arial" w:cs="Arial"/>
          <w:color w:val="000000"/>
        </w:rPr>
        <w:t>une</w:t>
      </w:r>
      <w:r>
        <w:rPr>
          <w:rFonts w:ascii="Arial" w:hAnsi="Arial" w:cs="Arial"/>
          <w:color w:val="000000"/>
          <w:spacing w:val="3"/>
        </w:rPr>
        <w:t xml:space="preserve"> </w:t>
      </w:r>
      <w:r>
        <w:rPr>
          <w:rFonts w:ascii="Arial" w:hAnsi="Arial" w:cs="Arial"/>
          <w:color w:val="000000"/>
        </w:rPr>
        <w:t xml:space="preserve">al </w:t>
      </w:r>
      <w:r>
        <w:rPr>
          <w:rFonts w:ascii="Arial" w:hAnsi="Arial" w:cs="Arial"/>
          <w:color w:val="000000"/>
          <w:spacing w:val="1"/>
        </w:rPr>
        <w:t>t</w:t>
      </w:r>
      <w:r>
        <w:rPr>
          <w:rFonts w:ascii="Arial" w:hAnsi="Arial" w:cs="Arial"/>
          <w:color w:val="000000"/>
        </w:rPr>
        <w:t>órax</w:t>
      </w:r>
      <w:r>
        <w:rPr>
          <w:rFonts w:ascii="Arial" w:hAnsi="Arial" w:cs="Arial"/>
          <w:color w:val="000000"/>
          <w:spacing w:val="1"/>
        </w:rPr>
        <w:t xml:space="preserve"> </w:t>
      </w:r>
      <w:r>
        <w:rPr>
          <w:rFonts w:ascii="Arial" w:hAnsi="Arial" w:cs="Arial"/>
          <w:color w:val="000000"/>
        </w:rPr>
        <w:t>es</w:t>
      </w:r>
      <w:r>
        <w:rPr>
          <w:rFonts w:ascii="Arial" w:hAnsi="Arial" w:cs="Arial"/>
          <w:color w:val="000000"/>
          <w:spacing w:val="1"/>
        </w:rPr>
        <w:t xml:space="preserve"> </w:t>
      </w:r>
      <w:r>
        <w:rPr>
          <w:rFonts w:ascii="Arial" w:hAnsi="Arial" w:cs="Arial"/>
          <w:color w:val="000000"/>
        </w:rPr>
        <w:t>e</w:t>
      </w:r>
      <w:r>
        <w:rPr>
          <w:rFonts w:ascii="Arial" w:hAnsi="Arial" w:cs="Arial"/>
          <w:color w:val="000000"/>
          <w:spacing w:val="-1"/>
        </w:rPr>
        <w:t>l</w:t>
      </w:r>
      <w:r>
        <w:rPr>
          <w:rFonts w:ascii="Arial" w:hAnsi="Arial" w:cs="Arial"/>
          <w:color w:val="000000"/>
        </w:rPr>
        <w:t>ect</w:t>
      </w:r>
      <w:r>
        <w:rPr>
          <w:rFonts w:ascii="Arial" w:hAnsi="Arial" w:cs="Arial"/>
          <w:color w:val="000000"/>
          <w:spacing w:val="1"/>
        </w:rPr>
        <w:t>r</w:t>
      </w:r>
      <w:r>
        <w:rPr>
          <w:rFonts w:ascii="Arial" w:hAnsi="Arial" w:cs="Arial"/>
          <w:color w:val="000000"/>
        </w:rPr>
        <w:t>o</w:t>
      </w:r>
      <w:r>
        <w:rPr>
          <w:rFonts w:ascii="Arial" w:hAnsi="Arial" w:cs="Arial"/>
          <w:color w:val="000000"/>
          <w:spacing w:val="-1"/>
        </w:rPr>
        <w:t>n</w:t>
      </w:r>
      <w:r>
        <w:rPr>
          <w:rFonts w:ascii="Arial" w:hAnsi="Arial" w:cs="Arial"/>
          <w:color w:val="000000"/>
          <w:spacing w:val="-3"/>
        </w:rPr>
        <w:t>e</w:t>
      </w:r>
      <w:r>
        <w:rPr>
          <w:rFonts w:ascii="Arial" w:hAnsi="Arial" w:cs="Arial"/>
          <w:color w:val="000000"/>
          <w:spacing w:val="2"/>
        </w:rPr>
        <w:t>g</w:t>
      </w:r>
      <w:r>
        <w:rPr>
          <w:rFonts w:ascii="Arial" w:hAnsi="Arial" w:cs="Arial"/>
          <w:color w:val="000000"/>
        </w:rPr>
        <w:t>ati</w:t>
      </w:r>
      <w:r>
        <w:rPr>
          <w:rFonts w:ascii="Arial" w:hAnsi="Arial" w:cs="Arial"/>
          <w:color w:val="000000"/>
          <w:spacing w:val="-3"/>
        </w:rPr>
        <w:t>v</w:t>
      </w:r>
      <w:r>
        <w:rPr>
          <w:rFonts w:ascii="Arial" w:hAnsi="Arial" w:cs="Arial"/>
          <w:color w:val="000000"/>
        </w:rPr>
        <w:t>o</w:t>
      </w:r>
      <w:r>
        <w:rPr>
          <w:rFonts w:ascii="Arial" w:hAnsi="Arial" w:cs="Arial"/>
          <w:color w:val="000000"/>
          <w:spacing w:val="4"/>
        </w:rPr>
        <w:t xml:space="preserve"> </w:t>
      </w:r>
      <w:r>
        <w:rPr>
          <w:rFonts w:ascii="Arial" w:hAnsi="Arial" w:cs="Arial"/>
          <w:color w:val="000000"/>
        </w:rPr>
        <w:t>con</w:t>
      </w:r>
      <w:r>
        <w:rPr>
          <w:rFonts w:ascii="Arial" w:hAnsi="Arial" w:cs="Arial"/>
          <w:color w:val="000000"/>
          <w:spacing w:val="2"/>
        </w:rPr>
        <w:t xml:space="preserve"> </w:t>
      </w:r>
      <w:r>
        <w:rPr>
          <w:rFonts w:ascii="Arial" w:hAnsi="Arial" w:cs="Arial"/>
          <w:color w:val="000000"/>
          <w:spacing w:val="1"/>
        </w:rPr>
        <w:t>r</w:t>
      </w:r>
      <w:r>
        <w:rPr>
          <w:rFonts w:ascii="Arial" w:hAnsi="Arial" w:cs="Arial"/>
          <w:color w:val="000000"/>
          <w:spacing w:val="-3"/>
        </w:rPr>
        <w:t>e</w:t>
      </w:r>
      <w:r>
        <w:rPr>
          <w:rFonts w:ascii="Arial" w:hAnsi="Arial" w:cs="Arial"/>
          <w:color w:val="000000"/>
        </w:rPr>
        <w:t>s</w:t>
      </w:r>
      <w:r>
        <w:rPr>
          <w:rFonts w:ascii="Arial" w:hAnsi="Arial" w:cs="Arial"/>
          <w:color w:val="000000"/>
          <w:spacing w:val="-3"/>
        </w:rPr>
        <w:t>p</w:t>
      </w:r>
      <w:r>
        <w:rPr>
          <w:rFonts w:ascii="Arial" w:hAnsi="Arial" w:cs="Arial"/>
          <w:color w:val="000000"/>
        </w:rPr>
        <w:t>ecto</w:t>
      </w:r>
      <w:r>
        <w:rPr>
          <w:rFonts w:ascii="Arial" w:hAnsi="Arial" w:cs="Arial"/>
          <w:color w:val="000000"/>
          <w:spacing w:val="4"/>
        </w:rPr>
        <w:t xml:space="preserve"> </w:t>
      </w:r>
      <w:r>
        <w:rPr>
          <w:rFonts w:ascii="Arial" w:hAnsi="Arial" w:cs="Arial"/>
          <w:color w:val="000000"/>
        </w:rPr>
        <w:t>al</w:t>
      </w:r>
      <w:r>
        <w:rPr>
          <w:rFonts w:ascii="Arial" w:hAnsi="Arial" w:cs="Arial"/>
          <w:color w:val="000000"/>
          <w:spacing w:val="2"/>
        </w:rPr>
        <w:t xml:space="preserve"> </w:t>
      </w:r>
      <w:r>
        <w:rPr>
          <w:rFonts w:ascii="Arial" w:hAnsi="Arial" w:cs="Arial"/>
          <w:color w:val="000000"/>
        </w:rPr>
        <w:t>p</w:t>
      </w:r>
      <w:r>
        <w:rPr>
          <w:rFonts w:ascii="Arial" w:hAnsi="Arial" w:cs="Arial"/>
          <w:color w:val="000000"/>
          <w:spacing w:val="-1"/>
        </w:rPr>
        <w:t>u</w:t>
      </w:r>
      <w:r>
        <w:rPr>
          <w:rFonts w:ascii="Arial" w:hAnsi="Arial" w:cs="Arial"/>
          <w:color w:val="000000"/>
        </w:rPr>
        <w:t>nto</w:t>
      </w:r>
      <w:r>
        <w:rPr>
          <w:rFonts w:ascii="Arial" w:hAnsi="Arial" w:cs="Arial"/>
          <w:color w:val="000000"/>
          <w:spacing w:val="1"/>
        </w:rPr>
        <w:t xml:space="preserve"> </w:t>
      </w:r>
      <w:r>
        <w:rPr>
          <w:rFonts w:ascii="Arial" w:hAnsi="Arial" w:cs="Arial"/>
          <w:color w:val="000000"/>
        </w:rPr>
        <w:t>de u</w:t>
      </w:r>
      <w:r>
        <w:rPr>
          <w:rFonts w:ascii="Arial" w:hAnsi="Arial" w:cs="Arial"/>
          <w:color w:val="000000"/>
          <w:spacing w:val="-1"/>
        </w:rPr>
        <w:t>ni</w:t>
      </w:r>
      <w:r>
        <w:rPr>
          <w:rFonts w:ascii="Arial" w:hAnsi="Arial" w:cs="Arial"/>
          <w:color w:val="000000"/>
        </w:rPr>
        <w:t>ón</w:t>
      </w:r>
      <w:r>
        <w:rPr>
          <w:rFonts w:ascii="Arial" w:hAnsi="Arial" w:cs="Arial"/>
          <w:color w:val="000000"/>
          <w:spacing w:val="1"/>
        </w:rPr>
        <w:t xml:space="preserve"> </w:t>
      </w:r>
      <w:r>
        <w:rPr>
          <w:rFonts w:ascii="Arial" w:hAnsi="Arial" w:cs="Arial"/>
          <w:color w:val="000000"/>
        </w:rPr>
        <w:t>del</w:t>
      </w:r>
      <w:r>
        <w:rPr>
          <w:rFonts w:ascii="Arial" w:hAnsi="Arial" w:cs="Arial"/>
          <w:color w:val="000000"/>
          <w:spacing w:val="1"/>
        </w:rPr>
        <w:t xml:space="preserve"> </w:t>
      </w:r>
      <w:r>
        <w:rPr>
          <w:rFonts w:ascii="Arial" w:hAnsi="Arial" w:cs="Arial"/>
          <w:color w:val="000000"/>
        </w:rPr>
        <w:t>bra</w:t>
      </w:r>
      <w:r>
        <w:rPr>
          <w:rFonts w:ascii="Arial" w:hAnsi="Arial" w:cs="Arial"/>
          <w:color w:val="000000"/>
          <w:spacing w:val="-2"/>
        </w:rPr>
        <w:t>z</w:t>
      </w:r>
      <w:r>
        <w:rPr>
          <w:rFonts w:ascii="Arial" w:hAnsi="Arial" w:cs="Arial"/>
          <w:color w:val="000000"/>
        </w:rPr>
        <w:t>o</w:t>
      </w:r>
      <w:r>
        <w:rPr>
          <w:rFonts w:ascii="Arial" w:hAnsi="Arial" w:cs="Arial"/>
          <w:color w:val="000000"/>
          <w:spacing w:val="2"/>
        </w:rPr>
        <w:t xml:space="preserve"> </w:t>
      </w:r>
      <w:r>
        <w:rPr>
          <w:rFonts w:ascii="Arial" w:hAnsi="Arial" w:cs="Arial"/>
          <w:color w:val="000000"/>
          <w:spacing w:val="-1"/>
        </w:rPr>
        <w:t>i</w:t>
      </w:r>
      <w:r>
        <w:rPr>
          <w:rFonts w:ascii="Arial" w:hAnsi="Arial" w:cs="Arial"/>
          <w:color w:val="000000"/>
          <w:spacing w:val="-2"/>
        </w:rPr>
        <w:t>z</w:t>
      </w:r>
      <w:r>
        <w:rPr>
          <w:rFonts w:ascii="Arial" w:hAnsi="Arial" w:cs="Arial"/>
          <w:color w:val="000000"/>
          <w:spacing w:val="2"/>
        </w:rPr>
        <w:t>q</w:t>
      </w:r>
      <w:r>
        <w:rPr>
          <w:rFonts w:ascii="Arial" w:hAnsi="Arial" w:cs="Arial"/>
          <w:color w:val="000000"/>
        </w:rPr>
        <w:t>u</w:t>
      </w:r>
      <w:r>
        <w:rPr>
          <w:rFonts w:ascii="Arial" w:hAnsi="Arial" w:cs="Arial"/>
          <w:color w:val="000000"/>
          <w:spacing w:val="-1"/>
        </w:rPr>
        <w:t>i</w:t>
      </w:r>
      <w:r>
        <w:rPr>
          <w:rFonts w:ascii="Arial" w:hAnsi="Arial" w:cs="Arial"/>
          <w:color w:val="000000"/>
        </w:rPr>
        <w:t>erdo</w:t>
      </w:r>
      <w:r>
        <w:rPr>
          <w:rFonts w:ascii="Arial" w:hAnsi="Arial" w:cs="Arial"/>
          <w:color w:val="000000"/>
          <w:spacing w:val="2"/>
        </w:rPr>
        <w:t xml:space="preserve"> </w:t>
      </w:r>
      <w:r>
        <w:rPr>
          <w:rFonts w:ascii="Arial" w:hAnsi="Arial" w:cs="Arial"/>
          <w:color w:val="000000"/>
        </w:rPr>
        <w:t>al</w:t>
      </w:r>
      <w:r>
        <w:rPr>
          <w:rFonts w:ascii="Arial" w:hAnsi="Arial" w:cs="Arial"/>
          <w:color w:val="000000"/>
          <w:spacing w:val="1"/>
        </w:rPr>
        <w:t xml:space="preserve"> t</w:t>
      </w:r>
      <w:r>
        <w:rPr>
          <w:rFonts w:ascii="Arial" w:hAnsi="Arial" w:cs="Arial"/>
          <w:color w:val="000000"/>
        </w:rPr>
        <w:t>óra</w:t>
      </w:r>
      <w:r>
        <w:rPr>
          <w:rFonts w:ascii="Arial" w:hAnsi="Arial" w:cs="Arial"/>
          <w:color w:val="000000"/>
          <w:spacing w:val="-2"/>
        </w:rPr>
        <w:t>x</w:t>
      </w:r>
      <w:r>
        <w:rPr>
          <w:rFonts w:ascii="Arial" w:hAnsi="Arial" w:cs="Arial"/>
          <w:color w:val="000000"/>
        </w:rPr>
        <w:t>,</w:t>
      </w:r>
      <w:r>
        <w:rPr>
          <w:rFonts w:ascii="Arial" w:hAnsi="Arial" w:cs="Arial"/>
          <w:color w:val="000000"/>
          <w:spacing w:val="1"/>
        </w:rPr>
        <w:t xml:space="preserve"> </w:t>
      </w:r>
      <w:r>
        <w:rPr>
          <w:rFonts w:ascii="Arial" w:hAnsi="Arial" w:cs="Arial"/>
          <w:color w:val="000000"/>
        </w:rPr>
        <w:t>el</w:t>
      </w:r>
      <w:r>
        <w:rPr>
          <w:rFonts w:ascii="Arial" w:hAnsi="Arial" w:cs="Arial"/>
          <w:color w:val="000000"/>
          <w:spacing w:val="1"/>
        </w:rPr>
        <w:t xml:space="preserve"> </w:t>
      </w:r>
      <w:r>
        <w:rPr>
          <w:rFonts w:ascii="Arial" w:hAnsi="Arial" w:cs="Arial"/>
          <w:color w:val="000000"/>
        </w:rPr>
        <w:t>e</w:t>
      </w:r>
      <w:r>
        <w:rPr>
          <w:rFonts w:ascii="Arial" w:hAnsi="Arial" w:cs="Arial"/>
          <w:color w:val="000000"/>
          <w:spacing w:val="-1"/>
        </w:rPr>
        <w:t>l</w:t>
      </w:r>
      <w:r>
        <w:rPr>
          <w:rFonts w:ascii="Arial" w:hAnsi="Arial" w:cs="Arial"/>
          <w:color w:val="000000"/>
        </w:rPr>
        <w:t>ect</w:t>
      </w:r>
      <w:r>
        <w:rPr>
          <w:rFonts w:ascii="Arial" w:hAnsi="Arial" w:cs="Arial"/>
          <w:color w:val="000000"/>
          <w:spacing w:val="1"/>
        </w:rPr>
        <w:t>r</w:t>
      </w:r>
      <w:r>
        <w:rPr>
          <w:rFonts w:ascii="Arial" w:hAnsi="Arial" w:cs="Arial"/>
          <w:color w:val="000000"/>
          <w:spacing w:val="-3"/>
        </w:rPr>
        <w:t>o</w:t>
      </w:r>
      <w:r>
        <w:rPr>
          <w:rFonts w:ascii="Arial" w:hAnsi="Arial" w:cs="Arial"/>
          <w:color w:val="000000"/>
        </w:rPr>
        <w:t>car</w:t>
      </w:r>
      <w:r>
        <w:rPr>
          <w:rFonts w:ascii="Arial" w:hAnsi="Arial" w:cs="Arial"/>
          <w:color w:val="000000"/>
          <w:spacing w:val="-2"/>
        </w:rPr>
        <w:t>d</w:t>
      </w:r>
      <w:r>
        <w:rPr>
          <w:rFonts w:ascii="Arial" w:hAnsi="Arial" w:cs="Arial"/>
          <w:color w:val="000000"/>
          <w:spacing w:val="-1"/>
        </w:rPr>
        <w:t>i</w:t>
      </w:r>
      <w:r>
        <w:rPr>
          <w:rFonts w:ascii="Arial" w:hAnsi="Arial" w:cs="Arial"/>
          <w:color w:val="000000"/>
        </w:rPr>
        <w:t>ó</w:t>
      </w:r>
      <w:r>
        <w:rPr>
          <w:rFonts w:ascii="Arial" w:hAnsi="Arial" w:cs="Arial"/>
          <w:color w:val="000000"/>
          <w:spacing w:val="2"/>
        </w:rPr>
        <w:t>g</w:t>
      </w:r>
      <w:r>
        <w:rPr>
          <w:rFonts w:ascii="Arial" w:hAnsi="Arial" w:cs="Arial"/>
          <w:color w:val="000000"/>
          <w:spacing w:val="1"/>
        </w:rPr>
        <w:t>r</w:t>
      </w:r>
      <w:r>
        <w:rPr>
          <w:rFonts w:ascii="Arial" w:hAnsi="Arial" w:cs="Arial"/>
          <w:color w:val="000000"/>
          <w:spacing w:val="-3"/>
        </w:rPr>
        <w:t>a</w:t>
      </w:r>
      <w:r>
        <w:rPr>
          <w:rFonts w:ascii="Arial" w:hAnsi="Arial" w:cs="Arial"/>
          <w:color w:val="000000"/>
          <w:spacing w:val="1"/>
        </w:rPr>
        <w:t>f</w:t>
      </w:r>
      <w:r>
        <w:rPr>
          <w:rFonts w:ascii="Arial" w:hAnsi="Arial" w:cs="Arial"/>
          <w:color w:val="000000"/>
        </w:rPr>
        <w:t xml:space="preserve">o </w:t>
      </w:r>
      <w:r>
        <w:rPr>
          <w:rFonts w:ascii="Arial" w:hAnsi="Arial" w:cs="Arial"/>
          <w:color w:val="000000"/>
          <w:spacing w:val="1"/>
        </w:rPr>
        <w:t>r</w:t>
      </w:r>
      <w:r>
        <w:rPr>
          <w:rFonts w:ascii="Arial" w:hAnsi="Arial" w:cs="Arial"/>
          <w:color w:val="000000"/>
          <w:spacing w:val="-3"/>
        </w:rPr>
        <w:t>e</w:t>
      </w:r>
      <w:r>
        <w:rPr>
          <w:rFonts w:ascii="Arial" w:hAnsi="Arial" w:cs="Arial"/>
          <w:color w:val="000000"/>
          <w:spacing w:val="2"/>
        </w:rPr>
        <w:t>g</w:t>
      </w:r>
      <w:r>
        <w:rPr>
          <w:rFonts w:ascii="Arial" w:hAnsi="Arial" w:cs="Arial"/>
          <w:color w:val="000000"/>
          <w:spacing w:val="-1"/>
        </w:rPr>
        <w:t>i</w:t>
      </w:r>
      <w:r>
        <w:rPr>
          <w:rFonts w:ascii="Arial" w:hAnsi="Arial" w:cs="Arial"/>
          <w:color w:val="000000"/>
        </w:rPr>
        <w:t>s</w:t>
      </w:r>
      <w:r>
        <w:rPr>
          <w:rFonts w:ascii="Arial" w:hAnsi="Arial" w:cs="Arial"/>
          <w:color w:val="000000"/>
          <w:spacing w:val="1"/>
        </w:rPr>
        <w:t>tr</w:t>
      </w:r>
      <w:r>
        <w:rPr>
          <w:rFonts w:ascii="Arial" w:hAnsi="Arial" w:cs="Arial"/>
          <w:color w:val="000000"/>
        </w:rPr>
        <w:t>a</w:t>
      </w:r>
      <w:r>
        <w:rPr>
          <w:rFonts w:ascii="Arial" w:hAnsi="Arial" w:cs="Arial"/>
          <w:color w:val="000000"/>
          <w:spacing w:val="1"/>
        </w:rPr>
        <w:t xml:space="preserve"> </w:t>
      </w:r>
      <w:r>
        <w:rPr>
          <w:rFonts w:ascii="Arial" w:hAnsi="Arial" w:cs="Arial"/>
          <w:color w:val="000000"/>
        </w:rPr>
        <w:t>p</w:t>
      </w:r>
      <w:r>
        <w:rPr>
          <w:rFonts w:ascii="Arial" w:hAnsi="Arial" w:cs="Arial"/>
          <w:color w:val="000000"/>
          <w:spacing w:val="-1"/>
        </w:rPr>
        <w:t>o</w:t>
      </w:r>
      <w:r>
        <w:rPr>
          <w:rFonts w:ascii="Arial" w:hAnsi="Arial" w:cs="Arial"/>
          <w:color w:val="000000"/>
          <w:spacing w:val="1"/>
        </w:rPr>
        <w:t>t</w:t>
      </w:r>
      <w:r>
        <w:rPr>
          <w:rFonts w:ascii="Arial" w:hAnsi="Arial" w:cs="Arial"/>
          <w:color w:val="000000"/>
        </w:rPr>
        <w:t>e</w:t>
      </w:r>
      <w:r>
        <w:rPr>
          <w:rFonts w:ascii="Arial" w:hAnsi="Arial" w:cs="Arial"/>
          <w:color w:val="000000"/>
          <w:spacing w:val="-3"/>
        </w:rPr>
        <w:t>n</w:t>
      </w:r>
      <w:r>
        <w:rPr>
          <w:rFonts w:ascii="Arial" w:hAnsi="Arial" w:cs="Arial"/>
          <w:color w:val="000000"/>
        </w:rPr>
        <w:t>c</w:t>
      </w:r>
      <w:r>
        <w:rPr>
          <w:rFonts w:ascii="Arial" w:hAnsi="Arial" w:cs="Arial"/>
          <w:color w:val="000000"/>
          <w:spacing w:val="-1"/>
        </w:rPr>
        <w:t>i</w:t>
      </w:r>
      <w:r>
        <w:rPr>
          <w:rFonts w:ascii="Arial" w:hAnsi="Arial" w:cs="Arial"/>
          <w:color w:val="000000"/>
        </w:rPr>
        <w:t>a</w:t>
      </w:r>
      <w:r>
        <w:rPr>
          <w:rFonts w:ascii="Arial" w:hAnsi="Arial" w:cs="Arial"/>
          <w:color w:val="000000"/>
          <w:spacing w:val="-1"/>
        </w:rPr>
        <w:t>l</w:t>
      </w:r>
      <w:r>
        <w:rPr>
          <w:rFonts w:ascii="Arial" w:hAnsi="Arial" w:cs="Arial"/>
          <w:color w:val="000000"/>
        </w:rPr>
        <w:t>es</w:t>
      </w:r>
      <w:r>
        <w:rPr>
          <w:rFonts w:ascii="Arial" w:hAnsi="Arial" w:cs="Arial"/>
          <w:color w:val="000000"/>
          <w:spacing w:val="2"/>
        </w:rPr>
        <w:t xml:space="preserve"> </w:t>
      </w:r>
      <w:r>
        <w:rPr>
          <w:rFonts w:ascii="Arial" w:hAnsi="Arial" w:cs="Arial"/>
          <w:color w:val="000000"/>
        </w:rPr>
        <w:t>p</w:t>
      </w:r>
      <w:r>
        <w:rPr>
          <w:rFonts w:ascii="Arial" w:hAnsi="Arial" w:cs="Arial"/>
          <w:color w:val="000000"/>
          <w:spacing w:val="-1"/>
        </w:rPr>
        <w:t>o</w:t>
      </w:r>
      <w:r>
        <w:rPr>
          <w:rFonts w:ascii="Arial" w:hAnsi="Arial" w:cs="Arial"/>
          <w:color w:val="000000"/>
        </w:rPr>
        <w:t>s</w:t>
      </w:r>
      <w:r>
        <w:rPr>
          <w:rFonts w:ascii="Arial" w:hAnsi="Arial" w:cs="Arial"/>
          <w:color w:val="000000"/>
          <w:spacing w:val="-1"/>
        </w:rPr>
        <w:t>i</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v</w:t>
      </w:r>
      <w:r>
        <w:rPr>
          <w:rFonts w:ascii="Arial" w:hAnsi="Arial" w:cs="Arial"/>
          <w:color w:val="000000"/>
        </w:rPr>
        <w:t>os,</w:t>
      </w:r>
      <w:r>
        <w:rPr>
          <w:rFonts w:ascii="Arial" w:hAnsi="Arial" w:cs="Arial"/>
          <w:color w:val="000000"/>
          <w:spacing w:val="3"/>
        </w:rPr>
        <w:t xml:space="preserve"> </w:t>
      </w:r>
      <w:r>
        <w:rPr>
          <w:rFonts w:ascii="Arial" w:hAnsi="Arial" w:cs="Arial"/>
          <w:color w:val="000000"/>
          <w:spacing w:val="-3"/>
        </w:rPr>
        <w:t xml:space="preserve">es </w:t>
      </w:r>
      <w:r>
        <w:rPr>
          <w:rFonts w:ascii="Arial" w:hAnsi="Arial" w:cs="Arial"/>
          <w:color w:val="000000"/>
        </w:rPr>
        <w:t>d</w:t>
      </w:r>
      <w:r>
        <w:rPr>
          <w:rFonts w:ascii="Arial" w:hAnsi="Arial" w:cs="Arial"/>
          <w:color w:val="000000"/>
          <w:spacing w:val="-1"/>
        </w:rPr>
        <w:t>e</w:t>
      </w:r>
      <w:r>
        <w:rPr>
          <w:rFonts w:ascii="Arial" w:hAnsi="Arial" w:cs="Arial"/>
          <w:color w:val="000000"/>
        </w:rPr>
        <w:t>c</w:t>
      </w:r>
      <w:r>
        <w:rPr>
          <w:rFonts w:ascii="Arial" w:hAnsi="Arial" w:cs="Arial"/>
          <w:color w:val="000000"/>
          <w:spacing w:val="-1"/>
        </w:rPr>
        <w:t>i</w:t>
      </w:r>
      <w:r>
        <w:rPr>
          <w:rFonts w:ascii="Arial" w:hAnsi="Arial" w:cs="Arial"/>
          <w:color w:val="000000"/>
          <w:spacing w:val="-11"/>
        </w:rPr>
        <w:t>r</w:t>
      </w:r>
      <w:r>
        <w:rPr>
          <w:rFonts w:ascii="Arial" w:hAnsi="Arial" w:cs="Arial"/>
          <w:color w:val="000000"/>
        </w:rPr>
        <w:t>,</w:t>
      </w:r>
      <w:r>
        <w:rPr>
          <w:rFonts w:ascii="Arial" w:hAnsi="Arial" w:cs="Arial"/>
          <w:color w:val="000000"/>
          <w:spacing w:val="2"/>
        </w:rPr>
        <w:t xml:space="preserve"> </w:t>
      </w:r>
      <w:r>
        <w:rPr>
          <w:rFonts w:ascii="Arial" w:hAnsi="Arial" w:cs="Arial"/>
          <w:color w:val="000000"/>
        </w:rPr>
        <w:t>s</w:t>
      </w:r>
      <w:r>
        <w:rPr>
          <w:rFonts w:ascii="Arial" w:hAnsi="Arial" w:cs="Arial"/>
          <w:color w:val="000000"/>
          <w:spacing w:val="-1"/>
        </w:rPr>
        <w:t>i</w:t>
      </w:r>
      <w:r>
        <w:rPr>
          <w:rFonts w:ascii="Arial" w:hAnsi="Arial" w:cs="Arial"/>
          <w:color w:val="000000"/>
          <w:spacing w:val="1"/>
        </w:rPr>
        <w:t>t</w:t>
      </w:r>
      <w:r>
        <w:rPr>
          <w:rFonts w:ascii="Arial" w:hAnsi="Arial" w:cs="Arial"/>
          <w:color w:val="000000"/>
        </w:rPr>
        <w:t>u</w:t>
      </w:r>
      <w:r>
        <w:rPr>
          <w:rFonts w:ascii="Arial" w:hAnsi="Arial" w:cs="Arial"/>
          <w:color w:val="000000"/>
          <w:spacing w:val="-1"/>
        </w:rPr>
        <w:t>a</w:t>
      </w:r>
      <w:r>
        <w:rPr>
          <w:rFonts w:ascii="Arial" w:hAnsi="Arial" w:cs="Arial"/>
          <w:color w:val="000000"/>
        </w:rPr>
        <w:t>d</w:t>
      </w:r>
      <w:r>
        <w:rPr>
          <w:rFonts w:ascii="Arial" w:hAnsi="Arial" w:cs="Arial"/>
          <w:color w:val="000000"/>
          <w:spacing w:val="-1"/>
        </w:rPr>
        <w:t>o</w:t>
      </w:r>
      <w:r>
        <w:rPr>
          <w:rFonts w:ascii="Arial" w:hAnsi="Arial" w:cs="Arial"/>
          <w:color w:val="000000"/>
        </w:rPr>
        <w:t>s</w:t>
      </w:r>
      <w:r>
        <w:rPr>
          <w:rFonts w:ascii="Arial" w:hAnsi="Arial" w:cs="Arial"/>
          <w:color w:val="000000"/>
          <w:spacing w:val="2"/>
        </w:rPr>
        <w:t xml:space="preserve"> </w:t>
      </w:r>
      <w:r>
        <w:rPr>
          <w:rFonts w:ascii="Arial" w:hAnsi="Arial" w:cs="Arial"/>
          <w:color w:val="000000"/>
        </w:rPr>
        <w:t>por</w:t>
      </w:r>
      <w:r>
        <w:rPr>
          <w:rFonts w:ascii="Arial" w:hAnsi="Arial" w:cs="Arial"/>
          <w:color w:val="000000"/>
          <w:spacing w:val="2"/>
        </w:rPr>
        <w:t xml:space="preserve"> </w:t>
      </w:r>
      <w:r>
        <w:rPr>
          <w:rFonts w:ascii="Arial" w:hAnsi="Arial" w:cs="Arial"/>
          <w:color w:val="000000"/>
        </w:rPr>
        <w:t>e</w:t>
      </w:r>
      <w:r>
        <w:rPr>
          <w:rFonts w:ascii="Arial" w:hAnsi="Arial" w:cs="Arial"/>
          <w:color w:val="000000"/>
          <w:spacing w:val="-1"/>
        </w:rPr>
        <w:t>n</w:t>
      </w:r>
      <w:r>
        <w:rPr>
          <w:rFonts w:ascii="Arial" w:hAnsi="Arial" w:cs="Arial"/>
          <w:color w:val="000000"/>
        </w:rPr>
        <w:t>c</w:t>
      </w:r>
      <w:r>
        <w:rPr>
          <w:rFonts w:ascii="Arial" w:hAnsi="Arial" w:cs="Arial"/>
          <w:color w:val="000000"/>
          <w:spacing w:val="-3"/>
        </w:rPr>
        <w:t>i</w:t>
      </w:r>
      <w:r>
        <w:rPr>
          <w:rFonts w:ascii="Arial" w:hAnsi="Arial" w:cs="Arial"/>
          <w:color w:val="000000"/>
          <w:spacing w:val="1"/>
        </w:rPr>
        <w:t>m</w:t>
      </w:r>
      <w:r>
        <w:rPr>
          <w:rFonts w:ascii="Arial" w:hAnsi="Arial" w:cs="Arial"/>
          <w:color w:val="000000"/>
        </w:rPr>
        <w:t>a</w:t>
      </w:r>
      <w:r>
        <w:rPr>
          <w:rFonts w:ascii="Arial" w:hAnsi="Arial" w:cs="Arial"/>
          <w:color w:val="000000"/>
          <w:spacing w:val="4"/>
        </w:rPr>
        <w:t xml:space="preserve"> </w:t>
      </w:r>
      <w:r>
        <w:rPr>
          <w:rFonts w:ascii="Arial" w:hAnsi="Arial" w:cs="Arial"/>
          <w:color w:val="000000"/>
        </w:rPr>
        <w:t>de</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spacing w:val="-4"/>
        </w:rPr>
        <w:t>í</w:t>
      </w:r>
      <w:r>
        <w:rPr>
          <w:rFonts w:ascii="Arial" w:hAnsi="Arial" w:cs="Arial"/>
          <w:color w:val="000000"/>
        </w:rPr>
        <w:t>n</w:t>
      </w:r>
      <w:r>
        <w:rPr>
          <w:rFonts w:ascii="Arial" w:hAnsi="Arial" w:cs="Arial"/>
          <w:color w:val="000000"/>
          <w:spacing w:val="-1"/>
        </w:rPr>
        <w:t>e</w:t>
      </w:r>
      <w:r>
        <w:rPr>
          <w:rFonts w:ascii="Arial" w:hAnsi="Arial" w:cs="Arial"/>
          <w:color w:val="000000"/>
        </w:rPr>
        <w:t>a</w:t>
      </w:r>
      <w:r>
        <w:rPr>
          <w:rFonts w:ascii="Arial" w:hAnsi="Arial" w:cs="Arial"/>
          <w:color w:val="000000"/>
          <w:spacing w:val="4"/>
        </w:rPr>
        <w:t xml:space="preserve"> </w:t>
      </w:r>
      <w:r>
        <w:rPr>
          <w:rFonts w:ascii="Arial" w:hAnsi="Arial" w:cs="Arial"/>
          <w:color w:val="000000"/>
        </w:rPr>
        <w:t>del</w:t>
      </w:r>
      <w:r>
        <w:rPr>
          <w:rFonts w:ascii="Arial" w:hAnsi="Arial" w:cs="Arial"/>
          <w:color w:val="000000"/>
          <w:spacing w:val="3"/>
        </w:rPr>
        <w:t xml:space="preserve"> </w:t>
      </w:r>
      <w:r>
        <w:rPr>
          <w:rFonts w:ascii="Arial" w:hAnsi="Arial" w:cs="Arial"/>
          <w:color w:val="000000"/>
          <w:spacing w:val="-2"/>
        </w:rPr>
        <w:t>v</w:t>
      </w:r>
      <w:r>
        <w:rPr>
          <w:rFonts w:ascii="Arial" w:hAnsi="Arial" w:cs="Arial"/>
          <w:color w:val="000000"/>
        </w:rPr>
        <w:t>o</w:t>
      </w:r>
      <w:r>
        <w:rPr>
          <w:rFonts w:ascii="Arial" w:hAnsi="Arial" w:cs="Arial"/>
          <w:color w:val="000000"/>
          <w:spacing w:val="-1"/>
        </w:rPr>
        <w:t>l</w:t>
      </w:r>
      <w:r>
        <w:rPr>
          <w:rFonts w:ascii="Arial" w:hAnsi="Arial" w:cs="Arial"/>
          <w:color w:val="000000"/>
          <w:spacing w:val="1"/>
        </w:rPr>
        <w:t>t</w:t>
      </w:r>
      <w:r>
        <w:rPr>
          <w:rFonts w:ascii="Arial" w:hAnsi="Arial" w:cs="Arial"/>
          <w:color w:val="000000"/>
        </w:rPr>
        <w:t>a</w:t>
      </w:r>
      <w:r>
        <w:rPr>
          <w:rFonts w:ascii="Arial" w:hAnsi="Arial" w:cs="Arial"/>
          <w:color w:val="000000"/>
          <w:spacing w:val="1"/>
        </w:rPr>
        <w:t>j</w:t>
      </w:r>
      <w:r>
        <w:rPr>
          <w:rFonts w:ascii="Arial" w:hAnsi="Arial" w:cs="Arial"/>
          <w:color w:val="000000"/>
        </w:rPr>
        <w:t>e</w:t>
      </w:r>
      <w:r>
        <w:rPr>
          <w:rFonts w:ascii="Arial" w:hAnsi="Arial" w:cs="Arial"/>
          <w:color w:val="000000"/>
          <w:spacing w:val="4"/>
        </w:rPr>
        <w:t xml:space="preserve"> </w:t>
      </w:r>
      <w:r>
        <w:rPr>
          <w:rFonts w:ascii="Arial" w:hAnsi="Arial" w:cs="Arial"/>
          <w:color w:val="000000"/>
        </w:rPr>
        <w:t>cero</w:t>
      </w:r>
      <w:r>
        <w:rPr>
          <w:rFonts w:ascii="Arial" w:hAnsi="Arial" w:cs="Arial"/>
          <w:color w:val="000000"/>
          <w:spacing w:val="2"/>
        </w:rPr>
        <w:t xml:space="preserve"> </w:t>
      </w:r>
      <w:r>
        <w:rPr>
          <w:rFonts w:ascii="Arial" w:hAnsi="Arial" w:cs="Arial"/>
          <w:color w:val="000000"/>
        </w:rPr>
        <w:t>del e</w:t>
      </w:r>
      <w:r>
        <w:rPr>
          <w:rFonts w:ascii="Arial" w:hAnsi="Arial" w:cs="Arial"/>
          <w:color w:val="000000"/>
          <w:spacing w:val="-1"/>
        </w:rPr>
        <w:t>l</w:t>
      </w:r>
      <w:r>
        <w:rPr>
          <w:rFonts w:ascii="Arial" w:hAnsi="Arial" w:cs="Arial"/>
          <w:color w:val="000000"/>
        </w:rPr>
        <w:t>ect</w:t>
      </w:r>
      <w:r>
        <w:rPr>
          <w:rFonts w:ascii="Arial" w:hAnsi="Arial" w:cs="Arial"/>
          <w:color w:val="000000"/>
          <w:spacing w:val="-1"/>
        </w:rPr>
        <w:t>r</w:t>
      </w:r>
      <w:r>
        <w:rPr>
          <w:rFonts w:ascii="Arial" w:hAnsi="Arial" w:cs="Arial"/>
          <w:color w:val="000000"/>
        </w:rPr>
        <w:t>oc</w:t>
      </w:r>
      <w:r>
        <w:rPr>
          <w:rFonts w:ascii="Arial" w:hAnsi="Arial" w:cs="Arial"/>
          <w:color w:val="000000"/>
          <w:spacing w:val="-1"/>
        </w:rPr>
        <w:t>a</w:t>
      </w:r>
      <w:r>
        <w:rPr>
          <w:rFonts w:ascii="Arial" w:hAnsi="Arial" w:cs="Arial"/>
          <w:color w:val="000000"/>
          <w:spacing w:val="1"/>
        </w:rPr>
        <w:t>r</w:t>
      </w:r>
      <w:r>
        <w:rPr>
          <w:rFonts w:ascii="Arial" w:hAnsi="Arial" w:cs="Arial"/>
          <w:color w:val="000000"/>
        </w:rPr>
        <w:t>d</w:t>
      </w:r>
      <w:r>
        <w:rPr>
          <w:rFonts w:ascii="Arial" w:hAnsi="Arial" w:cs="Arial"/>
          <w:color w:val="000000"/>
          <w:spacing w:val="-1"/>
        </w:rPr>
        <w:t>i</w:t>
      </w:r>
      <w:r>
        <w:rPr>
          <w:rFonts w:ascii="Arial" w:hAnsi="Arial" w:cs="Arial"/>
          <w:color w:val="000000"/>
          <w:spacing w:val="-3"/>
        </w:rPr>
        <w:t>o</w:t>
      </w:r>
      <w:r>
        <w:rPr>
          <w:rFonts w:ascii="Arial" w:hAnsi="Arial" w:cs="Arial"/>
          <w:color w:val="000000"/>
        </w:rPr>
        <w:t>gra</w:t>
      </w:r>
      <w:r>
        <w:rPr>
          <w:rFonts w:ascii="Arial" w:hAnsi="Arial" w:cs="Arial"/>
          <w:color w:val="000000"/>
          <w:spacing w:val="1"/>
        </w:rPr>
        <w:t>m</w:t>
      </w:r>
      <w:r>
        <w:rPr>
          <w:rFonts w:ascii="Arial" w:hAnsi="Arial" w:cs="Arial"/>
          <w:color w:val="000000"/>
          <w:spacing w:val="-3"/>
        </w:rPr>
        <w:t>a</w:t>
      </w:r>
      <w:r>
        <w:rPr>
          <w:rFonts w:ascii="Arial" w:hAnsi="Arial" w:cs="Arial"/>
          <w:color w:val="000000"/>
        </w:rPr>
        <w:t>.</w:t>
      </w:r>
      <w:r>
        <w:rPr>
          <w:rFonts w:ascii="Arial" w:hAnsi="Arial" w:cs="Arial"/>
          <w:color w:val="000000"/>
          <w:spacing w:val="6"/>
        </w:rPr>
        <w:t xml:space="preserve"> </w:t>
      </w:r>
      <w:r>
        <w:rPr>
          <w:rFonts w:ascii="Arial" w:hAnsi="Arial" w:cs="Arial"/>
          <w:color w:val="000000"/>
          <w:spacing w:val="-1"/>
        </w:rPr>
        <w:t>C</w:t>
      </w:r>
      <w:r>
        <w:rPr>
          <w:rFonts w:ascii="Arial" w:hAnsi="Arial" w:cs="Arial"/>
          <w:color w:val="000000"/>
        </w:rPr>
        <w:t>u</w:t>
      </w:r>
      <w:r>
        <w:rPr>
          <w:rFonts w:ascii="Arial" w:hAnsi="Arial" w:cs="Arial"/>
          <w:color w:val="000000"/>
          <w:spacing w:val="-1"/>
        </w:rPr>
        <w:t>a</w:t>
      </w:r>
      <w:r>
        <w:rPr>
          <w:rFonts w:ascii="Arial" w:hAnsi="Arial" w:cs="Arial"/>
          <w:color w:val="000000"/>
        </w:rPr>
        <w:t>n</w:t>
      </w:r>
      <w:r>
        <w:rPr>
          <w:rFonts w:ascii="Arial" w:hAnsi="Arial" w:cs="Arial"/>
          <w:color w:val="000000"/>
          <w:spacing w:val="-1"/>
        </w:rPr>
        <w:t>d</w:t>
      </w:r>
      <w:r>
        <w:rPr>
          <w:rFonts w:ascii="Arial" w:hAnsi="Arial" w:cs="Arial"/>
          <w:color w:val="000000"/>
        </w:rPr>
        <w:t>o</w:t>
      </w:r>
      <w:r>
        <w:rPr>
          <w:rFonts w:ascii="Arial" w:hAnsi="Arial" w:cs="Arial"/>
          <w:color w:val="000000"/>
          <w:spacing w:val="1"/>
        </w:rPr>
        <w:t xml:space="preserve"> </w:t>
      </w:r>
      <w:r>
        <w:rPr>
          <w:rFonts w:ascii="Arial" w:hAnsi="Arial" w:cs="Arial"/>
          <w:color w:val="000000"/>
          <w:spacing w:val="-2"/>
        </w:rPr>
        <w:t xml:space="preserve">se </w:t>
      </w:r>
      <w:r>
        <w:rPr>
          <w:rFonts w:ascii="Arial" w:hAnsi="Arial" w:cs="Arial"/>
          <w:color w:val="000000"/>
        </w:rPr>
        <w:t>dan</w:t>
      </w:r>
      <w:r>
        <w:rPr>
          <w:rFonts w:ascii="Arial" w:hAnsi="Arial" w:cs="Arial"/>
          <w:color w:val="000000"/>
          <w:spacing w:val="20"/>
        </w:rPr>
        <w:t xml:space="preserve"> </w:t>
      </w:r>
      <w:r>
        <w:rPr>
          <w:rFonts w:ascii="Arial" w:hAnsi="Arial" w:cs="Arial"/>
          <w:color w:val="000000"/>
          <w:spacing w:val="-1"/>
        </w:rPr>
        <w:t>l</w:t>
      </w:r>
      <w:r>
        <w:rPr>
          <w:rFonts w:ascii="Arial" w:hAnsi="Arial" w:cs="Arial"/>
          <w:color w:val="000000"/>
        </w:rPr>
        <w:t>as</w:t>
      </w:r>
      <w:r>
        <w:rPr>
          <w:rFonts w:ascii="Arial" w:hAnsi="Arial" w:cs="Arial"/>
          <w:color w:val="000000"/>
          <w:spacing w:val="18"/>
        </w:rPr>
        <w:t xml:space="preserve"> </w:t>
      </w:r>
      <w:r>
        <w:rPr>
          <w:rFonts w:ascii="Arial" w:hAnsi="Arial" w:cs="Arial"/>
          <w:color w:val="000000"/>
        </w:rPr>
        <w:t>c</w:t>
      </w:r>
      <w:r>
        <w:rPr>
          <w:rFonts w:ascii="Arial" w:hAnsi="Arial" w:cs="Arial"/>
          <w:color w:val="000000"/>
          <w:spacing w:val="-1"/>
        </w:rPr>
        <w:t>i</w:t>
      </w:r>
      <w:r>
        <w:rPr>
          <w:rFonts w:ascii="Arial" w:hAnsi="Arial" w:cs="Arial"/>
          <w:color w:val="000000"/>
          <w:spacing w:val="1"/>
        </w:rPr>
        <w:t>r</w:t>
      </w:r>
      <w:r>
        <w:rPr>
          <w:rFonts w:ascii="Arial" w:hAnsi="Arial" w:cs="Arial"/>
          <w:color w:val="000000"/>
        </w:rPr>
        <w:t>cu</w:t>
      </w:r>
      <w:r>
        <w:rPr>
          <w:rFonts w:ascii="Arial" w:hAnsi="Arial" w:cs="Arial"/>
          <w:color w:val="000000"/>
          <w:spacing w:val="-1"/>
        </w:rPr>
        <w:t>n</w:t>
      </w:r>
      <w:r>
        <w:rPr>
          <w:rFonts w:ascii="Arial" w:hAnsi="Arial" w:cs="Arial"/>
          <w:color w:val="000000"/>
          <w:spacing w:val="-2"/>
        </w:rPr>
        <w:t>s</w:t>
      </w:r>
      <w:r>
        <w:rPr>
          <w:rFonts w:ascii="Arial" w:hAnsi="Arial" w:cs="Arial"/>
          <w:color w:val="000000"/>
          <w:spacing w:val="1"/>
        </w:rPr>
        <w:t>t</w:t>
      </w:r>
      <w:r>
        <w:rPr>
          <w:rFonts w:ascii="Arial" w:hAnsi="Arial" w:cs="Arial"/>
          <w:color w:val="000000"/>
        </w:rPr>
        <w:t>a</w:t>
      </w:r>
      <w:r>
        <w:rPr>
          <w:rFonts w:ascii="Arial" w:hAnsi="Arial" w:cs="Arial"/>
          <w:color w:val="000000"/>
          <w:spacing w:val="-1"/>
        </w:rPr>
        <w:t>n</w:t>
      </w:r>
      <w:r>
        <w:rPr>
          <w:rFonts w:ascii="Arial" w:hAnsi="Arial" w:cs="Arial"/>
          <w:color w:val="000000"/>
        </w:rPr>
        <w:t>c</w:t>
      </w:r>
      <w:r>
        <w:rPr>
          <w:rFonts w:ascii="Arial" w:hAnsi="Arial" w:cs="Arial"/>
          <w:color w:val="000000"/>
          <w:spacing w:val="-1"/>
        </w:rPr>
        <w:t>i</w:t>
      </w:r>
      <w:r>
        <w:rPr>
          <w:rFonts w:ascii="Arial" w:hAnsi="Arial" w:cs="Arial"/>
          <w:color w:val="000000"/>
        </w:rPr>
        <w:t>as</w:t>
      </w:r>
      <w:r>
        <w:rPr>
          <w:rFonts w:ascii="Arial" w:hAnsi="Arial" w:cs="Arial"/>
          <w:color w:val="000000"/>
          <w:spacing w:val="21"/>
        </w:rPr>
        <w:t xml:space="preserve"> </w:t>
      </w:r>
      <w:r>
        <w:rPr>
          <w:rFonts w:ascii="Arial" w:hAnsi="Arial" w:cs="Arial"/>
          <w:color w:val="000000"/>
          <w:spacing w:val="-3"/>
        </w:rPr>
        <w:t>o</w:t>
      </w:r>
      <w:r>
        <w:rPr>
          <w:rFonts w:ascii="Arial" w:hAnsi="Arial" w:cs="Arial"/>
          <w:color w:val="000000"/>
        </w:rPr>
        <w:t>p</w:t>
      </w:r>
      <w:r>
        <w:rPr>
          <w:rFonts w:ascii="Arial" w:hAnsi="Arial" w:cs="Arial"/>
          <w:color w:val="000000"/>
          <w:spacing w:val="-1"/>
        </w:rPr>
        <w:t>u</w:t>
      </w:r>
      <w:r>
        <w:rPr>
          <w:rFonts w:ascii="Arial" w:hAnsi="Arial" w:cs="Arial"/>
          <w:color w:val="000000"/>
        </w:rPr>
        <w:t>estas,</w:t>
      </w:r>
      <w:r>
        <w:rPr>
          <w:rFonts w:ascii="Arial" w:hAnsi="Arial" w:cs="Arial"/>
          <w:color w:val="000000"/>
          <w:spacing w:val="20"/>
        </w:rPr>
        <w:t xml:space="preserve"> </w:t>
      </w:r>
      <w:r>
        <w:rPr>
          <w:rFonts w:ascii="Arial" w:hAnsi="Arial" w:cs="Arial"/>
          <w:color w:val="000000"/>
        </w:rPr>
        <w:t>el</w:t>
      </w:r>
      <w:r>
        <w:rPr>
          <w:rFonts w:ascii="Arial" w:hAnsi="Arial" w:cs="Arial"/>
          <w:color w:val="000000"/>
          <w:spacing w:val="17"/>
        </w:rPr>
        <w:t xml:space="preserve"> </w:t>
      </w:r>
      <w:r>
        <w:rPr>
          <w:rFonts w:ascii="Arial" w:hAnsi="Arial" w:cs="Arial"/>
          <w:color w:val="000000"/>
          <w:spacing w:val="-1"/>
        </w:rPr>
        <w:t>t</w:t>
      </w:r>
      <w:r>
        <w:rPr>
          <w:rFonts w:ascii="Arial" w:hAnsi="Arial" w:cs="Arial"/>
          <w:color w:val="000000"/>
          <w:spacing w:val="1"/>
        </w:rPr>
        <w:t>r</w:t>
      </w:r>
      <w:r>
        <w:rPr>
          <w:rFonts w:ascii="Arial" w:hAnsi="Arial" w:cs="Arial"/>
          <w:color w:val="000000"/>
        </w:rPr>
        <w:t>a</w:t>
      </w:r>
      <w:r>
        <w:rPr>
          <w:rFonts w:ascii="Arial" w:hAnsi="Arial" w:cs="Arial"/>
          <w:color w:val="000000"/>
          <w:spacing w:val="-3"/>
        </w:rPr>
        <w:t>z</w:t>
      </w:r>
      <w:r>
        <w:rPr>
          <w:rFonts w:ascii="Arial" w:hAnsi="Arial" w:cs="Arial"/>
          <w:color w:val="000000"/>
        </w:rPr>
        <w:t>a</w:t>
      </w:r>
      <w:r>
        <w:rPr>
          <w:rFonts w:ascii="Arial" w:hAnsi="Arial" w:cs="Arial"/>
          <w:color w:val="000000"/>
          <w:spacing w:val="-1"/>
        </w:rPr>
        <w:t>d</w:t>
      </w:r>
      <w:r>
        <w:rPr>
          <w:rFonts w:ascii="Arial" w:hAnsi="Arial" w:cs="Arial"/>
          <w:color w:val="000000"/>
        </w:rPr>
        <w:t>o</w:t>
      </w:r>
      <w:r>
        <w:rPr>
          <w:rFonts w:ascii="Arial" w:hAnsi="Arial" w:cs="Arial"/>
          <w:color w:val="000000"/>
          <w:spacing w:val="21"/>
        </w:rPr>
        <w:t xml:space="preserve"> </w:t>
      </w:r>
      <w:r>
        <w:rPr>
          <w:rFonts w:ascii="Arial" w:hAnsi="Arial" w:cs="Arial"/>
          <w:color w:val="000000"/>
        </w:rPr>
        <w:t>del</w:t>
      </w:r>
      <w:r>
        <w:rPr>
          <w:rFonts w:ascii="Arial" w:hAnsi="Arial" w:cs="Arial"/>
          <w:color w:val="000000"/>
          <w:spacing w:val="17"/>
        </w:rPr>
        <w:t xml:space="preserve"> </w:t>
      </w:r>
      <w:r>
        <w:rPr>
          <w:rFonts w:ascii="Arial" w:hAnsi="Arial" w:cs="Arial"/>
          <w:color w:val="000000"/>
        </w:rPr>
        <w:t>e</w:t>
      </w:r>
      <w:r>
        <w:rPr>
          <w:rFonts w:ascii="Arial" w:hAnsi="Arial" w:cs="Arial"/>
          <w:color w:val="000000"/>
          <w:spacing w:val="-1"/>
        </w:rPr>
        <w:t>l</w:t>
      </w:r>
      <w:r>
        <w:rPr>
          <w:rFonts w:ascii="Arial" w:hAnsi="Arial" w:cs="Arial"/>
          <w:color w:val="000000"/>
        </w:rPr>
        <w:t>ect</w:t>
      </w:r>
      <w:r>
        <w:rPr>
          <w:rFonts w:ascii="Arial" w:hAnsi="Arial" w:cs="Arial"/>
          <w:color w:val="000000"/>
          <w:spacing w:val="1"/>
        </w:rPr>
        <w:t>r</w:t>
      </w:r>
      <w:r>
        <w:rPr>
          <w:rFonts w:ascii="Arial" w:hAnsi="Arial" w:cs="Arial"/>
          <w:color w:val="000000"/>
        </w:rPr>
        <w:t>oc</w:t>
      </w:r>
      <w:r>
        <w:rPr>
          <w:rFonts w:ascii="Arial" w:hAnsi="Arial" w:cs="Arial"/>
          <w:color w:val="000000"/>
          <w:spacing w:val="-1"/>
        </w:rPr>
        <w:t>a</w:t>
      </w:r>
      <w:r>
        <w:rPr>
          <w:rFonts w:ascii="Arial" w:hAnsi="Arial" w:cs="Arial"/>
          <w:color w:val="000000"/>
          <w:spacing w:val="-2"/>
        </w:rPr>
        <w:t>r</w:t>
      </w:r>
      <w:r>
        <w:rPr>
          <w:rFonts w:ascii="Arial" w:hAnsi="Arial" w:cs="Arial"/>
          <w:color w:val="000000"/>
        </w:rPr>
        <w:t>d</w:t>
      </w:r>
      <w:r>
        <w:rPr>
          <w:rFonts w:ascii="Arial" w:hAnsi="Arial" w:cs="Arial"/>
          <w:color w:val="000000"/>
          <w:spacing w:val="-1"/>
        </w:rPr>
        <w:t>i</w:t>
      </w:r>
      <w:r>
        <w:rPr>
          <w:rFonts w:ascii="Arial" w:hAnsi="Arial" w:cs="Arial"/>
          <w:color w:val="000000"/>
        </w:rPr>
        <w:t>ó</w:t>
      </w:r>
      <w:r>
        <w:rPr>
          <w:rFonts w:ascii="Arial" w:hAnsi="Arial" w:cs="Arial"/>
          <w:color w:val="000000"/>
          <w:spacing w:val="-1"/>
        </w:rPr>
        <w:t>g</w:t>
      </w:r>
      <w:r>
        <w:rPr>
          <w:rFonts w:ascii="Arial" w:hAnsi="Arial" w:cs="Arial"/>
          <w:color w:val="000000"/>
          <w:spacing w:val="1"/>
        </w:rPr>
        <w:t>r</w:t>
      </w:r>
      <w:r>
        <w:rPr>
          <w:rFonts w:ascii="Arial" w:hAnsi="Arial" w:cs="Arial"/>
          <w:color w:val="000000"/>
          <w:spacing w:val="-3"/>
        </w:rPr>
        <w:t>a</w:t>
      </w:r>
      <w:r>
        <w:rPr>
          <w:rFonts w:ascii="Arial" w:hAnsi="Arial" w:cs="Arial"/>
          <w:color w:val="000000"/>
          <w:spacing w:val="3"/>
        </w:rPr>
        <w:t>f</w:t>
      </w:r>
      <w:r>
        <w:rPr>
          <w:rFonts w:ascii="Arial" w:hAnsi="Arial" w:cs="Arial"/>
          <w:color w:val="000000"/>
        </w:rPr>
        <w:t>o</w:t>
      </w:r>
      <w:r>
        <w:rPr>
          <w:rFonts w:ascii="Arial" w:hAnsi="Arial" w:cs="Arial"/>
          <w:color w:val="000000"/>
          <w:spacing w:val="19"/>
        </w:rPr>
        <w:t xml:space="preserve"> </w:t>
      </w:r>
      <w:r>
        <w:rPr>
          <w:rFonts w:ascii="Arial" w:hAnsi="Arial" w:cs="Arial"/>
          <w:color w:val="000000"/>
        </w:rPr>
        <w:t>se</w:t>
      </w:r>
      <w:r>
        <w:rPr>
          <w:rFonts w:ascii="Arial" w:hAnsi="Arial" w:cs="Arial"/>
          <w:color w:val="000000"/>
          <w:spacing w:val="18"/>
        </w:rPr>
        <w:t xml:space="preserve"> </w:t>
      </w:r>
      <w:r>
        <w:rPr>
          <w:rFonts w:ascii="Arial" w:hAnsi="Arial" w:cs="Arial"/>
          <w:color w:val="000000"/>
        </w:rPr>
        <w:t>p</w:t>
      </w:r>
      <w:r>
        <w:rPr>
          <w:rFonts w:ascii="Arial" w:hAnsi="Arial" w:cs="Arial"/>
          <w:color w:val="000000"/>
          <w:spacing w:val="-2"/>
        </w:rPr>
        <w:t>r</w:t>
      </w:r>
      <w:r>
        <w:rPr>
          <w:rFonts w:ascii="Arial" w:hAnsi="Arial" w:cs="Arial"/>
          <w:color w:val="000000"/>
        </w:rPr>
        <w:t>o</w:t>
      </w:r>
      <w:r>
        <w:rPr>
          <w:rFonts w:ascii="Arial" w:hAnsi="Arial" w:cs="Arial"/>
          <w:color w:val="000000"/>
          <w:spacing w:val="-1"/>
        </w:rPr>
        <w:t>d</w:t>
      </w:r>
      <w:r>
        <w:rPr>
          <w:rFonts w:ascii="Arial" w:hAnsi="Arial" w:cs="Arial"/>
          <w:color w:val="000000"/>
        </w:rPr>
        <w:t>uce</w:t>
      </w:r>
      <w:r>
        <w:rPr>
          <w:rFonts w:ascii="Arial" w:hAnsi="Arial" w:cs="Arial"/>
          <w:color w:val="000000"/>
          <w:spacing w:val="20"/>
        </w:rPr>
        <w:t xml:space="preserve"> </w:t>
      </w:r>
      <w:r>
        <w:rPr>
          <w:rFonts w:ascii="Arial" w:hAnsi="Arial" w:cs="Arial"/>
          <w:color w:val="000000"/>
        </w:rPr>
        <w:t>p</w:t>
      </w:r>
      <w:r>
        <w:rPr>
          <w:rFonts w:ascii="Arial" w:hAnsi="Arial" w:cs="Arial"/>
          <w:color w:val="000000"/>
          <w:spacing w:val="-3"/>
        </w:rPr>
        <w:t>o</w:t>
      </w:r>
      <w:r>
        <w:rPr>
          <w:rFonts w:ascii="Arial" w:hAnsi="Arial" w:cs="Arial"/>
          <w:color w:val="000000"/>
        </w:rPr>
        <w:t>r</w:t>
      </w:r>
      <w:r>
        <w:rPr>
          <w:rFonts w:ascii="Arial" w:hAnsi="Arial" w:cs="Arial"/>
          <w:color w:val="000000"/>
          <w:spacing w:val="21"/>
        </w:rPr>
        <w:t xml:space="preserve"> </w:t>
      </w:r>
      <w:r>
        <w:rPr>
          <w:rFonts w:ascii="Arial" w:hAnsi="Arial" w:cs="Arial"/>
          <w:color w:val="000000"/>
        </w:rPr>
        <w:t>d</w:t>
      </w:r>
      <w:r>
        <w:rPr>
          <w:rFonts w:ascii="Arial" w:hAnsi="Arial" w:cs="Arial"/>
          <w:color w:val="000000"/>
          <w:spacing w:val="-1"/>
        </w:rPr>
        <w:t>e</w:t>
      </w:r>
      <w:r>
        <w:rPr>
          <w:rFonts w:ascii="Arial" w:hAnsi="Arial" w:cs="Arial"/>
          <w:color w:val="000000"/>
          <w:spacing w:val="-3"/>
        </w:rPr>
        <w:t>ba</w:t>
      </w:r>
      <w:r>
        <w:rPr>
          <w:rFonts w:ascii="Arial" w:hAnsi="Arial" w:cs="Arial"/>
          <w:color w:val="000000"/>
          <w:spacing w:val="-1"/>
        </w:rPr>
        <w:t>j</w:t>
      </w:r>
      <w:r>
        <w:rPr>
          <w:rFonts w:ascii="Arial" w:hAnsi="Arial" w:cs="Arial"/>
          <w:color w:val="000000"/>
        </w:rPr>
        <w:t>o de</w:t>
      </w:r>
      <w:r>
        <w:rPr>
          <w:rFonts w:ascii="Arial" w:hAnsi="Arial" w:cs="Arial"/>
          <w:color w:val="000000"/>
          <w:spacing w:val="1"/>
        </w:rPr>
        <w:t xml:space="preserve"> </w:t>
      </w:r>
      <w:r>
        <w:rPr>
          <w:rFonts w:ascii="Arial" w:hAnsi="Arial" w:cs="Arial"/>
          <w:color w:val="000000"/>
        </w:rPr>
        <w:t>d</w:t>
      </w:r>
      <w:r>
        <w:rPr>
          <w:rFonts w:ascii="Arial" w:hAnsi="Arial" w:cs="Arial"/>
          <w:color w:val="000000"/>
          <w:spacing w:val="-1"/>
        </w:rPr>
        <w:t>i</w:t>
      </w:r>
      <w:r>
        <w:rPr>
          <w:rFonts w:ascii="Arial" w:hAnsi="Arial" w:cs="Arial"/>
          <w:color w:val="000000"/>
        </w:rPr>
        <w:t>cha</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spacing w:val="-4"/>
        </w:rPr>
        <w:t>í</w:t>
      </w:r>
      <w:r>
        <w:rPr>
          <w:rFonts w:ascii="Arial" w:hAnsi="Arial" w:cs="Arial"/>
          <w:color w:val="000000"/>
        </w:rPr>
        <w:t>n</w:t>
      </w:r>
      <w:r>
        <w:rPr>
          <w:rFonts w:ascii="Arial" w:hAnsi="Arial" w:cs="Arial"/>
          <w:color w:val="000000"/>
          <w:spacing w:val="-1"/>
        </w:rPr>
        <w:t>e</w:t>
      </w:r>
      <w:r>
        <w:rPr>
          <w:rFonts w:ascii="Arial" w:hAnsi="Arial" w:cs="Arial"/>
          <w:color w:val="000000"/>
        </w:rPr>
        <w:t>a,</w:t>
      </w:r>
      <w:r>
        <w:rPr>
          <w:rFonts w:ascii="Arial" w:hAnsi="Arial" w:cs="Arial"/>
          <w:color w:val="000000"/>
          <w:spacing w:val="3"/>
        </w:rPr>
        <w:t xml:space="preserve"> </w:t>
      </w:r>
      <w:r>
        <w:rPr>
          <w:rFonts w:ascii="Arial" w:hAnsi="Arial" w:cs="Arial"/>
          <w:color w:val="000000"/>
          <w:spacing w:val="-2"/>
        </w:rPr>
        <w:t>v</w:t>
      </w:r>
      <w:r>
        <w:rPr>
          <w:rFonts w:ascii="Arial" w:hAnsi="Arial" w:cs="Arial"/>
          <w:color w:val="000000"/>
        </w:rPr>
        <w:t xml:space="preserve">er </w:t>
      </w:r>
      <w:r>
        <w:rPr>
          <w:rFonts w:ascii="Arial" w:hAnsi="Arial" w:cs="Arial"/>
          <w:color w:val="000000"/>
          <w:spacing w:val="3"/>
        </w:rPr>
        <w:t>f</w:t>
      </w:r>
      <w:r>
        <w:rPr>
          <w:rFonts w:ascii="Arial" w:hAnsi="Arial" w:cs="Arial"/>
          <w:color w:val="000000"/>
          <w:spacing w:val="-3"/>
        </w:rPr>
        <w:t>i</w:t>
      </w:r>
      <w:r>
        <w:rPr>
          <w:rFonts w:ascii="Arial" w:hAnsi="Arial" w:cs="Arial"/>
          <w:color w:val="000000"/>
          <w:spacing w:val="2"/>
        </w:rPr>
        <w:t>g</w:t>
      </w:r>
      <w:r>
        <w:rPr>
          <w:rFonts w:ascii="Arial" w:hAnsi="Arial" w:cs="Arial"/>
          <w:color w:val="000000"/>
        </w:rPr>
        <w:t>ura 4.</w:t>
      </w:r>
    </w:p>
    <w:p w14:paraId="4F7C9468" w14:textId="77777777" w:rsidR="00DD6DF8" w:rsidRDefault="00DD6DF8" w:rsidP="00DD6DF8">
      <w:pPr>
        <w:widowControl w:val="0"/>
        <w:autoSpaceDE w:val="0"/>
        <w:autoSpaceDN w:val="0"/>
        <w:adjustRightInd w:val="0"/>
        <w:spacing w:before="8" w:line="252" w:lineRule="exact"/>
        <w:ind w:right="74"/>
        <w:jc w:val="both"/>
        <w:rPr>
          <w:rFonts w:ascii="Arial" w:hAnsi="Arial" w:cs="Arial"/>
          <w:color w:val="000000"/>
        </w:rPr>
      </w:pPr>
    </w:p>
    <w:p w14:paraId="79563198" w14:textId="77777777" w:rsidR="00DD6DF8" w:rsidRDefault="00DD6DF8" w:rsidP="00DD6DF8">
      <w:pPr>
        <w:widowControl w:val="0"/>
        <w:autoSpaceDE w:val="0"/>
        <w:autoSpaceDN w:val="0"/>
        <w:adjustRightInd w:val="0"/>
        <w:spacing w:before="8" w:line="252" w:lineRule="exact"/>
        <w:ind w:right="74"/>
        <w:jc w:val="both"/>
        <w:rPr>
          <w:rFonts w:ascii="Arial" w:hAnsi="Arial" w:cs="Arial"/>
          <w:color w:val="000000"/>
        </w:rPr>
      </w:pPr>
    </w:p>
    <w:p w14:paraId="7AB98FEC" w14:textId="77777777" w:rsidR="00DD6DF8" w:rsidRDefault="00DD6DF8" w:rsidP="00DD6DF8">
      <w:pPr>
        <w:widowControl w:val="0"/>
        <w:autoSpaceDE w:val="0"/>
        <w:autoSpaceDN w:val="0"/>
        <w:adjustRightInd w:val="0"/>
        <w:spacing w:before="8" w:line="252" w:lineRule="exact"/>
        <w:ind w:right="74"/>
        <w:jc w:val="both"/>
        <w:rPr>
          <w:rFonts w:ascii="Arial" w:hAnsi="Arial" w:cs="Arial"/>
          <w:color w:val="000000"/>
        </w:rPr>
      </w:pPr>
    </w:p>
    <w:p w14:paraId="3BD34CBE" w14:textId="77777777" w:rsidR="00DD6DF8" w:rsidRDefault="00DD6DF8" w:rsidP="00DD6DF8">
      <w:pPr>
        <w:widowControl w:val="0"/>
        <w:autoSpaceDE w:val="0"/>
        <w:autoSpaceDN w:val="0"/>
        <w:adjustRightInd w:val="0"/>
        <w:spacing w:before="8" w:line="252" w:lineRule="exact"/>
        <w:ind w:right="74"/>
        <w:jc w:val="both"/>
        <w:rPr>
          <w:rFonts w:ascii="Arial" w:hAnsi="Arial" w:cs="Arial"/>
          <w:color w:val="000000"/>
        </w:rPr>
      </w:pPr>
    </w:p>
    <w:p w14:paraId="3433E02D" w14:textId="77777777" w:rsidR="00DD6DF8" w:rsidRDefault="00DD6DF8" w:rsidP="00DD6DF8">
      <w:pPr>
        <w:widowControl w:val="0"/>
        <w:autoSpaceDE w:val="0"/>
        <w:autoSpaceDN w:val="0"/>
        <w:adjustRightInd w:val="0"/>
        <w:spacing w:before="8" w:line="252" w:lineRule="exact"/>
        <w:ind w:right="74"/>
        <w:jc w:val="both"/>
        <w:rPr>
          <w:rFonts w:ascii="Arial" w:hAnsi="Arial" w:cs="Arial"/>
          <w:color w:val="000000"/>
        </w:rPr>
      </w:pPr>
    </w:p>
    <w:p w14:paraId="452BFF4E" w14:textId="77777777" w:rsidR="00DD6DF8" w:rsidRDefault="00DD6DF8" w:rsidP="00DD6DF8">
      <w:pPr>
        <w:widowControl w:val="0"/>
        <w:autoSpaceDE w:val="0"/>
        <w:autoSpaceDN w:val="0"/>
        <w:adjustRightInd w:val="0"/>
        <w:spacing w:before="6" w:line="110" w:lineRule="exact"/>
        <w:rPr>
          <w:rFonts w:ascii="Arial" w:hAnsi="Arial" w:cs="Arial"/>
          <w:color w:val="000000"/>
          <w:sz w:val="11"/>
          <w:szCs w:val="11"/>
        </w:rPr>
      </w:pPr>
    </w:p>
    <w:p w14:paraId="43EE2ED3" w14:textId="77777777" w:rsidR="00DD6DF8" w:rsidRDefault="00DD6DF8" w:rsidP="00DD6DF8">
      <w:pPr>
        <w:widowControl w:val="0"/>
        <w:autoSpaceDE w:val="0"/>
        <w:autoSpaceDN w:val="0"/>
        <w:adjustRightInd w:val="0"/>
        <w:ind w:right="2"/>
        <w:jc w:val="both"/>
        <w:rPr>
          <w:rFonts w:ascii="Arial" w:hAnsi="Arial" w:cs="Arial"/>
          <w:color w:val="000000"/>
        </w:rPr>
      </w:pPr>
      <w:r>
        <w:rPr>
          <w:rFonts w:ascii="Arial" w:hAnsi="Arial" w:cs="Arial"/>
          <w:b/>
          <w:bCs/>
          <w:color w:val="000000"/>
        </w:rPr>
        <w:t>Figura</w:t>
      </w:r>
      <w:r>
        <w:rPr>
          <w:rFonts w:ascii="Arial" w:hAnsi="Arial" w:cs="Arial"/>
          <w:b/>
          <w:bCs/>
          <w:color w:val="000000"/>
          <w:spacing w:val="1"/>
        </w:rPr>
        <w:t xml:space="preserve"> </w:t>
      </w:r>
      <w:r>
        <w:rPr>
          <w:rFonts w:ascii="Arial" w:hAnsi="Arial" w:cs="Arial"/>
          <w:b/>
          <w:bCs/>
          <w:color w:val="000000"/>
          <w:spacing w:val="-3"/>
        </w:rPr>
        <w:t>4</w:t>
      </w:r>
      <w:r>
        <w:rPr>
          <w:rFonts w:ascii="Arial" w:hAnsi="Arial" w:cs="Arial"/>
          <w:b/>
          <w:bCs/>
          <w:color w:val="000000"/>
        </w:rPr>
        <w:t>.</w:t>
      </w:r>
      <w:r>
        <w:rPr>
          <w:rFonts w:ascii="Arial" w:hAnsi="Arial" w:cs="Arial"/>
          <w:b/>
          <w:bCs/>
          <w:color w:val="000000"/>
          <w:spacing w:val="2"/>
        </w:rPr>
        <w:t xml:space="preserve"> </w:t>
      </w:r>
      <w:r>
        <w:rPr>
          <w:rFonts w:ascii="Arial" w:hAnsi="Arial" w:cs="Arial"/>
          <w:b/>
          <w:bCs/>
          <w:color w:val="000000"/>
          <w:spacing w:val="-1"/>
        </w:rPr>
        <w:t>D</w:t>
      </w:r>
      <w:r>
        <w:rPr>
          <w:rFonts w:ascii="Arial" w:hAnsi="Arial" w:cs="Arial"/>
          <w:b/>
          <w:bCs/>
          <w:color w:val="000000"/>
          <w:spacing w:val="-3"/>
        </w:rPr>
        <w:t>e</w:t>
      </w:r>
      <w:r>
        <w:rPr>
          <w:rFonts w:ascii="Arial" w:hAnsi="Arial" w:cs="Arial"/>
          <w:b/>
          <w:bCs/>
          <w:color w:val="000000"/>
        </w:rPr>
        <w:t>r</w:t>
      </w:r>
      <w:r>
        <w:rPr>
          <w:rFonts w:ascii="Arial" w:hAnsi="Arial" w:cs="Arial"/>
          <w:b/>
          <w:bCs/>
          <w:color w:val="000000"/>
          <w:spacing w:val="1"/>
        </w:rPr>
        <w:t>i</w:t>
      </w:r>
      <w:r>
        <w:rPr>
          <w:rFonts w:ascii="Arial" w:hAnsi="Arial" w:cs="Arial"/>
          <w:b/>
          <w:bCs/>
          <w:color w:val="000000"/>
          <w:spacing w:val="-3"/>
        </w:rPr>
        <w:t>v</w:t>
      </w:r>
      <w:r>
        <w:rPr>
          <w:rFonts w:ascii="Arial" w:hAnsi="Arial" w:cs="Arial"/>
          <w:b/>
          <w:bCs/>
          <w:color w:val="000000"/>
        </w:rPr>
        <w:t>a</w:t>
      </w:r>
      <w:r>
        <w:rPr>
          <w:rFonts w:ascii="Arial" w:hAnsi="Arial" w:cs="Arial"/>
          <w:b/>
          <w:bCs/>
          <w:color w:val="000000"/>
          <w:spacing w:val="-1"/>
        </w:rPr>
        <w:t>c</w:t>
      </w:r>
      <w:r>
        <w:rPr>
          <w:rFonts w:ascii="Arial" w:hAnsi="Arial" w:cs="Arial"/>
          <w:b/>
          <w:bCs/>
          <w:color w:val="000000"/>
          <w:spacing w:val="1"/>
        </w:rPr>
        <w:t>i</w:t>
      </w:r>
      <w:r>
        <w:rPr>
          <w:rFonts w:ascii="Arial" w:hAnsi="Arial" w:cs="Arial"/>
          <w:b/>
          <w:bCs/>
          <w:color w:val="000000"/>
        </w:rPr>
        <w:t>ón</w:t>
      </w:r>
      <w:r>
        <w:rPr>
          <w:rFonts w:ascii="Arial" w:hAnsi="Arial" w:cs="Arial"/>
          <w:b/>
          <w:bCs/>
          <w:color w:val="000000"/>
          <w:spacing w:val="-1"/>
        </w:rPr>
        <w:t xml:space="preserve"> </w:t>
      </w:r>
      <w:r>
        <w:rPr>
          <w:rFonts w:ascii="Arial" w:hAnsi="Arial" w:cs="Arial"/>
          <w:b/>
          <w:bCs/>
          <w:color w:val="000000"/>
          <w:spacing w:val="1"/>
        </w:rPr>
        <w:t>I.</w:t>
      </w:r>
    </w:p>
    <w:p w14:paraId="2387262D" w14:textId="77777777" w:rsidR="00DD6DF8" w:rsidRDefault="00DD6DF8" w:rsidP="00DD6DF8">
      <w:pPr>
        <w:widowControl w:val="0"/>
        <w:autoSpaceDE w:val="0"/>
        <w:autoSpaceDN w:val="0"/>
        <w:adjustRightInd w:val="0"/>
        <w:spacing w:before="10" w:line="140" w:lineRule="exact"/>
        <w:rPr>
          <w:rFonts w:ascii="Arial" w:hAnsi="Arial" w:cs="Arial"/>
          <w:color w:val="000000"/>
          <w:sz w:val="14"/>
          <w:szCs w:val="14"/>
        </w:rPr>
      </w:pPr>
    </w:p>
    <w:p w14:paraId="12D057CE" w14:textId="77777777" w:rsidR="00DD6DF8" w:rsidRDefault="00DD6DF8" w:rsidP="00DD6DF8">
      <w:pPr>
        <w:widowControl w:val="0"/>
        <w:autoSpaceDE w:val="0"/>
        <w:autoSpaceDN w:val="0"/>
        <w:adjustRightInd w:val="0"/>
        <w:jc w:val="center"/>
        <w:rPr>
          <w:color w:val="000000"/>
          <w:sz w:val="20"/>
          <w:szCs w:val="20"/>
        </w:rPr>
      </w:pPr>
      <w:r>
        <w:rPr>
          <w:rFonts w:ascii="Arial" w:hAnsi="Arial" w:cs="Arial"/>
          <w:noProof/>
          <w:color w:val="000000"/>
          <w:sz w:val="14"/>
          <w:szCs w:val="14"/>
          <w:lang w:val="es-CO" w:eastAsia="es-CO"/>
        </w:rPr>
        <w:drawing>
          <wp:inline distT="0" distB="0" distL="0" distR="0" wp14:anchorId="25E85932" wp14:editId="5DB28E35">
            <wp:extent cx="1133475" cy="1466850"/>
            <wp:effectExtent l="19050" t="0" r="9525"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133475" cy="1466850"/>
                    </a:xfrm>
                    <a:prstGeom prst="rect">
                      <a:avLst/>
                    </a:prstGeom>
                    <a:noFill/>
                    <a:ln w="9525">
                      <a:noFill/>
                      <a:miter lim="800000"/>
                      <a:headEnd/>
                      <a:tailEnd/>
                    </a:ln>
                  </pic:spPr>
                </pic:pic>
              </a:graphicData>
            </a:graphic>
          </wp:inline>
        </w:drawing>
      </w:r>
    </w:p>
    <w:p w14:paraId="5DC529F0" w14:textId="77777777" w:rsidR="00DD6DF8" w:rsidRDefault="00DD6DF8" w:rsidP="00DD6DF8">
      <w:pPr>
        <w:widowControl w:val="0"/>
        <w:autoSpaceDE w:val="0"/>
        <w:autoSpaceDN w:val="0"/>
        <w:adjustRightInd w:val="0"/>
        <w:spacing w:before="9" w:line="240" w:lineRule="exact"/>
        <w:rPr>
          <w:color w:val="000000"/>
        </w:rPr>
      </w:pPr>
    </w:p>
    <w:p w14:paraId="6FE6CD8D" w14:textId="77777777" w:rsidR="00DD6DF8" w:rsidRDefault="00DD6DF8" w:rsidP="00DD6DF8">
      <w:pPr>
        <w:widowControl w:val="0"/>
        <w:autoSpaceDE w:val="0"/>
        <w:autoSpaceDN w:val="0"/>
        <w:adjustRightInd w:val="0"/>
        <w:spacing w:line="241" w:lineRule="auto"/>
        <w:ind w:right="72"/>
        <w:jc w:val="both"/>
        <w:rPr>
          <w:rFonts w:ascii="Arial" w:hAnsi="Arial" w:cs="Arial"/>
          <w:color w:val="000000"/>
        </w:rPr>
      </w:pPr>
      <w:r>
        <w:rPr>
          <w:rFonts w:ascii="Arial" w:hAnsi="Arial" w:cs="Arial"/>
          <w:b/>
          <w:bCs/>
          <w:color w:val="000000"/>
        </w:rPr>
        <w:t>F</w:t>
      </w:r>
      <w:r>
        <w:rPr>
          <w:rFonts w:ascii="Arial" w:hAnsi="Arial" w:cs="Arial"/>
          <w:b/>
          <w:bCs/>
          <w:color w:val="000000"/>
          <w:spacing w:val="-1"/>
        </w:rPr>
        <w:t>u</w:t>
      </w:r>
      <w:r>
        <w:rPr>
          <w:rFonts w:ascii="Arial" w:hAnsi="Arial" w:cs="Arial"/>
          <w:b/>
          <w:bCs/>
          <w:color w:val="000000"/>
        </w:rPr>
        <w:t>e</w:t>
      </w:r>
      <w:r>
        <w:rPr>
          <w:rFonts w:ascii="Arial" w:hAnsi="Arial" w:cs="Arial"/>
          <w:b/>
          <w:bCs/>
          <w:color w:val="000000"/>
          <w:spacing w:val="-1"/>
        </w:rPr>
        <w:t>n</w:t>
      </w:r>
      <w:r>
        <w:rPr>
          <w:rFonts w:ascii="Arial" w:hAnsi="Arial" w:cs="Arial"/>
          <w:b/>
          <w:bCs/>
          <w:color w:val="000000"/>
          <w:spacing w:val="1"/>
        </w:rPr>
        <w:t>t</w:t>
      </w:r>
      <w:r>
        <w:rPr>
          <w:rFonts w:ascii="Arial" w:hAnsi="Arial" w:cs="Arial"/>
          <w:b/>
          <w:bCs/>
          <w:color w:val="000000"/>
        </w:rPr>
        <w:t>e:</w:t>
      </w:r>
      <w:r>
        <w:rPr>
          <w:rFonts w:ascii="Arial" w:hAnsi="Arial" w:cs="Arial"/>
          <w:b/>
          <w:bCs/>
          <w:color w:val="000000"/>
          <w:spacing w:val="15"/>
        </w:rPr>
        <w:t xml:space="preserve"> </w:t>
      </w:r>
      <w:r>
        <w:rPr>
          <w:rFonts w:ascii="Arial" w:hAnsi="Arial" w:cs="Arial"/>
          <w:color w:val="000000"/>
          <w:spacing w:val="-5"/>
        </w:rPr>
        <w:t>T</w:t>
      </w:r>
      <w:r>
        <w:rPr>
          <w:rFonts w:ascii="Arial" w:hAnsi="Arial" w:cs="Arial"/>
          <w:color w:val="000000"/>
          <w:spacing w:val="1"/>
        </w:rPr>
        <w:t>O</w:t>
      </w:r>
      <w:r>
        <w:rPr>
          <w:rFonts w:ascii="Arial" w:hAnsi="Arial" w:cs="Arial"/>
          <w:color w:val="000000"/>
          <w:spacing w:val="-3"/>
        </w:rPr>
        <w:t>L</w:t>
      </w:r>
      <w:r>
        <w:rPr>
          <w:rFonts w:ascii="Arial" w:hAnsi="Arial" w:cs="Arial"/>
          <w:color w:val="000000"/>
          <w:spacing w:val="1"/>
        </w:rPr>
        <w:t>O</w:t>
      </w:r>
      <w:r>
        <w:rPr>
          <w:rFonts w:ascii="Arial" w:hAnsi="Arial" w:cs="Arial"/>
          <w:color w:val="000000"/>
        </w:rPr>
        <w:t xml:space="preserve">ZA </w:t>
      </w:r>
      <w:r>
        <w:rPr>
          <w:rFonts w:ascii="Arial" w:hAnsi="Arial" w:cs="Arial"/>
          <w:color w:val="000000"/>
          <w:spacing w:val="-1"/>
        </w:rPr>
        <w:t>CAN</w:t>
      </w:r>
      <w:r>
        <w:rPr>
          <w:rFonts w:ascii="Arial" w:hAnsi="Arial" w:cs="Arial"/>
          <w:color w:val="000000"/>
          <w:spacing w:val="1"/>
        </w:rPr>
        <w:t>O</w:t>
      </w:r>
      <w:r>
        <w:rPr>
          <w:rFonts w:ascii="Arial" w:hAnsi="Arial" w:cs="Arial"/>
          <w:color w:val="000000"/>
        </w:rPr>
        <w:t>,</w:t>
      </w:r>
      <w:r>
        <w:rPr>
          <w:rFonts w:ascii="Arial" w:hAnsi="Arial" w:cs="Arial"/>
          <w:color w:val="000000"/>
          <w:spacing w:val="15"/>
        </w:rPr>
        <w:t xml:space="preserve"> </w:t>
      </w:r>
      <w:proofErr w:type="spellStart"/>
      <w:r>
        <w:rPr>
          <w:rFonts w:ascii="Arial" w:hAnsi="Arial" w:cs="Arial"/>
          <w:color w:val="000000"/>
          <w:spacing w:val="-1"/>
        </w:rPr>
        <w:t>D</w:t>
      </w:r>
      <w:r>
        <w:rPr>
          <w:rFonts w:ascii="Arial" w:hAnsi="Arial" w:cs="Arial"/>
          <w:color w:val="000000"/>
        </w:rPr>
        <w:t>a</w:t>
      </w:r>
      <w:r>
        <w:rPr>
          <w:rFonts w:ascii="Arial" w:hAnsi="Arial" w:cs="Arial"/>
          <w:color w:val="000000"/>
          <w:spacing w:val="-1"/>
        </w:rPr>
        <w:t>i</w:t>
      </w:r>
      <w:r>
        <w:rPr>
          <w:rFonts w:ascii="Arial" w:hAnsi="Arial" w:cs="Arial"/>
          <w:color w:val="000000"/>
        </w:rPr>
        <w:t>ss</w:t>
      </w:r>
      <w:r>
        <w:rPr>
          <w:rFonts w:ascii="Arial" w:hAnsi="Arial" w:cs="Arial"/>
          <w:color w:val="000000"/>
          <w:spacing w:val="-19"/>
        </w:rPr>
        <w:t>y</w:t>
      </w:r>
      <w:proofErr w:type="spellEnd"/>
      <w:r>
        <w:rPr>
          <w:rFonts w:ascii="Arial" w:hAnsi="Arial" w:cs="Arial"/>
          <w:color w:val="000000"/>
        </w:rPr>
        <w:t>.</w:t>
      </w:r>
      <w:r>
        <w:rPr>
          <w:rFonts w:ascii="Arial" w:hAnsi="Arial" w:cs="Arial"/>
          <w:color w:val="000000"/>
          <w:spacing w:val="17"/>
        </w:rPr>
        <w:t xml:space="preserve"> </w:t>
      </w:r>
      <w:r>
        <w:rPr>
          <w:rFonts w:ascii="Arial" w:hAnsi="Arial" w:cs="Arial"/>
          <w:color w:val="000000"/>
          <w:spacing w:val="-1"/>
        </w:rPr>
        <w:t>Di</w:t>
      </w:r>
      <w:r>
        <w:rPr>
          <w:rFonts w:ascii="Arial" w:hAnsi="Arial" w:cs="Arial"/>
          <w:color w:val="000000"/>
        </w:rPr>
        <w:t>se</w:t>
      </w:r>
      <w:r>
        <w:rPr>
          <w:rFonts w:ascii="Arial" w:hAnsi="Arial" w:cs="Arial"/>
          <w:color w:val="000000"/>
          <w:spacing w:val="-1"/>
        </w:rPr>
        <w:t>ñ</w:t>
      </w:r>
      <w:r>
        <w:rPr>
          <w:rFonts w:ascii="Arial" w:hAnsi="Arial" w:cs="Arial"/>
          <w:color w:val="000000"/>
        </w:rPr>
        <w:t>o</w:t>
      </w:r>
      <w:r>
        <w:rPr>
          <w:rFonts w:ascii="Arial" w:hAnsi="Arial" w:cs="Arial"/>
          <w:color w:val="000000"/>
          <w:spacing w:val="13"/>
        </w:rPr>
        <w:t xml:space="preserve"> </w:t>
      </w:r>
      <w:r>
        <w:rPr>
          <w:rFonts w:ascii="Arial" w:hAnsi="Arial" w:cs="Arial"/>
          <w:color w:val="000000"/>
        </w:rPr>
        <w:t>y</w:t>
      </w:r>
      <w:r>
        <w:rPr>
          <w:rFonts w:ascii="Arial" w:hAnsi="Arial" w:cs="Arial"/>
          <w:color w:val="000000"/>
          <w:spacing w:val="14"/>
        </w:rPr>
        <w:t xml:space="preserve"> </w:t>
      </w:r>
      <w:r>
        <w:rPr>
          <w:rFonts w:ascii="Arial" w:hAnsi="Arial" w:cs="Arial"/>
          <w:color w:val="000000"/>
        </w:rPr>
        <w:t>c</w:t>
      </w:r>
      <w:r>
        <w:rPr>
          <w:rFonts w:ascii="Arial" w:hAnsi="Arial" w:cs="Arial"/>
          <w:color w:val="000000"/>
          <w:spacing w:val="-3"/>
        </w:rPr>
        <w:t>o</w:t>
      </w:r>
      <w:r>
        <w:rPr>
          <w:rFonts w:ascii="Arial" w:hAnsi="Arial" w:cs="Arial"/>
          <w:color w:val="000000"/>
        </w:rPr>
        <w:t>nst</w:t>
      </w:r>
      <w:r>
        <w:rPr>
          <w:rFonts w:ascii="Arial" w:hAnsi="Arial" w:cs="Arial"/>
          <w:color w:val="000000"/>
          <w:spacing w:val="1"/>
        </w:rPr>
        <w:t>r</w:t>
      </w:r>
      <w:r>
        <w:rPr>
          <w:rFonts w:ascii="Arial" w:hAnsi="Arial" w:cs="Arial"/>
          <w:color w:val="000000"/>
        </w:rPr>
        <w:t>u</w:t>
      </w:r>
      <w:r>
        <w:rPr>
          <w:rFonts w:ascii="Arial" w:hAnsi="Arial" w:cs="Arial"/>
          <w:color w:val="000000"/>
          <w:spacing w:val="-3"/>
        </w:rPr>
        <w:t>c</w:t>
      </w:r>
      <w:r>
        <w:rPr>
          <w:rFonts w:ascii="Arial" w:hAnsi="Arial" w:cs="Arial"/>
          <w:color w:val="000000"/>
        </w:rPr>
        <w:t>c</w:t>
      </w:r>
      <w:r>
        <w:rPr>
          <w:rFonts w:ascii="Arial" w:hAnsi="Arial" w:cs="Arial"/>
          <w:color w:val="000000"/>
          <w:spacing w:val="-1"/>
        </w:rPr>
        <w:t>i</w:t>
      </w:r>
      <w:r>
        <w:rPr>
          <w:rFonts w:ascii="Arial" w:hAnsi="Arial" w:cs="Arial"/>
          <w:color w:val="000000"/>
        </w:rPr>
        <w:t>ón</w:t>
      </w:r>
      <w:r>
        <w:rPr>
          <w:rFonts w:ascii="Arial" w:hAnsi="Arial" w:cs="Arial"/>
          <w:color w:val="000000"/>
          <w:spacing w:val="15"/>
        </w:rPr>
        <w:t xml:space="preserve"> </w:t>
      </w:r>
      <w:r>
        <w:rPr>
          <w:rFonts w:ascii="Arial" w:hAnsi="Arial" w:cs="Arial"/>
          <w:color w:val="000000"/>
        </w:rPr>
        <w:t>de</w:t>
      </w:r>
      <w:r>
        <w:rPr>
          <w:rFonts w:ascii="Arial" w:hAnsi="Arial" w:cs="Arial"/>
          <w:color w:val="000000"/>
          <w:spacing w:val="13"/>
        </w:rPr>
        <w:t xml:space="preserve"> </w:t>
      </w:r>
      <w:r>
        <w:rPr>
          <w:rFonts w:ascii="Arial" w:hAnsi="Arial" w:cs="Arial"/>
          <w:color w:val="000000"/>
        </w:rPr>
        <w:t>un</w:t>
      </w:r>
      <w:r>
        <w:rPr>
          <w:rFonts w:ascii="Arial" w:hAnsi="Arial" w:cs="Arial"/>
          <w:color w:val="000000"/>
          <w:spacing w:val="13"/>
        </w:rPr>
        <w:t xml:space="preserve"> </w:t>
      </w:r>
      <w:r>
        <w:rPr>
          <w:rFonts w:ascii="Arial" w:hAnsi="Arial" w:cs="Arial"/>
          <w:color w:val="000000"/>
        </w:rPr>
        <w:t>s</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spacing w:val="-3"/>
        </w:rPr>
        <w:t>e</w:t>
      </w:r>
      <w:r>
        <w:rPr>
          <w:rFonts w:ascii="Arial" w:hAnsi="Arial" w:cs="Arial"/>
          <w:color w:val="000000"/>
          <w:spacing w:val="-2"/>
        </w:rPr>
        <w:t>m</w:t>
      </w:r>
      <w:r>
        <w:rPr>
          <w:rFonts w:ascii="Arial" w:hAnsi="Arial" w:cs="Arial"/>
          <w:color w:val="000000"/>
        </w:rPr>
        <w:t>a</w:t>
      </w:r>
      <w:r>
        <w:rPr>
          <w:rFonts w:ascii="Arial" w:hAnsi="Arial" w:cs="Arial"/>
          <w:color w:val="000000"/>
          <w:spacing w:val="16"/>
        </w:rPr>
        <w:t xml:space="preserve"> </w:t>
      </w:r>
      <w:proofErr w:type="spellStart"/>
      <w:r>
        <w:rPr>
          <w:rFonts w:ascii="Arial" w:hAnsi="Arial" w:cs="Arial"/>
          <w:color w:val="000000"/>
        </w:rPr>
        <w:t>b</w:t>
      </w:r>
      <w:r>
        <w:rPr>
          <w:rFonts w:ascii="Arial" w:hAnsi="Arial" w:cs="Arial"/>
          <w:color w:val="000000"/>
          <w:spacing w:val="-1"/>
        </w:rPr>
        <w:t>i</w:t>
      </w:r>
      <w:r>
        <w:rPr>
          <w:rFonts w:ascii="Arial" w:hAnsi="Arial" w:cs="Arial"/>
          <w:color w:val="000000"/>
          <w:spacing w:val="4"/>
        </w:rPr>
        <w:t>o</w:t>
      </w:r>
      <w:r>
        <w:rPr>
          <w:rFonts w:ascii="Arial" w:hAnsi="Arial" w:cs="Arial"/>
          <w:color w:val="000000"/>
        </w:rPr>
        <w:t>e</w:t>
      </w:r>
      <w:r>
        <w:rPr>
          <w:rFonts w:ascii="Arial" w:hAnsi="Arial" w:cs="Arial"/>
          <w:color w:val="000000"/>
          <w:spacing w:val="-1"/>
        </w:rPr>
        <w:t>l</w:t>
      </w:r>
      <w:r>
        <w:rPr>
          <w:rFonts w:ascii="Arial" w:hAnsi="Arial" w:cs="Arial"/>
          <w:color w:val="000000"/>
        </w:rPr>
        <w:t>éct</w:t>
      </w:r>
      <w:r>
        <w:rPr>
          <w:rFonts w:ascii="Arial" w:hAnsi="Arial" w:cs="Arial"/>
          <w:color w:val="000000"/>
          <w:spacing w:val="1"/>
        </w:rPr>
        <w:t>r</w:t>
      </w:r>
      <w:r>
        <w:rPr>
          <w:rFonts w:ascii="Arial" w:hAnsi="Arial" w:cs="Arial"/>
          <w:color w:val="000000"/>
          <w:spacing w:val="-1"/>
        </w:rPr>
        <w:t>i</w:t>
      </w:r>
      <w:r>
        <w:rPr>
          <w:rFonts w:ascii="Arial" w:hAnsi="Arial" w:cs="Arial"/>
          <w:color w:val="000000"/>
        </w:rPr>
        <w:t>co</w:t>
      </w:r>
      <w:proofErr w:type="spellEnd"/>
      <w:r>
        <w:rPr>
          <w:rFonts w:ascii="Arial" w:hAnsi="Arial" w:cs="Arial"/>
          <w:color w:val="000000"/>
          <w:spacing w:val="14"/>
        </w:rPr>
        <w:t xml:space="preserve"> </w:t>
      </w:r>
      <w:r>
        <w:rPr>
          <w:rFonts w:ascii="Arial" w:hAnsi="Arial" w:cs="Arial"/>
          <w:color w:val="000000"/>
        </w:rPr>
        <w:t>c</w:t>
      </w:r>
      <w:r>
        <w:rPr>
          <w:rFonts w:ascii="Arial" w:hAnsi="Arial" w:cs="Arial"/>
          <w:color w:val="000000"/>
          <w:spacing w:val="-3"/>
        </w:rPr>
        <w:t>o</w:t>
      </w:r>
      <w:r>
        <w:rPr>
          <w:rFonts w:ascii="Arial" w:hAnsi="Arial" w:cs="Arial"/>
          <w:color w:val="000000"/>
        </w:rPr>
        <w:t xml:space="preserve">n </w:t>
      </w:r>
      <w:r>
        <w:rPr>
          <w:rFonts w:ascii="Arial" w:hAnsi="Arial" w:cs="Arial"/>
          <w:color w:val="000000"/>
          <w:spacing w:val="-1"/>
        </w:rPr>
        <w:t>i</w:t>
      </w:r>
      <w:r>
        <w:rPr>
          <w:rFonts w:ascii="Arial" w:hAnsi="Arial" w:cs="Arial"/>
          <w:color w:val="000000"/>
        </w:rPr>
        <w:t>nte</w:t>
      </w:r>
      <w:r>
        <w:rPr>
          <w:rFonts w:ascii="Arial" w:hAnsi="Arial" w:cs="Arial"/>
          <w:color w:val="000000"/>
          <w:spacing w:val="-1"/>
        </w:rPr>
        <w:t>r</w:t>
      </w:r>
      <w:r>
        <w:rPr>
          <w:rFonts w:ascii="Arial" w:hAnsi="Arial" w:cs="Arial"/>
          <w:color w:val="000000"/>
          <w:spacing w:val="3"/>
        </w:rPr>
        <w:t>f</w:t>
      </w:r>
      <w:r>
        <w:rPr>
          <w:rFonts w:ascii="Arial" w:hAnsi="Arial" w:cs="Arial"/>
          <w:color w:val="000000"/>
        </w:rPr>
        <w:t>ace</w:t>
      </w:r>
      <w:r>
        <w:rPr>
          <w:rFonts w:ascii="Arial" w:hAnsi="Arial" w:cs="Arial"/>
          <w:color w:val="000000"/>
          <w:spacing w:val="3"/>
        </w:rPr>
        <w:t xml:space="preserve"> </w:t>
      </w:r>
      <w:r>
        <w:rPr>
          <w:rFonts w:ascii="Arial" w:hAnsi="Arial" w:cs="Arial"/>
          <w:color w:val="000000"/>
        </w:rPr>
        <w:t>al</w:t>
      </w:r>
      <w:r>
        <w:rPr>
          <w:rFonts w:ascii="Arial" w:hAnsi="Arial" w:cs="Arial"/>
          <w:color w:val="000000"/>
          <w:spacing w:val="4"/>
        </w:rPr>
        <w:t xml:space="preserve"> </w:t>
      </w:r>
      <w:proofErr w:type="spellStart"/>
      <w:r>
        <w:rPr>
          <w:rFonts w:ascii="Arial" w:hAnsi="Arial" w:cs="Arial"/>
          <w:color w:val="000000"/>
        </w:rPr>
        <w:t>b</w:t>
      </w:r>
      <w:r>
        <w:rPr>
          <w:rFonts w:ascii="Arial" w:hAnsi="Arial" w:cs="Arial"/>
          <w:color w:val="000000"/>
          <w:spacing w:val="-1"/>
        </w:rPr>
        <w:t>i</w:t>
      </w:r>
      <w:r>
        <w:rPr>
          <w:rFonts w:ascii="Arial" w:hAnsi="Arial" w:cs="Arial"/>
          <w:color w:val="000000"/>
        </w:rPr>
        <w:t>o</w:t>
      </w:r>
      <w:r>
        <w:rPr>
          <w:rFonts w:ascii="Arial" w:hAnsi="Arial" w:cs="Arial"/>
          <w:color w:val="000000"/>
          <w:spacing w:val="-1"/>
        </w:rPr>
        <w:t>p</w:t>
      </w:r>
      <w:r>
        <w:rPr>
          <w:rFonts w:ascii="Arial" w:hAnsi="Arial" w:cs="Arial"/>
          <w:color w:val="000000"/>
        </w:rPr>
        <w:t>ac</w:t>
      </w:r>
      <w:proofErr w:type="spellEnd"/>
      <w:r>
        <w:rPr>
          <w:rFonts w:ascii="Arial" w:hAnsi="Arial" w:cs="Arial"/>
          <w:color w:val="000000"/>
          <w:spacing w:val="5"/>
        </w:rPr>
        <w:t xml:space="preserve"> </w:t>
      </w:r>
      <w:r>
        <w:rPr>
          <w:rFonts w:ascii="Arial" w:hAnsi="Arial" w:cs="Arial"/>
          <w:color w:val="000000"/>
        </w:rPr>
        <w:t>p</w:t>
      </w:r>
      <w:r>
        <w:rPr>
          <w:rFonts w:ascii="Arial" w:hAnsi="Arial" w:cs="Arial"/>
          <w:color w:val="000000"/>
          <w:spacing w:val="-1"/>
        </w:rPr>
        <w:t>a</w:t>
      </w:r>
      <w:r>
        <w:rPr>
          <w:rFonts w:ascii="Arial" w:hAnsi="Arial" w:cs="Arial"/>
          <w:color w:val="000000"/>
          <w:spacing w:val="1"/>
        </w:rPr>
        <w:t>r</w:t>
      </w:r>
      <w:r>
        <w:rPr>
          <w:rFonts w:ascii="Arial" w:hAnsi="Arial" w:cs="Arial"/>
          <w:color w:val="000000"/>
        </w:rPr>
        <w:t>a e</w:t>
      </w:r>
      <w:r>
        <w:rPr>
          <w:rFonts w:ascii="Arial" w:hAnsi="Arial" w:cs="Arial"/>
          <w:color w:val="000000"/>
          <w:spacing w:val="-3"/>
        </w:rPr>
        <w:t>v</w:t>
      </w:r>
      <w:r>
        <w:rPr>
          <w:rFonts w:ascii="Arial" w:hAnsi="Arial" w:cs="Arial"/>
          <w:color w:val="000000"/>
        </w:rPr>
        <w:t>a</w:t>
      </w:r>
      <w:r>
        <w:rPr>
          <w:rFonts w:ascii="Arial" w:hAnsi="Arial" w:cs="Arial"/>
          <w:color w:val="000000"/>
          <w:spacing w:val="-1"/>
        </w:rPr>
        <w:t>l</w:t>
      </w:r>
      <w:r>
        <w:rPr>
          <w:rFonts w:ascii="Arial" w:hAnsi="Arial" w:cs="Arial"/>
          <w:color w:val="000000"/>
        </w:rPr>
        <w:t>u</w:t>
      </w:r>
      <w:r>
        <w:rPr>
          <w:rFonts w:ascii="Arial" w:hAnsi="Arial" w:cs="Arial"/>
          <w:color w:val="000000"/>
          <w:spacing w:val="-1"/>
        </w:rPr>
        <w:t>a</w:t>
      </w:r>
      <w:r>
        <w:rPr>
          <w:rFonts w:ascii="Arial" w:hAnsi="Arial" w:cs="Arial"/>
          <w:color w:val="000000"/>
        </w:rPr>
        <w:t>r</w:t>
      </w:r>
      <w:r>
        <w:rPr>
          <w:rFonts w:ascii="Arial" w:hAnsi="Arial" w:cs="Arial"/>
          <w:color w:val="000000"/>
          <w:spacing w:val="6"/>
        </w:rPr>
        <w:t xml:space="preserve"> </w:t>
      </w:r>
      <w:r>
        <w:rPr>
          <w:rFonts w:ascii="Arial" w:hAnsi="Arial" w:cs="Arial"/>
          <w:color w:val="000000"/>
        </w:rPr>
        <w:t>el</w:t>
      </w:r>
      <w:r>
        <w:rPr>
          <w:rFonts w:ascii="Arial" w:hAnsi="Arial" w:cs="Arial"/>
          <w:color w:val="000000"/>
          <w:spacing w:val="4"/>
        </w:rPr>
        <w:t xml:space="preserve"> </w:t>
      </w:r>
      <w:r>
        <w:rPr>
          <w:rFonts w:ascii="Arial" w:hAnsi="Arial" w:cs="Arial"/>
          <w:color w:val="000000"/>
        </w:rPr>
        <w:t>s</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rPr>
        <w:t>ema</w:t>
      </w:r>
      <w:r>
        <w:rPr>
          <w:rFonts w:ascii="Arial" w:hAnsi="Arial" w:cs="Arial"/>
          <w:color w:val="000000"/>
          <w:spacing w:val="6"/>
        </w:rPr>
        <w:t xml:space="preserve"> </w:t>
      </w:r>
      <w:r>
        <w:rPr>
          <w:rFonts w:ascii="Arial" w:hAnsi="Arial" w:cs="Arial"/>
          <w:color w:val="000000"/>
        </w:rPr>
        <w:t>c</w:t>
      </w:r>
      <w:r>
        <w:rPr>
          <w:rFonts w:ascii="Arial" w:hAnsi="Arial" w:cs="Arial"/>
          <w:color w:val="000000"/>
          <w:spacing w:val="-3"/>
        </w:rPr>
        <w:t>a</w:t>
      </w:r>
      <w:r>
        <w:rPr>
          <w:rFonts w:ascii="Arial" w:hAnsi="Arial" w:cs="Arial"/>
          <w:color w:val="000000"/>
          <w:spacing w:val="1"/>
        </w:rPr>
        <w:t>r</w:t>
      </w:r>
      <w:r>
        <w:rPr>
          <w:rFonts w:ascii="Arial" w:hAnsi="Arial" w:cs="Arial"/>
          <w:color w:val="000000"/>
        </w:rPr>
        <w:t>d</w:t>
      </w:r>
      <w:r>
        <w:rPr>
          <w:rFonts w:ascii="Arial" w:hAnsi="Arial" w:cs="Arial"/>
          <w:color w:val="000000"/>
          <w:spacing w:val="-1"/>
        </w:rPr>
        <w:t>i</w:t>
      </w:r>
      <w:r>
        <w:rPr>
          <w:rFonts w:ascii="Arial" w:hAnsi="Arial" w:cs="Arial"/>
          <w:color w:val="000000"/>
        </w:rPr>
        <w:t>o</w:t>
      </w:r>
      <w:r>
        <w:rPr>
          <w:rFonts w:ascii="Arial" w:hAnsi="Arial" w:cs="Arial"/>
          <w:color w:val="000000"/>
          <w:spacing w:val="-3"/>
        </w:rPr>
        <w:t>v</w:t>
      </w:r>
      <w:r>
        <w:rPr>
          <w:rFonts w:ascii="Arial" w:hAnsi="Arial" w:cs="Arial"/>
          <w:color w:val="000000"/>
        </w:rPr>
        <w:t>asc</w:t>
      </w:r>
      <w:r>
        <w:rPr>
          <w:rFonts w:ascii="Arial" w:hAnsi="Arial" w:cs="Arial"/>
          <w:color w:val="000000"/>
          <w:spacing w:val="-1"/>
        </w:rPr>
        <w:t>ul</w:t>
      </w:r>
      <w:r>
        <w:rPr>
          <w:rFonts w:ascii="Arial" w:hAnsi="Arial" w:cs="Arial"/>
          <w:color w:val="000000"/>
        </w:rPr>
        <w:t>a</w:t>
      </w:r>
      <w:r>
        <w:rPr>
          <w:rFonts w:ascii="Arial" w:hAnsi="Arial" w:cs="Arial"/>
          <w:color w:val="000000"/>
          <w:spacing w:val="-11"/>
        </w:rPr>
        <w:t>r</w:t>
      </w:r>
      <w:r>
        <w:rPr>
          <w:rFonts w:ascii="Arial" w:hAnsi="Arial" w:cs="Arial"/>
          <w:color w:val="000000"/>
        </w:rPr>
        <w:t>.</w:t>
      </w:r>
      <w:r>
        <w:rPr>
          <w:rFonts w:ascii="Arial" w:hAnsi="Arial" w:cs="Arial"/>
          <w:color w:val="000000"/>
          <w:spacing w:val="2"/>
        </w:rPr>
        <w:t xml:space="preserve"> </w:t>
      </w:r>
      <w:r>
        <w:rPr>
          <w:rFonts w:ascii="Arial" w:hAnsi="Arial" w:cs="Arial"/>
          <w:color w:val="000000"/>
          <w:spacing w:val="-8"/>
        </w:rPr>
        <w:t>T</w:t>
      </w:r>
      <w:r>
        <w:rPr>
          <w:rFonts w:ascii="Arial" w:hAnsi="Arial" w:cs="Arial"/>
          <w:color w:val="000000"/>
          <w:spacing w:val="1"/>
        </w:rPr>
        <w:t>r</w:t>
      </w:r>
      <w:r>
        <w:rPr>
          <w:rFonts w:ascii="Arial" w:hAnsi="Arial" w:cs="Arial"/>
          <w:color w:val="000000"/>
        </w:rPr>
        <w:t>a</w:t>
      </w:r>
      <w:r>
        <w:rPr>
          <w:rFonts w:ascii="Arial" w:hAnsi="Arial" w:cs="Arial"/>
          <w:color w:val="000000"/>
          <w:spacing w:val="-1"/>
        </w:rPr>
        <w:t>b</w:t>
      </w:r>
      <w:r>
        <w:rPr>
          <w:rFonts w:ascii="Arial" w:hAnsi="Arial" w:cs="Arial"/>
          <w:color w:val="000000"/>
          <w:spacing w:val="-3"/>
        </w:rPr>
        <w:t>a</w:t>
      </w:r>
      <w:r>
        <w:rPr>
          <w:rFonts w:ascii="Arial" w:hAnsi="Arial" w:cs="Arial"/>
          <w:color w:val="000000"/>
          <w:spacing w:val="1"/>
        </w:rPr>
        <w:t>j</w:t>
      </w:r>
      <w:r>
        <w:rPr>
          <w:rFonts w:ascii="Arial" w:hAnsi="Arial" w:cs="Arial"/>
          <w:color w:val="000000"/>
        </w:rPr>
        <w:t>o</w:t>
      </w:r>
      <w:r>
        <w:rPr>
          <w:rFonts w:ascii="Arial" w:hAnsi="Arial" w:cs="Arial"/>
          <w:color w:val="000000"/>
          <w:spacing w:val="5"/>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rPr>
        <w:t>g</w:t>
      </w:r>
      <w:r>
        <w:rPr>
          <w:rFonts w:ascii="Arial" w:hAnsi="Arial" w:cs="Arial"/>
          <w:color w:val="000000"/>
          <w:spacing w:val="-2"/>
        </w:rPr>
        <w:t>r</w:t>
      </w:r>
      <w:r>
        <w:rPr>
          <w:rFonts w:ascii="Arial" w:hAnsi="Arial" w:cs="Arial"/>
          <w:color w:val="000000"/>
        </w:rPr>
        <w:t>a</w:t>
      </w:r>
      <w:r>
        <w:rPr>
          <w:rFonts w:ascii="Arial" w:hAnsi="Arial" w:cs="Arial"/>
          <w:color w:val="000000"/>
          <w:spacing w:val="-1"/>
        </w:rPr>
        <w:t>d</w:t>
      </w:r>
      <w:r>
        <w:rPr>
          <w:rFonts w:ascii="Arial" w:hAnsi="Arial" w:cs="Arial"/>
          <w:color w:val="000000"/>
        </w:rPr>
        <w:t>o</w:t>
      </w:r>
      <w:r>
        <w:rPr>
          <w:rFonts w:ascii="Arial" w:hAnsi="Arial" w:cs="Arial"/>
          <w:color w:val="000000"/>
          <w:spacing w:val="5"/>
        </w:rPr>
        <w:t xml:space="preserve"> </w:t>
      </w:r>
      <w:r>
        <w:rPr>
          <w:rFonts w:ascii="Arial" w:hAnsi="Arial" w:cs="Arial"/>
          <w:color w:val="000000"/>
        </w:rPr>
        <w:t>de</w:t>
      </w:r>
      <w:r>
        <w:rPr>
          <w:rFonts w:ascii="Arial" w:hAnsi="Arial" w:cs="Arial"/>
          <w:color w:val="000000"/>
          <w:spacing w:val="5"/>
        </w:rPr>
        <w:t xml:space="preserve"> </w:t>
      </w:r>
      <w:r>
        <w:rPr>
          <w:rFonts w:ascii="Arial" w:hAnsi="Arial" w:cs="Arial"/>
          <w:color w:val="000000"/>
          <w:spacing w:val="1"/>
        </w:rPr>
        <w:t>I</w:t>
      </w:r>
      <w:r>
        <w:rPr>
          <w:rFonts w:ascii="Arial" w:hAnsi="Arial" w:cs="Arial"/>
          <w:color w:val="000000"/>
          <w:spacing w:val="-3"/>
        </w:rPr>
        <w:t>n</w:t>
      </w:r>
      <w:r>
        <w:rPr>
          <w:rFonts w:ascii="Arial" w:hAnsi="Arial" w:cs="Arial"/>
          <w:color w:val="000000"/>
          <w:spacing w:val="2"/>
        </w:rPr>
        <w:t>g</w:t>
      </w:r>
      <w:r>
        <w:rPr>
          <w:rFonts w:ascii="Arial" w:hAnsi="Arial" w:cs="Arial"/>
          <w:color w:val="000000"/>
        </w:rPr>
        <w:t>e</w:t>
      </w:r>
      <w:r>
        <w:rPr>
          <w:rFonts w:ascii="Arial" w:hAnsi="Arial" w:cs="Arial"/>
          <w:color w:val="000000"/>
          <w:spacing w:val="-1"/>
        </w:rPr>
        <w:t>ni</w:t>
      </w:r>
      <w:r>
        <w:rPr>
          <w:rFonts w:ascii="Arial" w:hAnsi="Arial" w:cs="Arial"/>
          <w:color w:val="000000"/>
        </w:rPr>
        <w:t>e</w:t>
      </w:r>
      <w:r>
        <w:rPr>
          <w:rFonts w:ascii="Arial" w:hAnsi="Arial" w:cs="Arial"/>
          <w:color w:val="000000"/>
          <w:spacing w:val="-2"/>
        </w:rPr>
        <w:t>r</w:t>
      </w:r>
      <w:r>
        <w:rPr>
          <w:rFonts w:ascii="Arial" w:hAnsi="Arial" w:cs="Arial"/>
          <w:color w:val="000000"/>
        </w:rPr>
        <w:t>o b</w:t>
      </w:r>
      <w:r>
        <w:rPr>
          <w:rFonts w:ascii="Arial" w:hAnsi="Arial" w:cs="Arial"/>
          <w:color w:val="000000"/>
          <w:spacing w:val="-1"/>
        </w:rPr>
        <w:t>i</w:t>
      </w:r>
      <w:r>
        <w:rPr>
          <w:rFonts w:ascii="Arial" w:hAnsi="Arial" w:cs="Arial"/>
          <w:color w:val="000000"/>
        </w:rPr>
        <w:t>oméd</w:t>
      </w:r>
      <w:r>
        <w:rPr>
          <w:rFonts w:ascii="Arial" w:hAnsi="Arial" w:cs="Arial"/>
          <w:color w:val="000000"/>
          <w:spacing w:val="-1"/>
        </w:rPr>
        <w:t>i</w:t>
      </w:r>
      <w:r>
        <w:rPr>
          <w:rFonts w:ascii="Arial" w:hAnsi="Arial" w:cs="Arial"/>
          <w:color w:val="000000"/>
        </w:rPr>
        <w:t>co.</w:t>
      </w:r>
      <w:r>
        <w:rPr>
          <w:rFonts w:ascii="Arial" w:hAnsi="Arial" w:cs="Arial"/>
          <w:color w:val="000000"/>
          <w:spacing w:val="2"/>
        </w:rPr>
        <w:t xml:space="preserve"> </w:t>
      </w:r>
      <w:r>
        <w:rPr>
          <w:rFonts w:ascii="Arial" w:hAnsi="Arial" w:cs="Arial"/>
          <w:color w:val="000000"/>
          <w:spacing w:val="-1"/>
        </w:rPr>
        <w:t>B</w:t>
      </w:r>
      <w:r>
        <w:rPr>
          <w:rFonts w:ascii="Arial" w:hAnsi="Arial" w:cs="Arial"/>
          <w:color w:val="000000"/>
        </w:rPr>
        <w:t>uc</w:t>
      </w:r>
      <w:r>
        <w:rPr>
          <w:rFonts w:ascii="Arial" w:hAnsi="Arial" w:cs="Arial"/>
          <w:color w:val="000000"/>
          <w:spacing w:val="-3"/>
        </w:rPr>
        <w:t>a</w:t>
      </w:r>
      <w:r>
        <w:rPr>
          <w:rFonts w:ascii="Arial" w:hAnsi="Arial" w:cs="Arial"/>
          <w:color w:val="000000"/>
          <w:spacing w:val="1"/>
        </w:rPr>
        <w:t>r</w:t>
      </w:r>
      <w:r>
        <w:rPr>
          <w:rFonts w:ascii="Arial" w:hAnsi="Arial" w:cs="Arial"/>
          <w:color w:val="000000"/>
        </w:rPr>
        <w:t>ama</w:t>
      </w:r>
      <w:r>
        <w:rPr>
          <w:rFonts w:ascii="Arial" w:hAnsi="Arial" w:cs="Arial"/>
          <w:color w:val="000000"/>
          <w:spacing w:val="-3"/>
        </w:rPr>
        <w:t>n</w:t>
      </w:r>
      <w:r>
        <w:rPr>
          <w:rFonts w:ascii="Arial" w:hAnsi="Arial" w:cs="Arial"/>
          <w:color w:val="000000"/>
        </w:rPr>
        <w:t>g</w:t>
      </w:r>
      <w:r>
        <w:rPr>
          <w:rFonts w:ascii="Arial" w:hAnsi="Arial" w:cs="Arial"/>
          <w:color w:val="000000"/>
          <w:spacing w:val="-1"/>
        </w:rPr>
        <w:t>a</w:t>
      </w:r>
      <w:r>
        <w:rPr>
          <w:rFonts w:ascii="Arial" w:hAnsi="Arial" w:cs="Arial"/>
          <w:color w:val="000000"/>
        </w:rPr>
        <w:t>:</w:t>
      </w:r>
      <w:r>
        <w:rPr>
          <w:rFonts w:ascii="Arial" w:hAnsi="Arial" w:cs="Arial"/>
          <w:color w:val="000000"/>
          <w:spacing w:val="2"/>
        </w:rPr>
        <w:t xml:space="preserve"> </w:t>
      </w:r>
      <w:r>
        <w:rPr>
          <w:rFonts w:ascii="Arial" w:hAnsi="Arial" w:cs="Arial"/>
          <w:color w:val="000000"/>
        </w:rPr>
        <w:t>F</w:t>
      </w:r>
      <w:r>
        <w:rPr>
          <w:rFonts w:ascii="Arial" w:hAnsi="Arial" w:cs="Arial"/>
          <w:color w:val="000000"/>
          <w:spacing w:val="-1"/>
        </w:rPr>
        <w:t>u</w:t>
      </w:r>
      <w:r>
        <w:rPr>
          <w:rFonts w:ascii="Arial" w:hAnsi="Arial" w:cs="Arial"/>
          <w:color w:val="000000"/>
        </w:rPr>
        <w:t>n</w:t>
      </w:r>
      <w:r>
        <w:rPr>
          <w:rFonts w:ascii="Arial" w:hAnsi="Arial" w:cs="Arial"/>
          <w:color w:val="000000"/>
          <w:spacing w:val="-1"/>
        </w:rPr>
        <w:t>d</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1"/>
        </w:rPr>
        <w:t xml:space="preserve"> </w:t>
      </w:r>
      <w:r>
        <w:rPr>
          <w:rFonts w:ascii="Arial" w:hAnsi="Arial" w:cs="Arial"/>
          <w:color w:val="000000"/>
          <w:spacing w:val="-1"/>
        </w:rPr>
        <w:t>U</w:t>
      </w:r>
      <w:r>
        <w:rPr>
          <w:rFonts w:ascii="Arial" w:hAnsi="Arial" w:cs="Arial"/>
          <w:color w:val="000000"/>
        </w:rPr>
        <w:t>n</w:t>
      </w:r>
      <w:r>
        <w:rPr>
          <w:rFonts w:ascii="Arial" w:hAnsi="Arial" w:cs="Arial"/>
          <w:color w:val="000000"/>
          <w:spacing w:val="-1"/>
        </w:rPr>
        <w:t>i</w:t>
      </w:r>
      <w:r>
        <w:rPr>
          <w:rFonts w:ascii="Arial" w:hAnsi="Arial" w:cs="Arial"/>
          <w:color w:val="000000"/>
          <w:spacing w:val="-2"/>
        </w:rPr>
        <w:t>v</w:t>
      </w:r>
      <w:r>
        <w:rPr>
          <w:rFonts w:ascii="Arial" w:hAnsi="Arial" w:cs="Arial"/>
          <w:color w:val="000000"/>
        </w:rPr>
        <w:t>ersita</w:t>
      </w:r>
      <w:r>
        <w:rPr>
          <w:rFonts w:ascii="Arial" w:hAnsi="Arial" w:cs="Arial"/>
          <w:color w:val="000000"/>
          <w:spacing w:val="1"/>
        </w:rPr>
        <w:t>r</w:t>
      </w:r>
      <w:r>
        <w:rPr>
          <w:rFonts w:ascii="Arial" w:hAnsi="Arial" w:cs="Arial"/>
          <w:color w:val="000000"/>
          <w:spacing w:val="-3"/>
        </w:rPr>
        <w:t>i</w:t>
      </w:r>
      <w:r>
        <w:rPr>
          <w:rFonts w:ascii="Arial" w:hAnsi="Arial" w:cs="Arial"/>
          <w:color w:val="000000"/>
        </w:rPr>
        <w:t>a Be</w:t>
      </w:r>
      <w:r>
        <w:rPr>
          <w:rFonts w:ascii="Arial" w:hAnsi="Arial" w:cs="Arial"/>
          <w:color w:val="000000"/>
          <w:spacing w:val="-2"/>
        </w:rPr>
        <w:t>l</w:t>
      </w:r>
      <w:r>
        <w:rPr>
          <w:rFonts w:ascii="Arial" w:hAnsi="Arial" w:cs="Arial"/>
          <w:color w:val="000000"/>
          <w:spacing w:val="1"/>
        </w:rPr>
        <w:t>tr</w:t>
      </w:r>
      <w:r>
        <w:rPr>
          <w:rFonts w:ascii="Arial" w:hAnsi="Arial" w:cs="Arial"/>
          <w:color w:val="000000"/>
        </w:rPr>
        <w:t>á</w:t>
      </w:r>
      <w:r>
        <w:rPr>
          <w:rFonts w:ascii="Arial" w:hAnsi="Arial" w:cs="Arial"/>
          <w:color w:val="000000"/>
          <w:spacing w:val="-3"/>
        </w:rPr>
        <w:t>n</w:t>
      </w:r>
      <w:r>
        <w:rPr>
          <w:rFonts w:ascii="Arial" w:hAnsi="Arial" w:cs="Arial"/>
          <w:color w:val="000000"/>
        </w:rPr>
        <w:t>.</w:t>
      </w:r>
      <w:r>
        <w:rPr>
          <w:rFonts w:ascii="Arial" w:hAnsi="Arial" w:cs="Arial"/>
          <w:color w:val="000000"/>
          <w:spacing w:val="2"/>
        </w:rPr>
        <w:t xml:space="preserve"> </w:t>
      </w:r>
      <w:r>
        <w:rPr>
          <w:rFonts w:ascii="Arial" w:hAnsi="Arial" w:cs="Arial"/>
          <w:color w:val="000000"/>
        </w:rPr>
        <w:t>2</w:t>
      </w:r>
      <w:r>
        <w:rPr>
          <w:rFonts w:ascii="Arial" w:hAnsi="Arial" w:cs="Arial"/>
          <w:color w:val="000000"/>
          <w:spacing w:val="-1"/>
        </w:rPr>
        <w:t>0</w:t>
      </w:r>
      <w:r>
        <w:rPr>
          <w:rFonts w:ascii="Arial" w:hAnsi="Arial" w:cs="Arial"/>
          <w:color w:val="000000"/>
        </w:rPr>
        <w:t>0</w:t>
      </w:r>
      <w:r>
        <w:rPr>
          <w:rFonts w:ascii="Arial" w:hAnsi="Arial" w:cs="Arial"/>
          <w:color w:val="000000"/>
          <w:spacing w:val="-3"/>
        </w:rPr>
        <w:t>5</w:t>
      </w:r>
      <w:r>
        <w:rPr>
          <w:rFonts w:ascii="Arial" w:hAnsi="Arial" w:cs="Arial"/>
          <w:color w:val="000000"/>
        </w:rPr>
        <w:t>.</w:t>
      </w:r>
    </w:p>
    <w:p w14:paraId="0468939C" w14:textId="77777777" w:rsidR="00DD6DF8" w:rsidRDefault="00DD6DF8" w:rsidP="00DD6DF8">
      <w:pPr>
        <w:widowControl w:val="0"/>
        <w:autoSpaceDE w:val="0"/>
        <w:autoSpaceDN w:val="0"/>
        <w:adjustRightInd w:val="0"/>
        <w:spacing w:before="10" w:line="240" w:lineRule="exact"/>
        <w:rPr>
          <w:rFonts w:ascii="Arial" w:hAnsi="Arial" w:cs="Arial"/>
          <w:color w:val="000000"/>
        </w:rPr>
      </w:pPr>
    </w:p>
    <w:p w14:paraId="3AF3850A" w14:textId="77777777" w:rsidR="00DD6DF8" w:rsidRDefault="00DD6DF8" w:rsidP="00DD6DF8">
      <w:pPr>
        <w:widowControl w:val="0"/>
        <w:autoSpaceDE w:val="0"/>
        <w:autoSpaceDN w:val="0"/>
        <w:adjustRightInd w:val="0"/>
        <w:ind w:right="2"/>
        <w:jc w:val="both"/>
        <w:rPr>
          <w:rFonts w:ascii="Arial" w:hAnsi="Arial" w:cs="Arial"/>
          <w:color w:val="000000"/>
        </w:rPr>
      </w:pPr>
      <w:r>
        <w:rPr>
          <w:rFonts w:ascii="Arial" w:hAnsi="Arial" w:cs="Arial"/>
          <w:b/>
          <w:bCs/>
          <w:color w:val="000000"/>
          <w:spacing w:val="-1"/>
        </w:rPr>
        <w:t>D</w:t>
      </w:r>
      <w:r>
        <w:rPr>
          <w:rFonts w:ascii="Arial" w:hAnsi="Arial" w:cs="Arial"/>
          <w:b/>
          <w:bCs/>
          <w:color w:val="000000"/>
        </w:rPr>
        <w:t>er</w:t>
      </w:r>
      <w:r>
        <w:rPr>
          <w:rFonts w:ascii="Arial" w:hAnsi="Arial" w:cs="Arial"/>
          <w:b/>
          <w:bCs/>
          <w:color w:val="000000"/>
          <w:spacing w:val="1"/>
        </w:rPr>
        <w:t>i</w:t>
      </w:r>
      <w:r>
        <w:rPr>
          <w:rFonts w:ascii="Arial" w:hAnsi="Arial" w:cs="Arial"/>
          <w:b/>
          <w:bCs/>
          <w:color w:val="000000"/>
          <w:spacing w:val="-3"/>
        </w:rPr>
        <w:t>v</w:t>
      </w:r>
      <w:r>
        <w:rPr>
          <w:rFonts w:ascii="Arial" w:hAnsi="Arial" w:cs="Arial"/>
          <w:b/>
          <w:bCs/>
          <w:color w:val="000000"/>
        </w:rPr>
        <w:t>a</w:t>
      </w:r>
      <w:r>
        <w:rPr>
          <w:rFonts w:ascii="Arial" w:hAnsi="Arial" w:cs="Arial"/>
          <w:b/>
          <w:bCs/>
          <w:color w:val="000000"/>
          <w:spacing w:val="-1"/>
        </w:rPr>
        <w:t>c</w:t>
      </w:r>
      <w:r>
        <w:rPr>
          <w:rFonts w:ascii="Arial" w:hAnsi="Arial" w:cs="Arial"/>
          <w:b/>
          <w:bCs/>
          <w:color w:val="000000"/>
          <w:spacing w:val="1"/>
        </w:rPr>
        <w:t>i</w:t>
      </w:r>
      <w:r>
        <w:rPr>
          <w:rFonts w:ascii="Arial" w:hAnsi="Arial" w:cs="Arial"/>
          <w:b/>
          <w:bCs/>
          <w:color w:val="000000"/>
        </w:rPr>
        <w:t>ón</w:t>
      </w:r>
      <w:r>
        <w:rPr>
          <w:rFonts w:ascii="Arial" w:hAnsi="Arial" w:cs="Arial"/>
          <w:b/>
          <w:bCs/>
          <w:color w:val="000000"/>
          <w:spacing w:val="1"/>
        </w:rPr>
        <w:t xml:space="preserve"> </w:t>
      </w:r>
      <w:r>
        <w:rPr>
          <w:rFonts w:ascii="Arial" w:hAnsi="Arial" w:cs="Arial"/>
          <w:b/>
          <w:bCs/>
          <w:color w:val="000000"/>
          <w:spacing w:val="-1"/>
        </w:rPr>
        <w:t>I</w:t>
      </w:r>
      <w:r>
        <w:rPr>
          <w:rFonts w:ascii="Arial" w:hAnsi="Arial" w:cs="Arial"/>
          <w:b/>
          <w:bCs/>
          <w:color w:val="000000"/>
          <w:spacing w:val="1"/>
        </w:rPr>
        <w:t>I</w:t>
      </w:r>
      <w:r>
        <w:rPr>
          <w:rFonts w:ascii="Arial" w:hAnsi="Arial" w:cs="Arial"/>
          <w:b/>
          <w:bCs/>
          <w:color w:val="000000"/>
        </w:rPr>
        <w:t>.</w:t>
      </w:r>
    </w:p>
    <w:p w14:paraId="2B43A168" w14:textId="77777777" w:rsidR="00DD6DF8" w:rsidRDefault="00DD6DF8" w:rsidP="00DD6DF8">
      <w:pPr>
        <w:widowControl w:val="0"/>
        <w:autoSpaceDE w:val="0"/>
        <w:autoSpaceDN w:val="0"/>
        <w:adjustRightInd w:val="0"/>
        <w:spacing w:before="1" w:line="239" w:lineRule="auto"/>
        <w:ind w:right="72"/>
        <w:jc w:val="both"/>
        <w:rPr>
          <w:rFonts w:ascii="Arial" w:hAnsi="Arial" w:cs="Arial"/>
          <w:color w:val="000000"/>
        </w:rPr>
      </w:pPr>
      <w:r>
        <w:rPr>
          <w:rFonts w:ascii="Arial" w:hAnsi="Arial" w:cs="Arial"/>
          <w:color w:val="000000"/>
          <w:spacing w:val="-1"/>
        </w:rPr>
        <w:t>E</w:t>
      </w:r>
      <w:r>
        <w:rPr>
          <w:rFonts w:ascii="Arial" w:hAnsi="Arial" w:cs="Arial"/>
          <w:color w:val="000000"/>
        </w:rPr>
        <w:t>n</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1"/>
        </w:rPr>
        <w:t>e</w:t>
      </w:r>
      <w:r>
        <w:rPr>
          <w:rFonts w:ascii="Arial" w:hAnsi="Arial" w:cs="Arial"/>
          <w:color w:val="000000"/>
          <w:spacing w:val="1"/>
        </w:rPr>
        <w:t>r</w:t>
      </w:r>
      <w:r>
        <w:rPr>
          <w:rFonts w:ascii="Arial" w:hAnsi="Arial" w:cs="Arial"/>
          <w:color w:val="000000"/>
          <w:spacing w:val="-1"/>
        </w:rPr>
        <w:t>i</w:t>
      </w:r>
      <w:r>
        <w:rPr>
          <w:rFonts w:ascii="Arial" w:hAnsi="Arial" w:cs="Arial"/>
          <w:color w:val="000000"/>
          <w:spacing w:val="-2"/>
        </w:rPr>
        <w:t>v</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3"/>
        </w:rPr>
        <w:t xml:space="preserve"> </w:t>
      </w:r>
      <w:r>
        <w:rPr>
          <w:rFonts w:ascii="Arial" w:hAnsi="Arial" w:cs="Arial"/>
          <w:color w:val="000000"/>
          <w:spacing w:val="1"/>
        </w:rPr>
        <w:t>I</w:t>
      </w:r>
      <w:r>
        <w:rPr>
          <w:rFonts w:ascii="Arial" w:hAnsi="Arial" w:cs="Arial"/>
          <w:color w:val="000000"/>
        </w:rPr>
        <w:t>I</w:t>
      </w:r>
      <w:r>
        <w:rPr>
          <w:rFonts w:ascii="Arial" w:hAnsi="Arial" w:cs="Arial"/>
          <w:color w:val="000000"/>
          <w:spacing w:val="2"/>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spacing w:val="-3"/>
        </w:rPr>
        <w:t>a</w:t>
      </w:r>
      <w:r>
        <w:rPr>
          <w:rFonts w:ascii="Arial" w:hAnsi="Arial" w:cs="Arial"/>
          <w:color w:val="000000"/>
        </w:rPr>
        <w:t xml:space="preserve">s </w:t>
      </w:r>
      <w:r>
        <w:rPr>
          <w:rFonts w:ascii="Arial" w:hAnsi="Arial" w:cs="Arial"/>
          <w:color w:val="000000"/>
          <w:spacing w:val="34"/>
        </w:rPr>
        <w:t xml:space="preserve"> </w:t>
      </w:r>
      <w:r>
        <w:rPr>
          <w:rFonts w:ascii="Arial" w:hAnsi="Arial" w:cs="Arial"/>
          <w:color w:val="000000"/>
        </w:rPr>
        <w:t>e</w:t>
      </w:r>
      <w:r>
        <w:rPr>
          <w:rFonts w:ascii="Arial" w:hAnsi="Arial" w:cs="Arial"/>
          <w:color w:val="000000"/>
          <w:spacing w:val="-3"/>
        </w:rPr>
        <w:t>x</w:t>
      </w:r>
      <w:r>
        <w:rPr>
          <w:rFonts w:ascii="Arial" w:hAnsi="Arial" w:cs="Arial"/>
          <w:color w:val="000000"/>
          <w:spacing w:val="1"/>
        </w:rPr>
        <w:t>tr</w:t>
      </w:r>
      <w:r>
        <w:rPr>
          <w:rFonts w:ascii="Arial" w:hAnsi="Arial" w:cs="Arial"/>
          <w:color w:val="000000"/>
          <w:spacing w:val="-3"/>
        </w:rPr>
        <w:t>e</w:t>
      </w:r>
      <w:r>
        <w:rPr>
          <w:rFonts w:ascii="Arial" w:hAnsi="Arial" w:cs="Arial"/>
          <w:color w:val="000000"/>
          <w:spacing w:val="1"/>
        </w:rPr>
        <w:t>m</w:t>
      </w:r>
      <w:r>
        <w:rPr>
          <w:rFonts w:ascii="Arial" w:hAnsi="Arial" w:cs="Arial"/>
          <w:color w:val="000000"/>
          <w:spacing w:val="-1"/>
        </w:rPr>
        <w:t>i</w:t>
      </w:r>
      <w:r>
        <w:rPr>
          <w:rFonts w:ascii="Arial" w:hAnsi="Arial" w:cs="Arial"/>
          <w:color w:val="000000"/>
        </w:rPr>
        <w:t>d</w:t>
      </w:r>
      <w:r>
        <w:rPr>
          <w:rFonts w:ascii="Arial" w:hAnsi="Arial" w:cs="Arial"/>
          <w:color w:val="000000"/>
          <w:spacing w:val="-1"/>
        </w:rPr>
        <w:t>a</w:t>
      </w:r>
      <w:r>
        <w:rPr>
          <w:rFonts w:ascii="Arial" w:hAnsi="Arial" w:cs="Arial"/>
          <w:color w:val="000000"/>
        </w:rPr>
        <w:t>d</w:t>
      </w:r>
      <w:r>
        <w:rPr>
          <w:rFonts w:ascii="Arial" w:hAnsi="Arial" w:cs="Arial"/>
          <w:color w:val="000000"/>
          <w:spacing w:val="-1"/>
        </w:rPr>
        <w:t>e</w:t>
      </w:r>
      <w:r>
        <w:rPr>
          <w:rFonts w:ascii="Arial" w:hAnsi="Arial" w:cs="Arial"/>
          <w:color w:val="000000"/>
        </w:rPr>
        <w:t>s</w:t>
      </w:r>
      <w:r>
        <w:rPr>
          <w:rFonts w:ascii="Arial" w:hAnsi="Arial" w:cs="Arial"/>
          <w:color w:val="000000"/>
          <w:spacing w:val="4"/>
        </w:rPr>
        <w:t xml:space="preserve"> </w:t>
      </w:r>
      <w:r>
        <w:rPr>
          <w:rFonts w:ascii="Arial" w:hAnsi="Arial" w:cs="Arial"/>
          <w:color w:val="000000"/>
        </w:rPr>
        <w:t xml:space="preserve">el </w:t>
      </w:r>
      <w:r>
        <w:rPr>
          <w:rFonts w:ascii="Arial" w:hAnsi="Arial" w:cs="Arial"/>
          <w:color w:val="000000"/>
          <w:spacing w:val="1"/>
        </w:rPr>
        <w:t>t</w:t>
      </w:r>
      <w:r>
        <w:rPr>
          <w:rFonts w:ascii="Arial" w:hAnsi="Arial" w:cs="Arial"/>
          <w:color w:val="000000"/>
        </w:rPr>
        <w:t>e</w:t>
      </w:r>
      <w:r>
        <w:rPr>
          <w:rFonts w:ascii="Arial" w:hAnsi="Arial" w:cs="Arial"/>
          <w:color w:val="000000"/>
          <w:spacing w:val="-2"/>
        </w:rPr>
        <w:t>r</w:t>
      </w:r>
      <w:r>
        <w:rPr>
          <w:rFonts w:ascii="Arial" w:hAnsi="Arial" w:cs="Arial"/>
          <w:color w:val="000000"/>
          <w:spacing w:val="1"/>
        </w:rPr>
        <w:t>m</w:t>
      </w:r>
      <w:r>
        <w:rPr>
          <w:rFonts w:ascii="Arial" w:hAnsi="Arial" w:cs="Arial"/>
          <w:color w:val="000000"/>
          <w:spacing w:val="-3"/>
        </w:rPr>
        <w:t>i</w:t>
      </w:r>
      <w:r>
        <w:rPr>
          <w:rFonts w:ascii="Arial" w:hAnsi="Arial" w:cs="Arial"/>
          <w:color w:val="000000"/>
        </w:rPr>
        <w:t>n</w:t>
      </w:r>
      <w:r>
        <w:rPr>
          <w:rFonts w:ascii="Arial" w:hAnsi="Arial" w:cs="Arial"/>
          <w:color w:val="000000"/>
          <w:spacing w:val="-1"/>
        </w:rPr>
        <w:t>a</w:t>
      </w:r>
      <w:r>
        <w:rPr>
          <w:rFonts w:ascii="Arial" w:hAnsi="Arial" w:cs="Arial"/>
          <w:color w:val="000000"/>
        </w:rPr>
        <w:t>l</w:t>
      </w:r>
      <w:r>
        <w:rPr>
          <w:rFonts w:ascii="Arial" w:hAnsi="Arial" w:cs="Arial"/>
          <w:color w:val="000000"/>
          <w:spacing w:val="3"/>
        </w:rPr>
        <w:t xml:space="preserve"> </w:t>
      </w:r>
      <w:r>
        <w:rPr>
          <w:rFonts w:ascii="Arial" w:hAnsi="Arial" w:cs="Arial"/>
          <w:color w:val="000000"/>
        </w:rPr>
        <w:t>n</w:t>
      </w:r>
      <w:r>
        <w:rPr>
          <w:rFonts w:ascii="Arial" w:hAnsi="Arial" w:cs="Arial"/>
          <w:color w:val="000000"/>
          <w:spacing w:val="-1"/>
        </w:rPr>
        <w:t>e</w:t>
      </w:r>
      <w:r>
        <w:rPr>
          <w:rFonts w:ascii="Arial" w:hAnsi="Arial" w:cs="Arial"/>
          <w:color w:val="000000"/>
          <w:spacing w:val="2"/>
        </w:rPr>
        <w:t>g</w:t>
      </w:r>
      <w:r>
        <w:rPr>
          <w:rFonts w:ascii="Arial" w:hAnsi="Arial" w:cs="Arial"/>
          <w:color w:val="000000"/>
          <w:spacing w:val="-3"/>
        </w:rPr>
        <w:t>a</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v</w:t>
      </w:r>
      <w:r>
        <w:rPr>
          <w:rFonts w:ascii="Arial" w:hAnsi="Arial" w:cs="Arial"/>
          <w:color w:val="000000"/>
        </w:rPr>
        <w:t>o</w:t>
      </w:r>
      <w:r>
        <w:rPr>
          <w:rFonts w:ascii="Arial" w:hAnsi="Arial" w:cs="Arial"/>
          <w:color w:val="000000"/>
          <w:spacing w:val="4"/>
        </w:rPr>
        <w:t xml:space="preserve"> </w:t>
      </w:r>
      <w:r>
        <w:rPr>
          <w:rFonts w:ascii="Arial" w:hAnsi="Arial" w:cs="Arial"/>
          <w:color w:val="000000"/>
        </w:rPr>
        <w:t>del</w:t>
      </w:r>
      <w:r>
        <w:rPr>
          <w:rFonts w:ascii="Arial" w:hAnsi="Arial" w:cs="Arial"/>
          <w:color w:val="000000"/>
          <w:spacing w:val="2"/>
        </w:rPr>
        <w:t xml:space="preserve"> </w:t>
      </w:r>
      <w:r>
        <w:rPr>
          <w:rFonts w:ascii="Arial" w:hAnsi="Arial" w:cs="Arial"/>
          <w:color w:val="000000"/>
        </w:rPr>
        <w:t>e</w:t>
      </w:r>
      <w:r>
        <w:rPr>
          <w:rFonts w:ascii="Arial" w:hAnsi="Arial" w:cs="Arial"/>
          <w:color w:val="000000"/>
          <w:spacing w:val="-1"/>
        </w:rPr>
        <w:t>l</w:t>
      </w:r>
      <w:r>
        <w:rPr>
          <w:rFonts w:ascii="Arial" w:hAnsi="Arial" w:cs="Arial"/>
          <w:color w:val="000000"/>
        </w:rPr>
        <w:t>ect</w:t>
      </w:r>
      <w:r>
        <w:rPr>
          <w:rFonts w:ascii="Arial" w:hAnsi="Arial" w:cs="Arial"/>
          <w:color w:val="000000"/>
          <w:spacing w:val="1"/>
        </w:rPr>
        <w:t>r</w:t>
      </w:r>
      <w:r>
        <w:rPr>
          <w:rFonts w:ascii="Arial" w:hAnsi="Arial" w:cs="Arial"/>
          <w:color w:val="000000"/>
          <w:spacing w:val="-3"/>
        </w:rPr>
        <w:t>o</w:t>
      </w:r>
      <w:r>
        <w:rPr>
          <w:rFonts w:ascii="Arial" w:hAnsi="Arial" w:cs="Arial"/>
          <w:color w:val="000000"/>
        </w:rPr>
        <w:t>card</w:t>
      </w:r>
      <w:r>
        <w:rPr>
          <w:rFonts w:ascii="Arial" w:hAnsi="Arial" w:cs="Arial"/>
          <w:color w:val="000000"/>
          <w:spacing w:val="-1"/>
        </w:rPr>
        <w:t>i</w:t>
      </w:r>
      <w:r>
        <w:rPr>
          <w:rFonts w:ascii="Arial" w:hAnsi="Arial" w:cs="Arial"/>
          <w:color w:val="000000"/>
        </w:rPr>
        <w:t>ó</w:t>
      </w:r>
      <w:r>
        <w:rPr>
          <w:rFonts w:ascii="Arial" w:hAnsi="Arial" w:cs="Arial"/>
          <w:color w:val="000000"/>
          <w:spacing w:val="-1"/>
        </w:rPr>
        <w:t>g</w:t>
      </w:r>
      <w:r>
        <w:rPr>
          <w:rFonts w:ascii="Arial" w:hAnsi="Arial" w:cs="Arial"/>
          <w:color w:val="000000"/>
          <w:spacing w:val="1"/>
        </w:rPr>
        <w:t>r</w:t>
      </w:r>
      <w:r>
        <w:rPr>
          <w:rFonts w:ascii="Arial" w:hAnsi="Arial" w:cs="Arial"/>
          <w:color w:val="000000"/>
          <w:spacing w:val="-3"/>
        </w:rPr>
        <w:t>a</w:t>
      </w:r>
      <w:r>
        <w:rPr>
          <w:rFonts w:ascii="Arial" w:hAnsi="Arial" w:cs="Arial"/>
          <w:color w:val="000000"/>
          <w:spacing w:val="3"/>
        </w:rPr>
        <w:t>f</w:t>
      </w:r>
      <w:r>
        <w:rPr>
          <w:rFonts w:ascii="Arial" w:hAnsi="Arial" w:cs="Arial"/>
          <w:color w:val="000000"/>
        </w:rPr>
        <w:t>o</w:t>
      </w:r>
      <w:r>
        <w:rPr>
          <w:rFonts w:ascii="Arial" w:hAnsi="Arial" w:cs="Arial"/>
          <w:color w:val="000000"/>
          <w:spacing w:val="2"/>
        </w:rPr>
        <w:t xml:space="preserve"> </w:t>
      </w:r>
      <w:r>
        <w:rPr>
          <w:rFonts w:ascii="Arial" w:hAnsi="Arial" w:cs="Arial"/>
          <w:color w:val="000000"/>
        </w:rPr>
        <w:t>e</w:t>
      </w:r>
      <w:r>
        <w:rPr>
          <w:rFonts w:ascii="Arial" w:hAnsi="Arial" w:cs="Arial"/>
          <w:color w:val="000000"/>
          <w:spacing w:val="-3"/>
        </w:rPr>
        <w:t>s</w:t>
      </w:r>
      <w:r>
        <w:rPr>
          <w:rFonts w:ascii="Arial" w:hAnsi="Arial" w:cs="Arial"/>
          <w:color w:val="000000"/>
          <w:spacing w:val="1"/>
        </w:rPr>
        <w:t>t</w:t>
      </w:r>
      <w:r>
        <w:rPr>
          <w:rFonts w:ascii="Arial" w:hAnsi="Arial" w:cs="Arial"/>
          <w:color w:val="000000"/>
        </w:rPr>
        <w:t>á co</w:t>
      </w:r>
      <w:r>
        <w:rPr>
          <w:rFonts w:ascii="Arial" w:hAnsi="Arial" w:cs="Arial"/>
          <w:color w:val="000000"/>
          <w:spacing w:val="-1"/>
        </w:rPr>
        <w:t>n</w:t>
      </w:r>
      <w:r>
        <w:rPr>
          <w:rFonts w:ascii="Arial" w:hAnsi="Arial" w:cs="Arial"/>
          <w:color w:val="000000"/>
        </w:rPr>
        <w:t>ectado</w:t>
      </w:r>
      <w:r>
        <w:rPr>
          <w:rFonts w:ascii="Arial" w:hAnsi="Arial" w:cs="Arial"/>
          <w:color w:val="000000"/>
          <w:spacing w:val="3"/>
        </w:rPr>
        <w:t xml:space="preserve"> </w:t>
      </w:r>
      <w:r>
        <w:rPr>
          <w:rFonts w:ascii="Arial" w:hAnsi="Arial" w:cs="Arial"/>
          <w:color w:val="000000"/>
        </w:rPr>
        <w:t>c</w:t>
      </w:r>
      <w:r>
        <w:rPr>
          <w:rFonts w:ascii="Arial" w:hAnsi="Arial" w:cs="Arial"/>
          <w:color w:val="000000"/>
          <w:spacing w:val="-3"/>
        </w:rPr>
        <w:t>o</w:t>
      </w:r>
      <w:r>
        <w:rPr>
          <w:rFonts w:ascii="Arial" w:hAnsi="Arial" w:cs="Arial"/>
          <w:color w:val="000000"/>
        </w:rPr>
        <w:t>n</w:t>
      </w:r>
      <w:r>
        <w:rPr>
          <w:rFonts w:ascii="Arial" w:hAnsi="Arial" w:cs="Arial"/>
          <w:color w:val="000000"/>
          <w:spacing w:val="4"/>
        </w:rPr>
        <w:t xml:space="preserve"> </w:t>
      </w:r>
      <w:r>
        <w:rPr>
          <w:rFonts w:ascii="Arial" w:hAnsi="Arial" w:cs="Arial"/>
          <w:color w:val="000000"/>
        </w:rPr>
        <w:t>el</w:t>
      </w:r>
      <w:r>
        <w:rPr>
          <w:rFonts w:ascii="Arial" w:hAnsi="Arial" w:cs="Arial"/>
          <w:color w:val="000000"/>
          <w:spacing w:val="2"/>
        </w:rPr>
        <w:t xml:space="preserve"> </w:t>
      </w:r>
      <w:r>
        <w:rPr>
          <w:rFonts w:ascii="Arial" w:hAnsi="Arial" w:cs="Arial"/>
          <w:color w:val="000000"/>
        </w:rPr>
        <w:t>bra</w:t>
      </w:r>
      <w:r>
        <w:rPr>
          <w:rFonts w:ascii="Arial" w:hAnsi="Arial" w:cs="Arial"/>
          <w:color w:val="000000"/>
          <w:spacing w:val="-2"/>
        </w:rPr>
        <w:t>z</w:t>
      </w:r>
      <w:r>
        <w:rPr>
          <w:rFonts w:ascii="Arial" w:hAnsi="Arial" w:cs="Arial"/>
          <w:color w:val="000000"/>
        </w:rPr>
        <w:t>o d</w:t>
      </w:r>
      <w:r>
        <w:rPr>
          <w:rFonts w:ascii="Arial" w:hAnsi="Arial" w:cs="Arial"/>
          <w:color w:val="000000"/>
          <w:spacing w:val="-1"/>
        </w:rPr>
        <w:t>e</w:t>
      </w:r>
      <w:r>
        <w:rPr>
          <w:rFonts w:ascii="Arial" w:hAnsi="Arial" w:cs="Arial"/>
          <w:color w:val="000000"/>
          <w:spacing w:val="1"/>
        </w:rPr>
        <w:t>r</w:t>
      </w:r>
      <w:r>
        <w:rPr>
          <w:rFonts w:ascii="Arial" w:hAnsi="Arial" w:cs="Arial"/>
          <w:color w:val="000000"/>
        </w:rPr>
        <w:t>ec</w:t>
      </w:r>
      <w:r>
        <w:rPr>
          <w:rFonts w:ascii="Arial" w:hAnsi="Arial" w:cs="Arial"/>
          <w:color w:val="000000"/>
          <w:spacing w:val="-1"/>
        </w:rPr>
        <w:t>h</w:t>
      </w:r>
      <w:r>
        <w:rPr>
          <w:rFonts w:ascii="Arial" w:hAnsi="Arial" w:cs="Arial"/>
          <w:color w:val="000000"/>
        </w:rPr>
        <w:t>o</w:t>
      </w:r>
      <w:r>
        <w:rPr>
          <w:rFonts w:ascii="Arial" w:hAnsi="Arial" w:cs="Arial"/>
          <w:color w:val="000000"/>
          <w:spacing w:val="3"/>
        </w:rPr>
        <w:t xml:space="preserve"> </w:t>
      </w:r>
      <w:r>
        <w:rPr>
          <w:rFonts w:ascii="Arial" w:hAnsi="Arial" w:cs="Arial"/>
          <w:color w:val="000000"/>
        </w:rPr>
        <w:t>y</w:t>
      </w:r>
      <w:r>
        <w:rPr>
          <w:rFonts w:ascii="Arial" w:hAnsi="Arial" w:cs="Arial"/>
          <w:color w:val="000000"/>
          <w:spacing w:val="1"/>
        </w:rPr>
        <w:t xml:space="preserve"> </w:t>
      </w:r>
      <w:r>
        <w:rPr>
          <w:rFonts w:ascii="Arial" w:hAnsi="Arial" w:cs="Arial"/>
          <w:color w:val="000000"/>
        </w:rPr>
        <w:t>el</w:t>
      </w:r>
      <w:r>
        <w:rPr>
          <w:rFonts w:ascii="Arial" w:hAnsi="Arial" w:cs="Arial"/>
          <w:color w:val="000000"/>
          <w:spacing w:val="3"/>
        </w:rPr>
        <w:t xml:space="preserve"> </w:t>
      </w:r>
      <w:r>
        <w:rPr>
          <w:rFonts w:ascii="Arial" w:hAnsi="Arial" w:cs="Arial"/>
          <w:color w:val="000000"/>
          <w:spacing w:val="1"/>
        </w:rPr>
        <w:t>t</w:t>
      </w:r>
      <w:r>
        <w:rPr>
          <w:rFonts w:ascii="Arial" w:hAnsi="Arial" w:cs="Arial"/>
          <w:color w:val="000000"/>
          <w:spacing w:val="-3"/>
        </w:rPr>
        <w:t>e</w:t>
      </w:r>
      <w:r>
        <w:rPr>
          <w:rFonts w:ascii="Arial" w:hAnsi="Arial" w:cs="Arial"/>
          <w:color w:val="000000"/>
          <w:spacing w:val="1"/>
        </w:rPr>
        <w:t>rm</w:t>
      </w:r>
      <w:r>
        <w:rPr>
          <w:rFonts w:ascii="Arial" w:hAnsi="Arial" w:cs="Arial"/>
          <w:color w:val="000000"/>
          <w:spacing w:val="-1"/>
        </w:rPr>
        <w:t>i</w:t>
      </w:r>
      <w:r>
        <w:rPr>
          <w:rFonts w:ascii="Arial" w:hAnsi="Arial" w:cs="Arial"/>
          <w:color w:val="000000"/>
        </w:rPr>
        <w:t>n</w:t>
      </w:r>
      <w:r>
        <w:rPr>
          <w:rFonts w:ascii="Arial" w:hAnsi="Arial" w:cs="Arial"/>
          <w:color w:val="000000"/>
          <w:spacing w:val="-1"/>
        </w:rPr>
        <w:t>a</w:t>
      </w:r>
      <w:r>
        <w:rPr>
          <w:rFonts w:ascii="Arial" w:hAnsi="Arial" w:cs="Arial"/>
          <w:color w:val="000000"/>
        </w:rPr>
        <w:t>l</w:t>
      </w:r>
      <w:r>
        <w:rPr>
          <w:rFonts w:ascii="Arial" w:hAnsi="Arial" w:cs="Arial"/>
          <w:color w:val="000000"/>
          <w:spacing w:val="3"/>
        </w:rPr>
        <w:t xml:space="preserve"> </w:t>
      </w:r>
      <w:r>
        <w:rPr>
          <w:rFonts w:ascii="Arial" w:hAnsi="Arial" w:cs="Arial"/>
          <w:color w:val="000000"/>
        </w:rPr>
        <w:t>p</w:t>
      </w:r>
      <w:r>
        <w:rPr>
          <w:rFonts w:ascii="Arial" w:hAnsi="Arial" w:cs="Arial"/>
          <w:color w:val="000000"/>
          <w:spacing w:val="-3"/>
        </w:rPr>
        <w:t>o</w:t>
      </w:r>
      <w:r>
        <w:rPr>
          <w:rFonts w:ascii="Arial" w:hAnsi="Arial" w:cs="Arial"/>
          <w:color w:val="000000"/>
        </w:rPr>
        <w:t>s</w:t>
      </w:r>
      <w:r>
        <w:rPr>
          <w:rFonts w:ascii="Arial" w:hAnsi="Arial" w:cs="Arial"/>
          <w:color w:val="000000"/>
          <w:spacing w:val="-1"/>
        </w:rPr>
        <w:t>i</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v</w:t>
      </w:r>
      <w:r>
        <w:rPr>
          <w:rFonts w:ascii="Arial" w:hAnsi="Arial" w:cs="Arial"/>
          <w:color w:val="000000"/>
        </w:rPr>
        <w:t>o,</w:t>
      </w:r>
      <w:r>
        <w:rPr>
          <w:rFonts w:ascii="Arial" w:hAnsi="Arial" w:cs="Arial"/>
          <w:color w:val="000000"/>
          <w:spacing w:val="4"/>
        </w:rPr>
        <w:t xml:space="preserve"> </w:t>
      </w:r>
      <w:r>
        <w:rPr>
          <w:rFonts w:ascii="Arial" w:hAnsi="Arial" w:cs="Arial"/>
          <w:color w:val="000000"/>
        </w:rPr>
        <w:t>con</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3"/>
        </w:rPr>
        <w:t xml:space="preserve"> </w:t>
      </w:r>
      <w:r>
        <w:rPr>
          <w:rFonts w:ascii="Arial" w:hAnsi="Arial" w:cs="Arial"/>
          <w:color w:val="000000"/>
        </w:rPr>
        <w:t>p</w:t>
      </w:r>
      <w:r>
        <w:rPr>
          <w:rFonts w:ascii="Arial" w:hAnsi="Arial" w:cs="Arial"/>
          <w:color w:val="000000"/>
          <w:spacing w:val="-1"/>
        </w:rPr>
        <w:t>i</w:t>
      </w:r>
      <w:r>
        <w:rPr>
          <w:rFonts w:ascii="Arial" w:hAnsi="Arial" w:cs="Arial"/>
          <w:color w:val="000000"/>
        </w:rPr>
        <w:t>erna</w:t>
      </w:r>
      <w:r>
        <w:rPr>
          <w:rFonts w:ascii="Arial" w:hAnsi="Arial" w:cs="Arial"/>
          <w:color w:val="000000"/>
          <w:spacing w:val="3"/>
        </w:rPr>
        <w:t xml:space="preserve"> </w:t>
      </w:r>
      <w:r>
        <w:rPr>
          <w:rFonts w:ascii="Arial" w:hAnsi="Arial" w:cs="Arial"/>
          <w:color w:val="000000"/>
          <w:spacing w:val="-1"/>
        </w:rPr>
        <w:t>i</w:t>
      </w:r>
      <w:r>
        <w:rPr>
          <w:rFonts w:ascii="Arial" w:hAnsi="Arial" w:cs="Arial"/>
          <w:color w:val="000000"/>
          <w:spacing w:val="-2"/>
        </w:rPr>
        <w:t>z</w:t>
      </w:r>
      <w:r>
        <w:rPr>
          <w:rFonts w:ascii="Arial" w:hAnsi="Arial" w:cs="Arial"/>
          <w:color w:val="000000"/>
          <w:spacing w:val="2"/>
        </w:rPr>
        <w:t>q</w:t>
      </w:r>
      <w:r>
        <w:rPr>
          <w:rFonts w:ascii="Arial" w:hAnsi="Arial" w:cs="Arial"/>
          <w:color w:val="000000"/>
          <w:spacing w:val="-3"/>
        </w:rPr>
        <w:t>u</w:t>
      </w:r>
      <w:r>
        <w:rPr>
          <w:rFonts w:ascii="Arial" w:hAnsi="Arial" w:cs="Arial"/>
          <w:color w:val="000000"/>
          <w:spacing w:val="-1"/>
        </w:rPr>
        <w:t>i</w:t>
      </w:r>
      <w:r>
        <w:rPr>
          <w:rFonts w:ascii="Arial" w:hAnsi="Arial" w:cs="Arial"/>
          <w:color w:val="000000"/>
        </w:rPr>
        <w:t>erda.</w:t>
      </w:r>
      <w:r>
        <w:rPr>
          <w:rFonts w:ascii="Arial" w:hAnsi="Arial" w:cs="Arial"/>
          <w:color w:val="000000"/>
          <w:spacing w:val="5"/>
        </w:rPr>
        <w:t xml:space="preserve"> </w:t>
      </w:r>
      <w:r>
        <w:rPr>
          <w:rFonts w:ascii="Arial" w:hAnsi="Arial" w:cs="Arial"/>
          <w:color w:val="000000"/>
          <w:spacing w:val="-1"/>
        </w:rPr>
        <w:t>P</w:t>
      </w:r>
      <w:r>
        <w:rPr>
          <w:rFonts w:ascii="Arial" w:hAnsi="Arial" w:cs="Arial"/>
          <w:color w:val="000000"/>
        </w:rPr>
        <w:t>or</w:t>
      </w:r>
      <w:r>
        <w:rPr>
          <w:rFonts w:ascii="Arial" w:hAnsi="Arial" w:cs="Arial"/>
          <w:color w:val="000000"/>
          <w:spacing w:val="1"/>
        </w:rPr>
        <w:t xml:space="preserve"> t</w:t>
      </w:r>
      <w:r>
        <w:rPr>
          <w:rFonts w:ascii="Arial" w:hAnsi="Arial" w:cs="Arial"/>
          <w:color w:val="000000"/>
        </w:rPr>
        <w:t>a</w:t>
      </w:r>
      <w:r>
        <w:rPr>
          <w:rFonts w:ascii="Arial" w:hAnsi="Arial" w:cs="Arial"/>
          <w:color w:val="000000"/>
          <w:spacing w:val="-3"/>
        </w:rPr>
        <w:t>n</w:t>
      </w:r>
      <w:r>
        <w:rPr>
          <w:rFonts w:ascii="Arial" w:hAnsi="Arial" w:cs="Arial"/>
          <w:color w:val="000000"/>
          <w:spacing w:val="1"/>
        </w:rPr>
        <w:t>t</w:t>
      </w:r>
      <w:r>
        <w:rPr>
          <w:rFonts w:ascii="Arial" w:hAnsi="Arial" w:cs="Arial"/>
          <w:color w:val="000000"/>
          <w:spacing w:val="-3"/>
        </w:rPr>
        <w:t>o</w:t>
      </w:r>
      <w:r>
        <w:rPr>
          <w:rFonts w:ascii="Arial" w:hAnsi="Arial" w:cs="Arial"/>
          <w:color w:val="000000"/>
        </w:rPr>
        <w:t xml:space="preserve">, como  </w:t>
      </w:r>
      <w:r>
        <w:rPr>
          <w:rFonts w:ascii="Arial" w:hAnsi="Arial" w:cs="Arial"/>
          <w:color w:val="000000"/>
          <w:spacing w:val="3"/>
        </w:rPr>
        <w:t xml:space="preserve"> </w:t>
      </w:r>
      <w:r>
        <w:rPr>
          <w:rFonts w:ascii="Arial" w:hAnsi="Arial" w:cs="Arial"/>
          <w:color w:val="000000"/>
        </w:rPr>
        <w:t>el   bra</w:t>
      </w:r>
      <w:r>
        <w:rPr>
          <w:rFonts w:ascii="Arial" w:hAnsi="Arial" w:cs="Arial"/>
          <w:color w:val="000000"/>
          <w:spacing w:val="-2"/>
        </w:rPr>
        <w:t>z</w:t>
      </w:r>
      <w:r>
        <w:rPr>
          <w:rFonts w:ascii="Arial" w:hAnsi="Arial" w:cs="Arial"/>
          <w:color w:val="000000"/>
        </w:rPr>
        <w:t xml:space="preserve">o  </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1"/>
        </w:rPr>
        <w:t>e</w:t>
      </w:r>
      <w:r>
        <w:rPr>
          <w:rFonts w:ascii="Arial" w:hAnsi="Arial" w:cs="Arial"/>
          <w:color w:val="000000"/>
          <w:spacing w:val="1"/>
        </w:rPr>
        <w:t>r</w:t>
      </w:r>
      <w:r>
        <w:rPr>
          <w:rFonts w:ascii="Arial" w:hAnsi="Arial" w:cs="Arial"/>
          <w:color w:val="000000"/>
        </w:rPr>
        <w:t>e</w:t>
      </w:r>
      <w:r>
        <w:rPr>
          <w:rFonts w:ascii="Arial" w:hAnsi="Arial" w:cs="Arial"/>
          <w:color w:val="000000"/>
          <w:spacing w:val="-3"/>
        </w:rPr>
        <w:t>c</w:t>
      </w:r>
      <w:r>
        <w:rPr>
          <w:rFonts w:ascii="Arial" w:hAnsi="Arial" w:cs="Arial"/>
          <w:color w:val="000000"/>
        </w:rPr>
        <w:t xml:space="preserve">ho  </w:t>
      </w:r>
      <w:r>
        <w:rPr>
          <w:rFonts w:ascii="Arial" w:hAnsi="Arial" w:cs="Arial"/>
          <w:color w:val="000000"/>
          <w:spacing w:val="2"/>
        </w:rPr>
        <w:t xml:space="preserve"> </w:t>
      </w:r>
      <w:r>
        <w:rPr>
          <w:rFonts w:ascii="Arial" w:hAnsi="Arial" w:cs="Arial"/>
          <w:color w:val="000000"/>
        </w:rPr>
        <w:t xml:space="preserve">es  </w:t>
      </w:r>
      <w:r>
        <w:rPr>
          <w:rFonts w:ascii="Arial" w:hAnsi="Arial" w:cs="Arial"/>
          <w:color w:val="000000"/>
          <w:spacing w:val="3"/>
        </w:rPr>
        <w:t xml:space="preserve"> </w:t>
      </w:r>
      <w:r>
        <w:rPr>
          <w:rFonts w:ascii="Arial" w:hAnsi="Arial" w:cs="Arial"/>
          <w:color w:val="000000"/>
        </w:rPr>
        <w:t>n</w:t>
      </w:r>
      <w:r>
        <w:rPr>
          <w:rFonts w:ascii="Arial" w:hAnsi="Arial" w:cs="Arial"/>
          <w:color w:val="000000"/>
          <w:spacing w:val="-3"/>
        </w:rPr>
        <w:t>e</w:t>
      </w:r>
      <w:r>
        <w:rPr>
          <w:rFonts w:ascii="Arial" w:hAnsi="Arial" w:cs="Arial"/>
          <w:color w:val="000000"/>
          <w:spacing w:val="2"/>
        </w:rPr>
        <w:t>g</w:t>
      </w:r>
      <w:r>
        <w:rPr>
          <w:rFonts w:ascii="Arial" w:hAnsi="Arial" w:cs="Arial"/>
          <w:color w:val="000000"/>
          <w:spacing w:val="-3"/>
        </w:rPr>
        <w:t>a</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v</w:t>
      </w:r>
      <w:r>
        <w:rPr>
          <w:rFonts w:ascii="Arial" w:hAnsi="Arial" w:cs="Arial"/>
          <w:color w:val="000000"/>
        </w:rPr>
        <w:t xml:space="preserve">o  </w:t>
      </w:r>
      <w:r>
        <w:rPr>
          <w:rFonts w:ascii="Arial" w:hAnsi="Arial" w:cs="Arial"/>
          <w:color w:val="000000"/>
          <w:spacing w:val="4"/>
        </w:rPr>
        <w:t xml:space="preserve"> </w:t>
      </w:r>
      <w:r>
        <w:rPr>
          <w:rFonts w:ascii="Arial" w:hAnsi="Arial" w:cs="Arial"/>
          <w:color w:val="000000"/>
        </w:rPr>
        <w:t xml:space="preserve">con  </w:t>
      </w:r>
      <w:r>
        <w:rPr>
          <w:rFonts w:ascii="Arial" w:hAnsi="Arial" w:cs="Arial"/>
          <w:color w:val="000000"/>
          <w:spacing w:val="2"/>
        </w:rPr>
        <w:t xml:space="preserve"> </w:t>
      </w:r>
      <w:r>
        <w:rPr>
          <w:rFonts w:ascii="Arial" w:hAnsi="Arial" w:cs="Arial"/>
          <w:color w:val="000000"/>
          <w:spacing w:val="1"/>
        </w:rPr>
        <w:t>r</w:t>
      </w:r>
      <w:r>
        <w:rPr>
          <w:rFonts w:ascii="Arial" w:hAnsi="Arial" w:cs="Arial"/>
          <w:color w:val="000000"/>
        </w:rPr>
        <w:t>es</w:t>
      </w:r>
      <w:r>
        <w:rPr>
          <w:rFonts w:ascii="Arial" w:hAnsi="Arial" w:cs="Arial"/>
          <w:color w:val="000000"/>
          <w:spacing w:val="-1"/>
        </w:rPr>
        <w:t>p</w:t>
      </w:r>
      <w:r>
        <w:rPr>
          <w:rFonts w:ascii="Arial" w:hAnsi="Arial" w:cs="Arial"/>
          <w:color w:val="000000"/>
        </w:rPr>
        <w:t>e</w:t>
      </w:r>
      <w:r>
        <w:rPr>
          <w:rFonts w:ascii="Arial" w:hAnsi="Arial" w:cs="Arial"/>
          <w:color w:val="000000"/>
          <w:spacing w:val="-3"/>
        </w:rPr>
        <w:t>c</w:t>
      </w:r>
      <w:r>
        <w:rPr>
          <w:rFonts w:ascii="Arial" w:hAnsi="Arial" w:cs="Arial"/>
          <w:color w:val="000000"/>
          <w:spacing w:val="1"/>
        </w:rPr>
        <w:t>t</w:t>
      </w:r>
      <w:r>
        <w:rPr>
          <w:rFonts w:ascii="Arial" w:hAnsi="Arial" w:cs="Arial"/>
          <w:color w:val="000000"/>
        </w:rPr>
        <w:t xml:space="preserve">o  </w:t>
      </w:r>
      <w:r>
        <w:rPr>
          <w:rFonts w:ascii="Arial" w:hAnsi="Arial" w:cs="Arial"/>
          <w:color w:val="000000"/>
          <w:spacing w:val="3"/>
        </w:rPr>
        <w:t xml:space="preserve"> </w:t>
      </w:r>
      <w:r>
        <w:rPr>
          <w:rFonts w:ascii="Arial" w:hAnsi="Arial" w:cs="Arial"/>
          <w:color w:val="000000"/>
        </w:rPr>
        <w:t xml:space="preserve">a  </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rPr>
        <w:t xml:space="preserve">a  </w:t>
      </w:r>
      <w:r>
        <w:rPr>
          <w:rFonts w:ascii="Arial" w:hAnsi="Arial" w:cs="Arial"/>
          <w:color w:val="000000"/>
          <w:spacing w:val="3"/>
        </w:rPr>
        <w:t xml:space="preserve"> </w:t>
      </w:r>
      <w:r>
        <w:rPr>
          <w:rFonts w:ascii="Arial" w:hAnsi="Arial" w:cs="Arial"/>
          <w:color w:val="000000"/>
        </w:rPr>
        <w:t>p</w:t>
      </w:r>
      <w:r>
        <w:rPr>
          <w:rFonts w:ascii="Arial" w:hAnsi="Arial" w:cs="Arial"/>
          <w:color w:val="000000"/>
          <w:spacing w:val="-1"/>
        </w:rPr>
        <w:t>i</w:t>
      </w:r>
      <w:r>
        <w:rPr>
          <w:rFonts w:ascii="Arial" w:hAnsi="Arial" w:cs="Arial"/>
          <w:color w:val="000000"/>
        </w:rPr>
        <w:t>e</w:t>
      </w:r>
      <w:r>
        <w:rPr>
          <w:rFonts w:ascii="Arial" w:hAnsi="Arial" w:cs="Arial"/>
          <w:color w:val="000000"/>
          <w:spacing w:val="-2"/>
        </w:rPr>
        <w:t>r</w:t>
      </w:r>
      <w:r>
        <w:rPr>
          <w:rFonts w:ascii="Arial" w:hAnsi="Arial" w:cs="Arial"/>
          <w:color w:val="000000"/>
        </w:rPr>
        <w:t xml:space="preserve">na  </w:t>
      </w:r>
      <w:r>
        <w:rPr>
          <w:rFonts w:ascii="Arial" w:hAnsi="Arial" w:cs="Arial"/>
          <w:color w:val="000000"/>
          <w:spacing w:val="2"/>
        </w:rPr>
        <w:t xml:space="preserve"> </w:t>
      </w:r>
      <w:r>
        <w:rPr>
          <w:rFonts w:ascii="Arial" w:hAnsi="Arial" w:cs="Arial"/>
          <w:color w:val="000000"/>
          <w:spacing w:val="-1"/>
        </w:rPr>
        <w:t>i</w:t>
      </w:r>
      <w:r>
        <w:rPr>
          <w:rFonts w:ascii="Arial" w:hAnsi="Arial" w:cs="Arial"/>
          <w:color w:val="000000"/>
          <w:spacing w:val="-2"/>
        </w:rPr>
        <w:t>z</w:t>
      </w:r>
      <w:r>
        <w:rPr>
          <w:rFonts w:ascii="Arial" w:hAnsi="Arial" w:cs="Arial"/>
          <w:color w:val="000000"/>
          <w:spacing w:val="2"/>
        </w:rPr>
        <w:t>q</w:t>
      </w:r>
      <w:r>
        <w:rPr>
          <w:rFonts w:ascii="Arial" w:hAnsi="Arial" w:cs="Arial"/>
          <w:color w:val="000000"/>
        </w:rPr>
        <w:t>u</w:t>
      </w:r>
      <w:r>
        <w:rPr>
          <w:rFonts w:ascii="Arial" w:hAnsi="Arial" w:cs="Arial"/>
          <w:color w:val="000000"/>
          <w:spacing w:val="-1"/>
        </w:rPr>
        <w:t>i</w:t>
      </w:r>
      <w:r>
        <w:rPr>
          <w:rFonts w:ascii="Arial" w:hAnsi="Arial" w:cs="Arial"/>
          <w:color w:val="000000"/>
        </w:rPr>
        <w:t xml:space="preserve">erda,  </w:t>
      </w:r>
      <w:r>
        <w:rPr>
          <w:rFonts w:ascii="Arial" w:hAnsi="Arial" w:cs="Arial"/>
          <w:color w:val="000000"/>
          <w:spacing w:val="2"/>
        </w:rPr>
        <w:t xml:space="preserve"> </w:t>
      </w:r>
      <w:r>
        <w:rPr>
          <w:rFonts w:ascii="Arial" w:hAnsi="Arial" w:cs="Arial"/>
          <w:color w:val="000000"/>
          <w:spacing w:val="-3"/>
        </w:rPr>
        <w:t xml:space="preserve">el </w:t>
      </w:r>
      <w:r>
        <w:rPr>
          <w:rFonts w:ascii="Arial" w:hAnsi="Arial" w:cs="Arial"/>
          <w:color w:val="000000"/>
        </w:rPr>
        <w:t>e</w:t>
      </w:r>
      <w:r>
        <w:rPr>
          <w:rFonts w:ascii="Arial" w:hAnsi="Arial" w:cs="Arial"/>
          <w:color w:val="000000"/>
          <w:spacing w:val="-1"/>
        </w:rPr>
        <w:t>l</w:t>
      </w:r>
      <w:r>
        <w:rPr>
          <w:rFonts w:ascii="Arial" w:hAnsi="Arial" w:cs="Arial"/>
          <w:color w:val="000000"/>
        </w:rPr>
        <w:t>ect</w:t>
      </w:r>
      <w:r>
        <w:rPr>
          <w:rFonts w:ascii="Arial" w:hAnsi="Arial" w:cs="Arial"/>
          <w:color w:val="000000"/>
          <w:spacing w:val="1"/>
        </w:rPr>
        <w:t>r</w:t>
      </w:r>
      <w:r>
        <w:rPr>
          <w:rFonts w:ascii="Arial" w:hAnsi="Arial" w:cs="Arial"/>
          <w:color w:val="000000"/>
        </w:rPr>
        <w:t>oc</w:t>
      </w:r>
      <w:r>
        <w:rPr>
          <w:rFonts w:ascii="Arial" w:hAnsi="Arial" w:cs="Arial"/>
          <w:color w:val="000000"/>
          <w:spacing w:val="-1"/>
        </w:rPr>
        <w:t>a</w:t>
      </w:r>
      <w:r>
        <w:rPr>
          <w:rFonts w:ascii="Arial" w:hAnsi="Arial" w:cs="Arial"/>
          <w:color w:val="000000"/>
          <w:spacing w:val="-2"/>
        </w:rPr>
        <w:t>r</w:t>
      </w:r>
      <w:r>
        <w:rPr>
          <w:rFonts w:ascii="Arial" w:hAnsi="Arial" w:cs="Arial"/>
          <w:color w:val="000000"/>
        </w:rPr>
        <w:t>d</w:t>
      </w:r>
      <w:r>
        <w:rPr>
          <w:rFonts w:ascii="Arial" w:hAnsi="Arial" w:cs="Arial"/>
          <w:color w:val="000000"/>
          <w:spacing w:val="-1"/>
        </w:rPr>
        <w:t>i</w:t>
      </w:r>
      <w:r>
        <w:rPr>
          <w:rFonts w:ascii="Arial" w:hAnsi="Arial" w:cs="Arial"/>
          <w:color w:val="000000"/>
        </w:rPr>
        <w:t>ó</w:t>
      </w:r>
      <w:r>
        <w:rPr>
          <w:rFonts w:ascii="Arial" w:hAnsi="Arial" w:cs="Arial"/>
          <w:color w:val="000000"/>
          <w:spacing w:val="-1"/>
        </w:rPr>
        <w:t>g</w:t>
      </w:r>
      <w:r>
        <w:rPr>
          <w:rFonts w:ascii="Arial" w:hAnsi="Arial" w:cs="Arial"/>
          <w:color w:val="000000"/>
          <w:spacing w:val="1"/>
        </w:rPr>
        <w:t>r</w:t>
      </w:r>
      <w:r>
        <w:rPr>
          <w:rFonts w:ascii="Arial" w:hAnsi="Arial" w:cs="Arial"/>
          <w:color w:val="000000"/>
          <w:spacing w:val="-3"/>
        </w:rPr>
        <w:t>a</w:t>
      </w:r>
      <w:r>
        <w:rPr>
          <w:rFonts w:ascii="Arial" w:hAnsi="Arial" w:cs="Arial"/>
          <w:color w:val="000000"/>
          <w:spacing w:val="3"/>
        </w:rPr>
        <w:t>f</w:t>
      </w:r>
      <w:r>
        <w:rPr>
          <w:rFonts w:ascii="Arial" w:hAnsi="Arial" w:cs="Arial"/>
          <w:color w:val="000000"/>
        </w:rPr>
        <w:t xml:space="preserve">o </w:t>
      </w:r>
      <w:r>
        <w:rPr>
          <w:rFonts w:ascii="Arial" w:hAnsi="Arial" w:cs="Arial"/>
          <w:color w:val="000000"/>
          <w:spacing w:val="1"/>
        </w:rPr>
        <w:t>r</w:t>
      </w:r>
      <w:r>
        <w:rPr>
          <w:rFonts w:ascii="Arial" w:hAnsi="Arial" w:cs="Arial"/>
          <w:color w:val="000000"/>
          <w:spacing w:val="-3"/>
        </w:rPr>
        <w:t>e</w:t>
      </w:r>
      <w:r>
        <w:rPr>
          <w:rFonts w:ascii="Arial" w:hAnsi="Arial" w:cs="Arial"/>
          <w:color w:val="000000"/>
          <w:spacing w:val="2"/>
        </w:rPr>
        <w:t>g</w:t>
      </w:r>
      <w:r>
        <w:rPr>
          <w:rFonts w:ascii="Arial" w:hAnsi="Arial" w:cs="Arial"/>
          <w:color w:val="000000"/>
          <w:spacing w:val="-1"/>
        </w:rPr>
        <w:t>i</w:t>
      </w:r>
      <w:r>
        <w:rPr>
          <w:rFonts w:ascii="Arial" w:hAnsi="Arial" w:cs="Arial"/>
          <w:color w:val="000000"/>
          <w:spacing w:val="-2"/>
        </w:rPr>
        <w:t>s</w:t>
      </w:r>
      <w:r>
        <w:rPr>
          <w:rFonts w:ascii="Arial" w:hAnsi="Arial" w:cs="Arial"/>
          <w:color w:val="000000"/>
          <w:spacing w:val="1"/>
        </w:rPr>
        <w:t>t</w:t>
      </w:r>
      <w:r>
        <w:rPr>
          <w:rFonts w:ascii="Arial" w:hAnsi="Arial" w:cs="Arial"/>
          <w:color w:val="000000"/>
          <w:spacing w:val="-2"/>
        </w:rPr>
        <w:t>r</w:t>
      </w:r>
      <w:r>
        <w:rPr>
          <w:rFonts w:ascii="Arial" w:hAnsi="Arial" w:cs="Arial"/>
          <w:color w:val="000000"/>
        </w:rPr>
        <w:t>a</w:t>
      </w:r>
      <w:r>
        <w:rPr>
          <w:rFonts w:ascii="Arial" w:hAnsi="Arial" w:cs="Arial"/>
          <w:color w:val="000000"/>
          <w:spacing w:val="2"/>
        </w:rPr>
        <w:t xml:space="preserve"> </w:t>
      </w:r>
      <w:r>
        <w:rPr>
          <w:rFonts w:ascii="Arial" w:hAnsi="Arial" w:cs="Arial"/>
          <w:color w:val="000000"/>
        </w:rPr>
        <w:t>p</w:t>
      </w:r>
      <w:r>
        <w:rPr>
          <w:rFonts w:ascii="Arial" w:hAnsi="Arial" w:cs="Arial"/>
          <w:color w:val="000000"/>
          <w:spacing w:val="-1"/>
        </w:rPr>
        <w:t>o</w:t>
      </w:r>
      <w:r>
        <w:rPr>
          <w:rFonts w:ascii="Arial" w:hAnsi="Arial" w:cs="Arial"/>
          <w:color w:val="000000"/>
          <w:spacing w:val="1"/>
        </w:rPr>
        <w:t>t</w:t>
      </w:r>
      <w:r>
        <w:rPr>
          <w:rFonts w:ascii="Arial" w:hAnsi="Arial" w:cs="Arial"/>
          <w:color w:val="000000"/>
        </w:rPr>
        <w:t>e</w:t>
      </w:r>
      <w:r>
        <w:rPr>
          <w:rFonts w:ascii="Arial" w:hAnsi="Arial" w:cs="Arial"/>
          <w:color w:val="000000"/>
          <w:spacing w:val="-1"/>
        </w:rPr>
        <w:t>n</w:t>
      </w:r>
      <w:r>
        <w:rPr>
          <w:rFonts w:ascii="Arial" w:hAnsi="Arial" w:cs="Arial"/>
          <w:color w:val="000000"/>
        </w:rPr>
        <w:t>c</w:t>
      </w:r>
      <w:r>
        <w:rPr>
          <w:rFonts w:ascii="Arial" w:hAnsi="Arial" w:cs="Arial"/>
          <w:color w:val="000000"/>
          <w:spacing w:val="-1"/>
        </w:rPr>
        <w:t>i</w:t>
      </w:r>
      <w:r>
        <w:rPr>
          <w:rFonts w:ascii="Arial" w:hAnsi="Arial" w:cs="Arial"/>
          <w:color w:val="000000"/>
        </w:rPr>
        <w:t>a</w:t>
      </w:r>
      <w:r>
        <w:rPr>
          <w:rFonts w:ascii="Arial" w:hAnsi="Arial" w:cs="Arial"/>
          <w:color w:val="000000"/>
          <w:spacing w:val="-1"/>
        </w:rPr>
        <w:t>l</w:t>
      </w:r>
      <w:r>
        <w:rPr>
          <w:rFonts w:ascii="Arial" w:hAnsi="Arial" w:cs="Arial"/>
          <w:color w:val="000000"/>
        </w:rPr>
        <w:t>es</w:t>
      </w:r>
      <w:r>
        <w:rPr>
          <w:rFonts w:ascii="Arial" w:hAnsi="Arial" w:cs="Arial"/>
          <w:color w:val="000000"/>
          <w:spacing w:val="2"/>
        </w:rPr>
        <w:t xml:space="preserve"> </w:t>
      </w:r>
      <w:r>
        <w:rPr>
          <w:rFonts w:ascii="Arial" w:hAnsi="Arial" w:cs="Arial"/>
          <w:color w:val="000000"/>
        </w:rPr>
        <w:t>u</w:t>
      </w:r>
      <w:r>
        <w:rPr>
          <w:rFonts w:ascii="Arial" w:hAnsi="Arial" w:cs="Arial"/>
          <w:color w:val="000000"/>
          <w:spacing w:val="-1"/>
        </w:rPr>
        <w:t xml:space="preserve"> </w:t>
      </w:r>
      <w:r>
        <w:rPr>
          <w:rFonts w:ascii="Arial" w:hAnsi="Arial" w:cs="Arial"/>
          <w:color w:val="000000"/>
        </w:rPr>
        <w:t>ondas</w:t>
      </w:r>
      <w:r>
        <w:rPr>
          <w:rFonts w:ascii="Arial" w:hAnsi="Arial" w:cs="Arial"/>
          <w:color w:val="000000"/>
          <w:spacing w:val="-1"/>
        </w:rPr>
        <w:t xml:space="preserve"> </w:t>
      </w:r>
      <w:r>
        <w:rPr>
          <w:rFonts w:ascii="Arial" w:hAnsi="Arial" w:cs="Arial"/>
          <w:color w:val="000000"/>
        </w:rPr>
        <w:t>p</w:t>
      </w:r>
      <w:r>
        <w:rPr>
          <w:rFonts w:ascii="Arial" w:hAnsi="Arial" w:cs="Arial"/>
          <w:color w:val="000000"/>
          <w:spacing w:val="-3"/>
        </w:rPr>
        <w:t>o</w:t>
      </w:r>
      <w:r>
        <w:rPr>
          <w:rFonts w:ascii="Arial" w:hAnsi="Arial" w:cs="Arial"/>
          <w:color w:val="000000"/>
        </w:rPr>
        <w:t>s</w:t>
      </w:r>
      <w:r>
        <w:rPr>
          <w:rFonts w:ascii="Arial" w:hAnsi="Arial" w:cs="Arial"/>
          <w:color w:val="000000"/>
          <w:spacing w:val="-1"/>
        </w:rPr>
        <w:t>i</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v</w:t>
      </w:r>
      <w:r>
        <w:rPr>
          <w:rFonts w:ascii="Arial" w:hAnsi="Arial" w:cs="Arial"/>
          <w:color w:val="000000"/>
        </w:rPr>
        <w:t>as,</w:t>
      </w:r>
      <w:r>
        <w:rPr>
          <w:rFonts w:ascii="Arial" w:hAnsi="Arial" w:cs="Arial"/>
          <w:color w:val="000000"/>
          <w:spacing w:val="2"/>
        </w:rPr>
        <w:t xml:space="preserve"> </w:t>
      </w:r>
      <w:r>
        <w:rPr>
          <w:rFonts w:ascii="Arial" w:hAnsi="Arial" w:cs="Arial"/>
          <w:color w:val="000000"/>
          <w:spacing w:val="-2"/>
        </w:rPr>
        <w:t>v</w:t>
      </w:r>
      <w:r>
        <w:rPr>
          <w:rFonts w:ascii="Arial" w:hAnsi="Arial" w:cs="Arial"/>
          <w:color w:val="000000"/>
        </w:rPr>
        <w:t xml:space="preserve">er </w:t>
      </w:r>
      <w:r>
        <w:rPr>
          <w:rFonts w:ascii="Arial" w:hAnsi="Arial" w:cs="Arial"/>
          <w:color w:val="000000"/>
          <w:spacing w:val="3"/>
        </w:rPr>
        <w:t>f</w:t>
      </w:r>
      <w:r>
        <w:rPr>
          <w:rFonts w:ascii="Arial" w:hAnsi="Arial" w:cs="Arial"/>
          <w:color w:val="000000"/>
          <w:spacing w:val="-3"/>
        </w:rPr>
        <w:t>i</w:t>
      </w:r>
      <w:r>
        <w:rPr>
          <w:rFonts w:ascii="Arial" w:hAnsi="Arial" w:cs="Arial"/>
          <w:color w:val="000000"/>
          <w:spacing w:val="2"/>
        </w:rPr>
        <w:t>g</w:t>
      </w:r>
      <w:r>
        <w:rPr>
          <w:rFonts w:ascii="Arial" w:hAnsi="Arial" w:cs="Arial"/>
          <w:color w:val="000000"/>
        </w:rPr>
        <w:t>ura 5.</w:t>
      </w:r>
    </w:p>
    <w:p w14:paraId="5C93E547" w14:textId="77777777" w:rsidR="00DD6DF8" w:rsidRDefault="00DD6DF8" w:rsidP="00DD6DF8">
      <w:pPr>
        <w:widowControl w:val="0"/>
        <w:autoSpaceDE w:val="0"/>
        <w:autoSpaceDN w:val="0"/>
        <w:adjustRightInd w:val="0"/>
        <w:spacing w:before="9" w:line="110" w:lineRule="exact"/>
        <w:rPr>
          <w:rFonts w:ascii="Arial" w:hAnsi="Arial" w:cs="Arial"/>
          <w:color w:val="000000"/>
          <w:sz w:val="11"/>
          <w:szCs w:val="11"/>
        </w:rPr>
      </w:pPr>
    </w:p>
    <w:p w14:paraId="30CFAE1C" w14:textId="77777777" w:rsidR="00DD6DF8" w:rsidRDefault="00DD6DF8" w:rsidP="00DD6DF8">
      <w:pPr>
        <w:widowControl w:val="0"/>
        <w:autoSpaceDE w:val="0"/>
        <w:autoSpaceDN w:val="0"/>
        <w:adjustRightInd w:val="0"/>
        <w:ind w:right="2"/>
        <w:jc w:val="both"/>
        <w:rPr>
          <w:rFonts w:ascii="Arial" w:hAnsi="Arial" w:cs="Arial"/>
          <w:color w:val="000000"/>
        </w:rPr>
      </w:pPr>
      <w:r>
        <w:rPr>
          <w:rFonts w:ascii="Arial" w:hAnsi="Arial" w:cs="Arial"/>
          <w:b/>
          <w:bCs/>
          <w:color w:val="000000"/>
        </w:rPr>
        <w:t>Figura</w:t>
      </w:r>
      <w:r>
        <w:rPr>
          <w:rFonts w:ascii="Arial" w:hAnsi="Arial" w:cs="Arial"/>
          <w:b/>
          <w:bCs/>
          <w:color w:val="000000"/>
          <w:spacing w:val="1"/>
        </w:rPr>
        <w:t xml:space="preserve"> </w:t>
      </w:r>
      <w:r>
        <w:rPr>
          <w:rFonts w:ascii="Arial" w:hAnsi="Arial" w:cs="Arial"/>
          <w:b/>
          <w:bCs/>
          <w:color w:val="000000"/>
          <w:spacing w:val="-3"/>
        </w:rPr>
        <w:t>5</w:t>
      </w:r>
      <w:r>
        <w:rPr>
          <w:rFonts w:ascii="Arial" w:hAnsi="Arial" w:cs="Arial"/>
          <w:b/>
          <w:bCs/>
          <w:color w:val="000000"/>
        </w:rPr>
        <w:t>.</w:t>
      </w:r>
      <w:r>
        <w:rPr>
          <w:rFonts w:ascii="Arial" w:hAnsi="Arial" w:cs="Arial"/>
          <w:b/>
          <w:bCs/>
          <w:color w:val="000000"/>
          <w:spacing w:val="2"/>
        </w:rPr>
        <w:t xml:space="preserve"> </w:t>
      </w:r>
      <w:r>
        <w:rPr>
          <w:rFonts w:ascii="Arial" w:hAnsi="Arial" w:cs="Arial"/>
          <w:b/>
          <w:bCs/>
          <w:color w:val="000000"/>
          <w:spacing w:val="-1"/>
        </w:rPr>
        <w:t>D</w:t>
      </w:r>
      <w:r>
        <w:rPr>
          <w:rFonts w:ascii="Arial" w:hAnsi="Arial" w:cs="Arial"/>
          <w:b/>
          <w:bCs/>
          <w:color w:val="000000"/>
          <w:spacing w:val="-3"/>
        </w:rPr>
        <w:t>e</w:t>
      </w:r>
      <w:r>
        <w:rPr>
          <w:rFonts w:ascii="Arial" w:hAnsi="Arial" w:cs="Arial"/>
          <w:b/>
          <w:bCs/>
          <w:color w:val="000000"/>
        </w:rPr>
        <w:t>r</w:t>
      </w:r>
      <w:r>
        <w:rPr>
          <w:rFonts w:ascii="Arial" w:hAnsi="Arial" w:cs="Arial"/>
          <w:b/>
          <w:bCs/>
          <w:color w:val="000000"/>
          <w:spacing w:val="1"/>
        </w:rPr>
        <w:t>i</w:t>
      </w:r>
      <w:r>
        <w:rPr>
          <w:rFonts w:ascii="Arial" w:hAnsi="Arial" w:cs="Arial"/>
          <w:b/>
          <w:bCs/>
          <w:color w:val="000000"/>
          <w:spacing w:val="-3"/>
        </w:rPr>
        <w:t>v</w:t>
      </w:r>
      <w:r>
        <w:rPr>
          <w:rFonts w:ascii="Arial" w:hAnsi="Arial" w:cs="Arial"/>
          <w:b/>
          <w:bCs/>
          <w:color w:val="000000"/>
        </w:rPr>
        <w:t>a</w:t>
      </w:r>
      <w:r>
        <w:rPr>
          <w:rFonts w:ascii="Arial" w:hAnsi="Arial" w:cs="Arial"/>
          <w:b/>
          <w:bCs/>
          <w:color w:val="000000"/>
          <w:spacing w:val="-1"/>
        </w:rPr>
        <w:t>c</w:t>
      </w:r>
      <w:r>
        <w:rPr>
          <w:rFonts w:ascii="Arial" w:hAnsi="Arial" w:cs="Arial"/>
          <w:b/>
          <w:bCs/>
          <w:color w:val="000000"/>
          <w:spacing w:val="1"/>
        </w:rPr>
        <w:t>i</w:t>
      </w:r>
      <w:r>
        <w:rPr>
          <w:rFonts w:ascii="Arial" w:hAnsi="Arial" w:cs="Arial"/>
          <w:b/>
          <w:bCs/>
          <w:color w:val="000000"/>
        </w:rPr>
        <w:t>ón</w:t>
      </w:r>
      <w:r>
        <w:rPr>
          <w:rFonts w:ascii="Arial" w:hAnsi="Arial" w:cs="Arial"/>
          <w:b/>
          <w:bCs/>
          <w:color w:val="000000"/>
          <w:spacing w:val="-1"/>
        </w:rPr>
        <w:t xml:space="preserve"> </w:t>
      </w:r>
      <w:r>
        <w:rPr>
          <w:rFonts w:ascii="Arial" w:hAnsi="Arial" w:cs="Arial"/>
          <w:b/>
          <w:bCs/>
          <w:color w:val="000000"/>
          <w:spacing w:val="1"/>
        </w:rPr>
        <w:t>I</w:t>
      </w:r>
      <w:r>
        <w:rPr>
          <w:rFonts w:ascii="Arial" w:hAnsi="Arial" w:cs="Arial"/>
          <w:b/>
          <w:bCs/>
          <w:color w:val="000000"/>
          <w:spacing w:val="-1"/>
        </w:rPr>
        <w:t>I</w:t>
      </w:r>
      <w:r>
        <w:rPr>
          <w:rFonts w:ascii="Arial" w:hAnsi="Arial" w:cs="Arial"/>
          <w:b/>
          <w:bCs/>
          <w:color w:val="000000"/>
        </w:rPr>
        <w:t>.</w:t>
      </w:r>
    </w:p>
    <w:p w14:paraId="2A572F6E" w14:textId="77777777" w:rsidR="00DD6DF8" w:rsidRDefault="00DD6DF8" w:rsidP="00DD6DF8">
      <w:pPr>
        <w:widowControl w:val="0"/>
        <w:autoSpaceDE w:val="0"/>
        <w:autoSpaceDN w:val="0"/>
        <w:adjustRightInd w:val="0"/>
        <w:spacing w:before="2" w:line="120" w:lineRule="exact"/>
        <w:rPr>
          <w:rFonts w:ascii="Arial" w:hAnsi="Arial" w:cs="Arial"/>
          <w:color w:val="000000"/>
          <w:sz w:val="12"/>
          <w:szCs w:val="12"/>
        </w:rPr>
      </w:pPr>
    </w:p>
    <w:p w14:paraId="6DC35ED5" w14:textId="77777777" w:rsidR="00DD6DF8" w:rsidRDefault="00DD6DF8" w:rsidP="00DD6DF8">
      <w:pPr>
        <w:widowControl w:val="0"/>
        <w:autoSpaceDE w:val="0"/>
        <w:autoSpaceDN w:val="0"/>
        <w:adjustRightInd w:val="0"/>
        <w:jc w:val="center"/>
        <w:rPr>
          <w:color w:val="000000"/>
          <w:sz w:val="20"/>
          <w:szCs w:val="20"/>
        </w:rPr>
      </w:pPr>
      <w:r>
        <w:rPr>
          <w:rFonts w:ascii="Arial" w:hAnsi="Arial" w:cs="Arial"/>
          <w:noProof/>
          <w:color w:val="000000"/>
          <w:sz w:val="12"/>
          <w:szCs w:val="12"/>
          <w:lang w:val="es-CO" w:eastAsia="es-CO"/>
        </w:rPr>
        <w:drawing>
          <wp:inline distT="0" distB="0" distL="0" distR="0" wp14:anchorId="26066631" wp14:editId="5E8B1E98">
            <wp:extent cx="1276350" cy="135255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276350" cy="1352550"/>
                    </a:xfrm>
                    <a:prstGeom prst="rect">
                      <a:avLst/>
                    </a:prstGeom>
                    <a:noFill/>
                    <a:ln w="9525">
                      <a:noFill/>
                      <a:miter lim="800000"/>
                      <a:headEnd/>
                      <a:tailEnd/>
                    </a:ln>
                  </pic:spPr>
                </pic:pic>
              </a:graphicData>
            </a:graphic>
          </wp:inline>
        </w:drawing>
      </w:r>
    </w:p>
    <w:p w14:paraId="7B1A0357" w14:textId="77777777" w:rsidR="00DD6DF8" w:rsidRPr="004037E4" w:rsidRDefault="00DD6DF8" w:rsidP="00DD6DF8">
      <w:pPr>
        <w:widowControl w:val="0"/>
        <w:autoSpaceDE w:val="0"/>
        <w:autoSpaceDN w:val="0"/>
        <w:adjustRightInd w:val="0"/>
        <w:spacing w:before="11" w:line="241" w:lineRule="auto"/>
        <w:ind w:right="73"/>
        <w:jc w:val="both"/>
        <w:rPr>
          <w:rFonts w:ascii="Arial" w:hAnsi="Arial" w:cs="Arial"/>
          <w:color w:val="000000"/>
        </w:rPr>
      </w:pPr>
      <w:r>
        <w:rPr>
          <w:rFonts w:ascii="Arial" w:hAnsi="Arial" w:cs="Arial"/>
          <w:b/>
          <w:bCs/>
          <w:color w:val="000000"/>
        </w:rPr>
        <w:t>F</w:t>
      </w:r>
      <w:r>
        <w:rPr>
          <w:rFonts w:ascii="Arial" w:hAnsi="Arial" w:cs="Arial"/>
          <w:b/>
          <w:bCs/>
          <w:color w:val="000000"/>
          <w:spacing w:val="-1"/>
        </w:rPr>
        <w:t>u</w:t>
      </w:r>
      <w:r>
        <w:rPr>
          <w:rFonts w:ascii="Arial" w:hAnsi="Arial" w:cs="Arial"/>
          <w:b/>
          <w:bCs/>
          <w:color w:val="000000"/>
        </w:rPr>
        <w:t>e</w:t>
      </w:r>
      <w:r>
        <w:rPr>
          <w:rFonts w:ascii="Arial" w:hAnsi="Arial" w:cs="Arial"/>
          <w:b/>
          <w:bCs/>
          <w:color w:val="000000"/>
          <w:spacing w:val="-1"/>
        </w:rPr>
        <w:t>n</w:t>
      </w:r>
      <w:r>
        <w:rPr>
          <w:rFonts w:ascii="Arial" w:hAnsi="Arial" w:cs="Arial"/>
          <w:b/>
          <w:bCs/>
          <w:color w:val="000000"/>
          <w:spacing w:val="1"/>
        </w:rPr>
        <w:t>t</w:t>
      </w:r>
      <w:r>
        <w:rPr>
          <w:rFonts w:ascii="Arial" w:hAnsi="Arial" w:cs="Arial"/>
          <w:b/>
          <w:bCs/>
          <w:color w:val="000000"/>
        </w:rPr>
        <w:t>e:</w:t>
      </w:r>
      <w:r>
        <w:rPr>
          <w:rFonts w:ascii="Arial" w:hAnsi="Arial" w:cs="Arial"/>
          <w:b/>
          <w:bCs/>
          <w:color w:val="000000"/>
          <w:spacing w:val="15"/>
        </w:rPr>
        <w:t xml:space="preserve"> </w:t>
      </w:r>
      <w:r>
        <w:rPr>
          <w:rFonts w:ascii="Arial" w:hAnsi="Arial" w:cs="Arial"/>
          <w:color w:val="000000"/>
          <w:spacing w:val="-5"/>
        </w:rPr>
        <w:t>T</w:t>
      </w:r>
      <w:r>
        <w:rPr>
          <w:rFonts w:ascii="Arial" w:hAnsi="Arial" w:cs="Arial"/>
          <w:color w:val="000000"/>
          <w:spacing w:val="1"/>
        </w:rPr>
        <w:t>O</w:t>
      </w:r>
      <w:r>
        <w:rPr>
          <w:rFonts w:ascii="Arial" w:hAnsi="Arial" w:cs="Arial"/>
          <w:color w:val="000000"/>
          <w:spacing w:val="-3"/>
        </w:rPr>
        <w:t>L</w:t>
      </w:r>
      <w:r>
        <w:rPr>
          <w:rFonts w:ascii="Arial" w:hAnsi="Arial" w:cs="Arial"/>
          <w:color w:val="000000"/>
          <w:spacing w:val="1"/>
        </w:rPr>
        <w:t>O</w:t>
      </w:r>
      <w:r>
        <w:rPr>
          <w:rFonts w:ascii="Arial" w:hAnsi="Arial" w:cs="Arial"/>
          <w:color w:val="000000"/>
        </w:rPr>
        <w:t xml:space="preserve">ZA </w:t>
      </w:r>
      <w:r>
        <w:rPr>
          <w:rFonts w:ascii="Arial" w:hAnsi="Arial" w:cs="Arial"/>
          <w:color w:val="000000"/>
          <w:spacing w:val="-1"/>
        </w:rPr>
        <w:t>CAN</w:t>
      </w:r>
      <w:r>
        <w:rPr>
          <w:rFonts w:ascii="Arial" w:hAnsi="Arial" w:cs="Arial"/>
          <w:color w:val="000000"/>
          <w:spacing w:val="1"/>
        </w:rPr>
        <w:t>O</w:t>
      </w:r>
      <w:r>
        <w:rPr>
          <w:rFonts w:ascii="Arial" w:hAnsi="Arial" w:cs="Arial"/>
          <w:color w:val="000000"/>
        </w:rPr>
        <w:t>,</w:t>
      </w:r>
      <w:r>
        <w:rPr>
          <w:rFonts w:ascii="Arial" w:hAnsi="Arial" w:cs="Arial"/>
          <w:color w:val="000000"/>
          <w:spacing w:val="15"/>
        </w:rPr>
        <w:t xml:space="preserve"> </w:t>
      </w:r>
      <w:proofErr w:type="spellStart"/>
      <w:r>
        <w:rPr>
          <w:rFonts w:ascii="Arial" w:hAnsi="Arial" w:cs="Arial"/>
          <w:color w:val="000000"/>
          <w:spacing w:val="-1"/>
        </w:rPr>
        <w:t>D</w:t>
      </w:r>
      <w:r>
        <w:rPr>
          <w:rFonts w:ascii="Arial" w:hAnsi="Arial" w:cs="Arial"/>
          <w:color w:val="000000"/>
        </w:rPr>
        <w:t>a</w:t>
      </w:r>
      <w:r>
        <w:rPr>
          <w:rFonts w:ascii="Arial" w:hAnsi="Arial" w:cs="Arial"/>
          <w:color w:val="000000"/>
          <w:spacing w:val="-1"/>
        </w:rPr>
        <w:t>i</w:t>
      </w:r>
      <w:r>
        <w:rPr>
          <w:rFonts w:ascii="Arial" w:hAnsi="Arial" w:cs="Arial"/>
          <w:color w:val="000000"/>
        </w:rPr>
        <w:t>ss</w:t>
      </w:r>
      <w:r>
        <w:rPr>
          <w:rFonts w:ascii="Arial" w:hAnsi="Arial" w:cs="Arial"/>
          <w:color w:val="000000"/>
          <w:spacing w:val="-19"/>
        </w:rPr>
        <w:t>y</w:t>
      </w:r>
      <w:proofErr w:type="spellEnd"/>
      <w:r>
        <w:rPr>
          <w:rFonts w:ascii="Arial" w:hAnsi="Arial" w:cs="Arial"/>
          <w:color w:val="000000"/>
        </w:rPr>
        <w:t>.</w:t>
      </w:r>
      <w:r>
        <w:rPr>
          <w:rFonts w:ascii="Arial" w:hAnsi="Arial" w:cs="Arial"/>
          <w:color w:val="000000"/>
          <w:spacing w:val="17"/>
        </w:rPr>
        <w:t xml:space="preserve"> </w:t>
      </w:r>
      <w:r>
        <w:rPr>
          <w:rFonts w:ascii="Arial" w:hAnsi="Arial" w:cs="Arial"/>
          <w:color w:val="000000"/>
          <w:spacing w:val="-1"/>
        </w:rPr>
        <w:t>Di</w:t>
      </w:r>
      <w:r>
        <w:rPr>
          <w:rFonts w:ascii="Arial" w:hAnsi="Arial" w:cs="Arial"/>
          <w:color w:val="000000"/>
        </w:rPr>
        <w:t>se</w:t>
      </w:r>
      <w:r>
        <w:rPr>
          <w:rFonts w:ascii="Arial" w:hAnsi="Arial" w:cs="Arial"/>
          <w:color w:val="000000"/>
          <w:spacing w:val="-1"/>
        </w:rPr>
        <w:t>ñ</w:t>
      </w:r>
      <w:r>
        <w:rPr>
          <w:rFonts w:ascii="Arial" w:hAnsi="Arial" w:cs="Arial"/>
          <w:color w:val="000000"/>
        </w:rPr>
        <w:t>o</w:t>
      </w:r>
      <w:r>
        <w:rPr>
          <w:rFonts w:ascii="Arial" w:hAnsi="Arial" w:cs="Arial"/>
          <w:color w:val="000000"/>
          <w:spacing w:val="13"/>
        </w:rPr>
        <w:t xml:space="preserve"> </w:t>
      </w:r>
      <w:r>
        <w:rPr>
          <w:rFonts w:ascii="Arial" w:hAnsi="Arial" w:cs="Arial"/>
          <w:color w:val="000000"/>
        </w:rPr>
        <w:t>y</w:t>
      </w:r>
      <w:r>
        <w:rPr>
          <w:rFonts w:ascii="Arial" w:hAnsi="Arial" w:cs="Arial"/>
          <w:color w:val="000000"/>
          <w:spacing w:val="14"/>
        </w:rPr>
        <w:t xml:space="preserve"> </w:t>
      </w:r>
      <w:r>
        <w:rPr>
          <w:rFonts w:ascii="Arial" w:hAnsi="Arial" w:cs="Arial"/>
          <w:color w:val="000000"/>
        </w:rPr>
        <w:t>c</w:t>
      </w:r>
      <w:r>
        <w:rPr>
          <w:rFonts w:ascii="Arial" w:hAnsi="Arial" w:cs="Arial"/>
          <w:color w:val="000000"/>
          <w:spacing w:val="-3"/>
        </w:rPr>
        <w:t>o</w:t>
      </w:r>
      <w:r>
        <w:rPr>
          <w:rFonts w:ascii="Arial" w:hAnsi="Arial" w:cs="Arial"/>
          <w:color w:val="000000"/>
        </w:rPr>
        <w:t>nst</w:t>
      </w:r>
      <w:r>
        <w:rPr>
          <w:rFonts w:ascii="Arial" w:hAnsi="Arial" w:cs="Arial"/>
          <w:color w:val="000000"/>
          <w:spacing w:val="1"/>
        </w:rPr>
        <w:t>r</w:t>
      </w:r>
      <w:r>
        <w:rPr>
          <w:rFonts w:ascii="Arial" w:hAnsi="Arial" w:cs="Arial"/>
          <w:color w:val="000000"/>
        </w:rPr>
        <w:t>u</w:t>
      </w:r>
      <w:r>
        <w:rPr>
          <w:rFonts w:ascii="Arial" w:hAnsi="Arial" w:cs="Arial"/>
          <w:color w:val="000000"/>
          <w:spacing w:val="-3"/>
        </w:rPr>
        <w:t>c</w:t>
      </w:r>
      <w:r>
        <w:rPr>
          <w:rFonts w:ascii="Arial" w:hAnsi="Arial" w:cs="Arial"/>
          <w:color w:val="000000"/>
        </w:rPr>
        <w:t>c</w:t>
      </w:r>
      <w:r>
        <w:rPr>
          <w:rFonts w:ascii="Arial" w:hAnsi="Arial" w:cs="Arial"/>
          <w:color w:val="000000"/>
          <w:spacing w:val="-1"/>
        </w:rPr>
        <w:t>i</w:t>
      </w:r>
      <w:r>
        <w:rPr>
          <w:rFonts w:ascii="Arial" w:hAnsi="Arial" w:cs="Arial"/>
          <w:color w:val="000000"/>
        </w:rPr>
        <w:t>ón</w:t>
      </w:r>
      <w:r>
        <w:rPr>
          <w:rFonts w:ascii="Arial" w:hAnsi="Arial" w:cs="Arial"/>
          <w:color w:val="000000"/>
          <w:spacing w:val="15"/>
        </w:rPr>
        <w:t xml:space="preserve"> </w:t>
      </w:r>
      <w:r>
        <w:rPr>
          <w:rFonts w:ascii="Arial" w:hAnsi="Arial" w:cs="Arial"/>
          <w:color w:val="000000"/>
        </w:rPr>
        <w:t>de</w:t>
      </w:r>
      <w:r>
        <w:rPr>
          <w:rFonts w:ascii="Arial" w:hAnsi="Arial" w:cs="Arial"/>
          <w:color w:val="000000"/>
          <w:spacing w:val="13"/>
        </w:rPr>
        <w:t xml:space="preserve"> </w:t>
      </w:r>
      <w:r>
        <w:rPr>
          <w:rFonts w:ascii="Arial" w:hAnsi="Arial" w:cs="Arial"/>
          <w:color w:val="000000"/>
        </w:rPr>
        <w:t>un</w:t>
      </w:r>
      <w:r>
        <w:rPr>
          <w:rFonts w:ascii="Arial" w:hAnsi="Arial" w:cs="Arial"/>
          <w:color w:val="000000"/>
          <w:spacing w:val="17"/>
        </w:rPr>
        <w:t xml:space="preserve"> </w:t>
      </w:r>
      <w:r>
        <w:rPr>
          <w:rFonts w:ascii="Arial" w:hAnsi="Arial" w:cs="Arial"/>
          <w:color w:val="000000"/>
        </w:rPr>
        <w:t>s</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spacing w:val="-3"/>
        </w:rPr>
        <w:t>e</w:t>
      </w:r>
      <w:r>
        <w:rPr>
          <w:rFonts w:ascii="Arial" w:hAnsi="Arial" w:cs="Arial"/>
          <w:color w:val="000000"/>
          <w:spacing w:val="-2"/>
        </w:rPr>
        <w:t>m</w:t>
      </w:r>
      <w:r>
        <w:rPr>
          <w:rFonts w:ascii="Arial" w:hAnsi="Arial" w:cs="Arial"/>
          <w:color w:val="000000"/>
        </w:rPr>
        <w:t>a</w:t>
      </w:r>
      <w:r>
        <w:rPr>
          <w:rFonts w:ascii="Arial" w:hAnsi="Arial" w:cs="Arial"/>
          <w:color w:val="000000"/>
          <w:spacing w:val="16"/>
        </w:rPr>
        <w:t xml:space="preserve"> </w:t>
      </w:r>
      <w:proofErr w:type="spellStart"/>
      <w:r>
        <w:rPr>
          <w:rFonts w:ascii="Arial" w:hAnsi="Arial" w:cs="Arial"/>
          <w:color w:val="000000"/>
        </w:rPr>
        <w:t>b</w:t>
      </w:r>
      <w:r>
        <w:rPr>
          <w:rFonts w:ascii="Arial" w:hAnsi="Arial" w:cs="Arial"/>
          <w:color w:val="000000"/>
          <w:spacing w:val="-1"/>
        </w:rPr>
        <w:t>i</w:t>
      </w:r>
      <w:r>
        <w:rPr>
          <w:rFonts w:ascii="Arial" w:hAnsi="Arial" w:cs="Arial"/>
          <w:color w:val="000000"/>
        </w:rPr>
        <w:t>oe</w:t>
      </w:r>
      <w:r>
        <w:rPr>
          <w:rFonts w:ascii="Arial" w:hAnsi="Arial" w:cs="Arial"/>
          <w:color w:val="000000"/>
          <w:spacing w:val="-1"/>
        </w:rPr>
        <w:t>l</w:t>
      </w:r>
      <w:r>
        <w:rPr>
          <w:rFonts w:ascii="Arial" w:hAnsi="Arial" w:cs="Arial"/>
          <w:color w:val="000000"/>
        </w:rPr>
        <w:t>éc</w:t>
      </w:r>
      <w:r>
        <w:rPr>
          <w:rFonts w:ascii="Arial" w:hAnsi="Arial" w:cs="Arial"/>
          <w:color w:val="000000"/>
          <w:spacing w:val="1"/>
        </w:rPr>
        <w:t>tr</w:t>
      </w:r>
      <w:r>
        <w:rPr>
          <w:rFonts w:ascii="Arial" w:hAnsi="Arial" w:cs="Arial"/>
          <w:color w:val="000000"/>
          <w:spacing w:val="-1"/>
        </w:rPr>
        <w:t>i</w:t>
      </w:r>
      <w:r>
        <w:rPr>
          <w:rFonts w:ascii="Arial" w:hAnsi="Arial" w:cs="Arial"/>
          <w:color w:val="000000"/>
        </w:rPr>
        <w:t>co</w:t>
      </w:r>
      <w:proofErr w:type="spellEnd"/>
      <w:r>
        <w:rPr>
          <w:rFonts w:ascii="Arial" w:hAnsi="Arial" w:cs="Arial"/>
          <w:color w:val="000000"/>
          <w:spacing w:val="13"/>
        </w:rPr>
        <w:t xml:space="preserve"> </w:t>
      </w:r>
      <w:r>
        <w:rPr>
          <w:rFonts w:ascii="Arial" w:hAnsi="Arial" w:cs="Arial"/>
          <w:color w:val="000000"/>
        </w:rPr>
        <w:t>c</w:t>
      </w:r>
      <w:r>
        <w:rPr>
          <w:rFonts w:ascii="Arial" w:hAnsi="Arial" w:cs="Arial"/>
          <w:color w:val="000000"/>
          <w:spacing w:val="-3"/>
        </w:rPr>
        <w:t>o</w:t>
      </w:r>
      <w:r>
        <w:rPr>
          <w:rFonts w:ascii="Arial" w:hAnsi="Arial" w:cs="Arial"/>
          <w:color w:val="000000"/>
        </w:rPr>
        <w:t xml:space="preserve">n </w:t>
      </w:r>
      <w:r>
        <w:rPr>
          <w:rFonts w:ascii="Arial" w:hAnsi="Arial" w:cs="Arial"/>
          <w:color w:val="000000"/>
          <w:spacing w:val="-1"/>
        </w:rPr>
        <w:t>i</w:t>
      </w:r>
      <w:r>
        <w:rPr>
          <w:rFonts w:ascii="Arial" w:hAnsi="Arial" w:cs="Arial"/>
          <w:color w:val="000000"/>
        </w:rPr>
        <w:t>nte</w:t>
      </w:r>
      <w:r>
        <w:rPr>
          <w:rFonts w:ascii="Arial" w:hAnsi="Arial" w:cs="Arial"/>
          <w:color w:val="000000"/>
          <w:spacing w:val="-1"/>
        </w:rPr>
        <w:t>r</w:t>
      </w:r>
      <w:r>
        <w:rPr>
          <w:rFonts w:ascii="Arial" w:hAnsi="Arial" w:cs="Arial"/>
          <w:color w:val="000000"/>
          <w:spacing w:val="3"/>
        </w:rPr>
        <w:t>f</w:t>
      </w:r>
      <w:r>
        <w:rPr>
          <w:rFonts w:ascii="Arial" w:hAnsi="Arial" w:cs="Arial"/>
          <w:color w:val="000000"/>
        </w:rPr>
        <w:t>ace</w:t>
      </w:r>
      <w:r>
        <w:rPr>
          <w:rFonts w:ascii="Arial" w:hAnsi="Arial" w:cs="Arial"/>
          <w:color w:val="000000"/>
          <w:spacing w:val="3"/>
        </w:rPr>
        <w:t xml:space="preserve"> </w:t>
      </w:r>
      <w:r>
        <w:rPr>
          <w:rFonts w:ascii="Arial" w:hAnsi="Arial" w:cs="Arial"/>
          <w:color w:val="000000"/>
        </w:rPr>
        <w:t>al</w:t>
      </w:r>
      <w:r>
        <w:rPr>
          <w:rFonts w:ascii="Arial" w:hAnsi="Arial" w:cs="Arial"/>
          <w:color w:val="000000"/>
          <w:spacing w:val="4"/>
        </w:rPr>
        <w:t xml:space="preserve"> </w:t>
      </w:r>
      <w:proofErr w:type="spellStart"/>
      <w:r>
        <w:rPr>
          <w:rFonts w:ascii="Arial" w:hAnsi="Arial" w:cs="Arial"/>
          <w:color w:val="000000"/>
        </w:rPr>
        <w:t>b</w:t>
      </w:r>
      <w:r>
        <w:rPr>
          <w:rFonts w:ascii="Arial" w:hAnsi="Arial" w:cs="Arial"/>
          <w:color w:val="000000"/>
          <w:spacing w:val="-1"/>
        </w:rPr>
        <w:t>i</w:t>
      </w:r>
      <w:r>
        <w:rPr>
          <w:rFonts w:ascii="Arial" w:hAnsi="Arial" w:cs="Arial"/>
          <w:color w:val="000000"/>
        </w:rPr>
        <w:t>o</w:t>
      </w:r>
      <w:r>
        <w:rPr>
          <w:rFonts w:ascii="Arial" w:hAnsi="Arial" w:cs="Arial"/>
          <w:color w:val="000000"/>
          <w:spacing w:val="-1"/>
        </w:rPr>
        <w:t>p</w:t>
      </w:r>
      <w:r>
        <w:rPr>
          <w:rFonts w:ascii="Arial" w:hAnsi="Arial" w:cs="Arial"/>
          <w:color w:val="000000"/>
        </w:rPr>
        <w:t>ac</w:t>
      </w:r>
      <w:proofErr w:type="spellEnd"/>
      <w:r>
        <w:rPr>
          <w:rFonts w:ascii="Arial" w:hAnsi="Arial" w:cs="Arial"/>
          <w:color w:val="000000"/>
          <w:spacing w:val="7"/>
        </w:rPr>
        <w:t xml:space="preserve"> </w:t>
      </w:r>
      <w:r>
        <w:rPr>
          <w:rFonts w:ascii="Arial" w:hAnsi="Arial" w:cs="Arial"/>
          <w:color w:val="000000"/>
        </w:rPr>
        <w:t>p</w:t>
      </w:r>
      <w:r>
        <w:rPr>
          <w:rFonts w:ascii="Arial" w:hAnsi="Arial" w:cs="Arial"/>
          <w:color w:val="000000"/>
          <w:spacing w:val="-1"/>
        </w:rPr>
        <w:t>a</w:t>
      </w:r>
      <w:r>
        <w:rPr>
          <w:rFonts w:ascii="Arial" w:hAnsi="Arial" w:cs="Arial"/>
          <w:color w:val="000000"/>
          <w:spacing w:val="1"/>
        </w:rPr>
        <w:t>r</w:t>
      </w:r>
      <w:r>
        <w:rPr>
          <w:rFonts w:ascii="Arial" w:hAnsi="Arial" w:cs="Arial"/>
          <w:color w:val="000000"/>
        </w:rPr>
        <w:t>a e</w:t>
      </w:r>
      <w:r>
        <w:rPr>
          <w:rFonts w:ascii="Arial" w:hAnsi="Arial" w:cs="Arial"/>
          <w:color w:val="000000"/>
          <w:spacing w:val="-3"/>
        </w:rPr>
        <w:t>v</w:t>
      </w:r>
      <w:r>
        <w:rPr>
          <w:rFonts w:ascii="Arial" w:hAnsi="Arial" w:cs="Arial"/>
          <w:color w:val="000000"/>
        </w:rPr>
        <w:t>a</w:t>
      </w:r>
      <w:r>
        <w:rPr>
          <w:rFonts w:ascii="Arial" w:hAnsi="Arial" w:cs="Arial"/>
          <w:color w:val="000000"/>
          <w:spacing w:val="-1"/>
        </w:rPr>
        <w:t>l</w:t>
      </w:r>
      <w:r>
        <w:rPr>
          <w:rFonts w:ascii="Arial" w:hAnsi="Arial" w:cs="Arial"/>
          <w:color w:val="000000"/>
        </w:rPr>
        <w:t>u</w:t>
      </w:r>
      <w:r>
        <w:rPr>
          <w:rFonts w:ascii="Arial" w:hAnsi="Arial" w:cs="Arial"/>
          <w:color w:val="000000"/>
          <w:spacing w:val="-1"/>
        </w:rPr>
        <w:t>a</w:t>
      </w:r>
      <w:r>
        <w:rPr>
          <w:rFonts w:ascii="Arial" w:hAnsi="Arial" w:cs="Arial"/>
          <w:color w:val="000000"/>
        </w:rPr>
        <w:t>r</w:t>
      </w:r>
      <w:r>
        <w:rPr>
          <w:rFonts w:ascii="Arial" w:hAnsi="Arial" w:cs="Arial"/>
          <w:color w:val="000000"/>
          <w:spacing w:val="6"/>
        </w:rPr>
        <w:t xml:space="preserve"> </w:t>
      </w:r>
      <w:r>
        <w:rPr>
          <w:rFonts w:ascii="Arial" w:hAnsi="Arial" w:cs="Arial"/>
          <w:color w:val="000000"/>
        </w:rPr>
        <w:t>el</w:t>
      </w:r>
      <w:r>
        <w:rPr>
          <w:rFonts w:ascii="Arial" w:hAnsi="Arial" w:cs="Arial"/>
          <w:color w:val="000000"/>
          <w:spacing w:val="4"/>
        </w:rPr>
        <w:t xml:space="preserve"> </w:t>
      </w:r>
      <w:r>
        <w:rPr>
          <w:rFonts w:ascii="Arial" w:hAnsi="Arial" w:cs="Arial"/>
          <w:color w:val="000000"/>
        </w:rPr>
        <w:t>s</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rPr>
        <w:t>ema</w:t>
      </w:r>
      <w:r>
        <w:rPr>
          <w:rFonts w:ascii="Arial" w:hAnsi="Arial" w:cs="Arial"/>
          <w:color w:val="000000"/>
          <w:spacing w:val="6"/>
        </w:rPr>
        <w:t xml:space="preserve"> </w:t>
      </w:r>
      <w:r>
        <w:rPr>
          <w:rFonts w:ascii="Arial" w:hAnsi="Arial" w:cs="Arial"/>
          <w:color w:val="000000"/>
        </w:rPr>
        <w:t>c</w:t>
      </w:r>
      <w:r>
        <w:rPr>
          <w:rFonts w:ascii="Arial" w:hAnsi="Arial" w:cs="Arial"/>
          <w:color w:val="000000"/>
          <w:spacing w:val="-3"/>
        </w:rPr>
        <w:t>a</w:t>
      </w:r>
      <w:r>
        <w:rPr>
          <w:rFonts w:ascii="Arial" w:hAnsi="Arial" w:cs="Arial"/>
          <w:color w:val="000000"/>
          <w:spacing w:val="1"/>
        </w:rPr>
        <w:t>r</w:t>
      </w:r>
      <w:r>
        <w:rPr>
          <w:rFonts w:ascii="Arial" w:hAnsi="Arial" w:cs="Arial"/>
          <w:color w:val="000000"/>
        </w:rPr>
        <w:t>d</w:t>
      </w:r>
      <w:r>
        <w:rPr>
          <w:rFonts w:ascii="Arial" w:hAnsi="Arial" w:cs="Arial"/>
          <w:color w:val="000000"/>
          <w:spacing w:val="-1"/>
        </w:rPr>
        <w:t>i</w:t>
      </w:r>
      <w:r>
        <w:rPr>
          <w:rFonts w:ascii="Arial" w:hAnsi="Arial" w:cs="Arial"/>
          <w:color w:val="000000"/>
        </w:rPr>
        <w:t>o</w:t>
      </w:r>
      <w:r>
        <w:rPr>
          <w:rFonts w:ascii="Arial" w:hAnsi="Arial" w:cs="Arial"/>
          <w:color w:val="000000"/>
          <w:spacing w:val="-3"/>
        </w:rPr>
        <w:t>v</w:t>
      </w:r>
      <w:r>
        <w:rPr>
          <w:rFonts w:ascii="Arial" w:hAnsi="Arial" w:cs="Arial"/>
          <w:color w:val="000000"/>
        </w:rPr>
        <w:t>asc</w:t>
      </w:r>
      <w:r>
        <w:rPr>
          <w:rFonts w:ascii="Arial" w:hAnsi="Arial" w:cs="Arial"/>
          <w:color w:val="000000"/>
          <w:spacing w:val="-1"/>
        </w:rPr>
        <w:t>ul</w:t>
      </w:r>
      <w:r>
        <w:rPr>
          <w:rFonts w:ascii="Arial" w:hAnsi="Arial" w:cs="Arial"/>
          <w:color w:val="000000"/>
        </w:rPr>
        <w:t>a</w:t>
      </w:r>
      <w:r>
        <w:rPr>
          <w:rFonts w:ascii="Arial" w:hAnsi="Arial" w:cs="Arial"/>
          <w:color w:val="000000"/>
          <w:spacing w:val="-11"/>
        </w:rPr>
        <w:t>r</w:t>
      </w:r>
      <w:r>
        <w:rPr>
          <w:rFonts w:ascii="Arial" w:hAnsi="Arial" w:cs="Arial"/>
          <w:color w:val="000000"/>
        </w:rPr>
        <w:t>.</w:t>
      </w:r>
      <w:r>
        <w:rPr>
          <w:rFonts w:ascii="Arial" w:hAnsi="Arial" w:cs="Arial"/>
          <w:color w:val="000000"/>
          <w:spacing w:val="2"/>
        </w:rPr>
        <w:t xml:space="preserve"> </w:t>
      </w:r>
      <w:r>
        <w:rPr>
          <w:rFonts w:ascii="Arial" w:hAnsi="Arial" w:cs="Arial"/>
          <w:color w:val="000000"/>
          <w:spacing w:val="-8"/>
        </w:rPr>
        <w:t>T</w:t>
      </w:r>
      <w:r>
        <w:rPr>
          <w:rFonts w:ascii="Arial" w:hAnsi="Arial" w:cs="Arial"/>
          <w:color w:val="000000"/>
          <w:spacing w:val="1"/>
        </w:rPr>
        <w:t>r</w:t>
      </w:r>
      <w:r>
        <w:rPr>
          <w:rFonts w:ascii="Arial" w:hAnsi="Arial" w:cs="Arial"/>
          <w:color w:val="000000"/>
        </w:rPr>
        <w:t>a</w:t>
      </w:r>
      <w:r>
        <w:rPr>
          <w:rFonts w:ascii="Arial" w:hAnsi="Arial" w:cs="Arial"/>
          <w:color w:val="000000"/>
          <w:spacing w:val="-1"/>
        </w:rPr>
        <w:t>b</w:t>
      </w:r>
      <w:r>
        <w:rPr>
          <w:rFonts w:ascii="Arial" w:hAnsi="Arial" w:cs="Arial"/>
          <w:color w:val="000000"/>
          <w:spacing w:val="-3"/>
        </w:rPr>
        <w:t>a</w:t>
      </w:r>
      <w:r>
        <w:rPr>
          <w:rFonts w:ascii="Arial" w:hAnsi="Arial" w:cs="Arial"/>
          <w:color w:val="000000"/>
          <w:spacing w:val="1"/>
        </w:rPr>
        <w:t>j</w:t>
      </w:r>
      <w:r>
        <w:rPr>
          <w:rFonts w:ascii="Arial" w:hAnsi="Arial" w:cs="Arial"/>
          <w:color w:val="000000"/>
        </w:rPr>
        <w:t>o</w:t>
      </w:r>
      <w:r>
        <w:rPr>
          <w:rFonts w:ascii="Arial" w:hAnsi="Arial" w:cs="Arial"/>
          <w:color w:val="000000"/>
          <w:spacing w:val="5"/>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rPr>
        <w:t>g</w:t>
      </w:r>
      <w:r>
        <w:rPr>
          <w:rFonts w:ascii="Arial" w:hAnsi="Arial" w:cs="Arial"/>
          <w:color w:val="000000"/>
          <w:spacing w:val="-2"/>
        </w:rPr>
        <w:t>r</w:t>
      </w:r>
      <w:r>
        <w:rPr>
          <w:rFonts w:ascii="Arial" w:hAnsi="Arial" w:cs="Arial"/>
          <w:color w:val="000000"/>
        </w:rPr>
        <w:t>a</w:t>
      </w:r>
      <w:r>
        <w:rPr>
          <w:rFonts w:ascii="Arial" w:hAnsi="Arial" w:cs="Arial"/>
          <w:color w:val="000000"/>
          <w:spacing w:val="-1"/>
        </w:rPr>
        <w:t>d</w:t>
      </w:r>
      <w:r>
        <w:rPr>
          <w:rFonts w:ascii="Arial" w:hAnsi="Arial" w:cs="Arial"/>
          <w:color w:val="000000"/>
        </w:rPr>
        <w:t>o</w:t>
      </w:r>
      <w:r>
        <w:rPr>
          <w:rFonts w:ascii="Arial" w:hAnsi="Arial" w:cs="Arial"/>
          <w:color w:val="000000"/>
          <w:spacing w:val="5"/>
        </w:rPr>
        <w:t xml:space="preserve"> </w:t>
      </w:r>
      <w:r>
        <w:rPr>
          <w:rFonts w:ascii="Arial" w:hAnsi="Arial" w:cs="Arial"/>
          <w:color w:val="000000"/>
        </w:rPr>
        <w:t>de</w:t>
      </w:r>
      <w:r>
        <w:rPr>
          <w:rFonts w:ascii="Arial" w:hAnsi="Arial" w:cs="Arial"/>
          <w:color w:val="000000"/>
          <w:spacing w:val="5"/>
        </w:rPr>
        <w:t xml:space="preserve"> </w:t>
      </w:r>
      <w:r>
        <w:rPr>
          <w:rFonts w:ascii="Arial" w:hAnsi="Arial" w:cs="Arial"/>
          <w:color w:val="000000"/>
          <w:spacing w:val="1"/>
        </w:rPr>
        <w:t>I</w:t>
      </w:r>
      <w:r>
        <w:rPr>
          <w:rFonts w:ascii="Arial" w:hAnsi="Arial" w:cs="Arial"/>
          <w:color w:val="000000"/>
          <w:spacing w:val="-3"/>
        </w:rPr>
        <w:t>n</w:t>
      </w:r>
      <w:r>
        <w:rPr>
          <w:rFonts w:ascii="Arial" w:hAnsi="Arial" w:cs="Arial"/>
          <w:color w:val="000000"/>
          <w:spacing w:val="2"/>
        </w:rPr>
        <w:t>g</w:t>
      </w:r>
      <w:r>
        <w:rPr>
          <w:rFonts w:ascii="Arial" w:hAnsi="Arial" w:cs="Arial"/>
          <w:color w:val="000000"/>
        </w:rPr>
        <w:t>e</w:t>
      </w:r>
      <w:r>
        <w:rPr>
          <w:rFonts w:ascii="Arial" w:hAnsi="Arial" w:cs="Arial"/>
          <w:color w:val="000000"/>
          <w:spacing w:val="-1"/>
        </w:rPr>
        <w:t>ni</w:t>
      </w:r>
      <w:r>
        <w:rPr>
          <w:rFonts w:ascii="Arial" w:hAnsi="Arial" w:cs="Arial"/>
          <w:color w:val="000000"/>
        </w:rPr>
        <w:t>e</w:t>
      </w:r>
      <w:r>
        <w:rPr>
          <w:rFonts w:ascii="Arial" w:hAnsi="Arial" w:cs="Arial"/>
          <w:color w:val="000000"/>
          <w:spacing w:val="-2"/>
        </w:rPr>
        <w:t>r</w:t>
      </w:r>
      <w:r>
        <w:rPr>
          <w:rFonts w:ascii="Arial" w:hAnsi="Arial" w:cs="Arial"/>
          <w:color w:val="000000"/>
        </w:rPr>
        <w:t>o b</w:t>
      </w:r>
      <w:r>
        <w:rPr>
          <w:rFonts w:ascii="Arial" w:hAnsi="Arial" w:cs="Arial"/>
          <w:color w:val="000000"/>
          <w:spacing w:val="-1"/>
        </w:rPr>
        <w:t>i</w:t>
      </w:r>
      <w:r>
        <w:rPr>
          <w:rFonts w:ascii="Arial" w:hAnsi="Arial" w:cs="Arial"/>
          <w:color w:val="000000"/>
        </w:rPr>
        <w:t>oméd</w:t>
      </w:r>
      <w:r>
        <w:rPr>
          <w:rFonts w:ascii="Arial" w:hAnsi="Arial" w:cs="Arial"/>
          <w:color w:val="000000"/>
          <w:spacing w:val="-1"/>
        </w:rPr>
        <w:t>i</w:t>
      </w:r>
      <w:r>
        <w:rPr>
          <w:rFonts w:ascii="Arial" w:hAnsi="Arial" w:cs="Arial"/>
          <w:color w:val="000000"/>
        </w:rPr>
        <w:t>co.</w:t>
      </w:r>
      <w:r>
        <w:rPr>
          <w:rFonts w:ascii="Arial" w:hAnsi="Arial" w:cs="Arial"/>
          <w:color w:val="000000"/>
          <w:spacing w:val="2"/>
        </w:rPr>
        <w:t xml:space="preserve"> </w:t>
      </w:r>
      <w:r>
        <w:rPr>
          <w:rFonts w:ascii="Arial" w:hAnsi="Arial" w:cs="Arial"/>
          <w:color w:val="000000"/>
          <w:spacing w:val="-1"/>
        </w:rPr>
        <w:t>B</w:t>
      </w:r>
      <w:r>
        <w:rPr>
          <w:rFonts w:ascii="Arial" w:hAnsi="Arial" w:cs="Arial"/>
          <w:color w:val="000000"/>
        </w:rPr>
        <w:t>uc</w:t>
      </w:r>
      <w:r>
        <w:rPr>
          <w:rFonts w:ascii="Arial" w:hAnsi="Arial" w:cs="Arial"/>
          <w:color w:val="000000"/>
          <w:spacing w:val="-3"/>
        </w:rPr>
        <w:t>a</w:t>
      </w:r>
      <w:r>
        <w:rPr>
          <w:rFonts w:ascii="Arial" w:hAnsi="Arial" w:cs="Arial"/>
          <w:color w:val="000000"/>
          <w:spacing w:val="1"/>
        </w:rPr>
        <w:t>r</w:t>
      </w:r>
      <w:r>
        <w:rPr>
          <w:rFonts w:ascii="Arial" w:hAnsi="Arial" w:cs="Arial"/>
          <w:color w:val="000000"/>
        </w:rPr>
        <w:t>ama</w:t>
      </w:r>
      <w:r>
        <w:rPr>
          <w:rFonts w:ascii="Arial" w:hAnsi="Arial" w:cs="Arial"/>
          <w:color w:val="000000"/>
          <w:spacing w:val="-3"/>
        </w:rPr>
        <w:t>n</w:t>
      </w:r>
      <w:r>
        <w:rPr>
          <w:rFonts w:ascii="Arial" w:hAnsi="Arial" w:cs="Arial"/>
          <w:color w:val="000000"/>
        </w:rPr>
        <w:t>g</w:t>
      </w:r>
      <w:r>
        <w:rPr>
          <w:rFonts w:ascii="Arial" w:hAnsi="Arial" w:cs="Arial"/>
          <w:color w:val="000000"/>
          <w:spacing w:val="-1"/>
        </w:rPr>
        <w:t>a</w:t>
      </w:r>
      <w:r>
        <w:rPr>
          <w:rFonts w:ascii="Arial" w:hAnsi="Arial" w:cs="Arial"/>
          <w:color w:val="000000"/>
        </w:rPr>
        <w:t>:</w:t>
      </w:r>
      <w:r>
        <w:rPr>
          <w:rFonts w:ascii="Arial" w:hAnsi="Arial" w:cs="Arial"/>
          <w:color w:val="000000"/>
          <w:spacing w:val="2"/>
        </w:rPr>
        <w:t xml:space="preserve"> </w:t>
      </w:r>
      <w:r>
        <w:rPr>
          <w:rFonts w:ascii="Arial" w:hAnsi="Arial" w:cs="Arial"/>
          <w:color w:val="000000"/>
        </w:rPr>
        <w:t>F</w:t>
      </w:r>
      <w:r>
        <w:rPr>
          <w:rFonts w:ascii="Arial" w:hAnsi="Arial" w:cs="Arial"/>
          <w:color w:val="000000"/>
          <w:spacing w:val="-1"/>
        </w:rPr>
        <w:t>u</w:t>
      </w:r>
      <w:r>
        <w:rPr>
          <w:rFonts w:ascii="Arial" w:hAnsi="Arial" w:cs="Arial"/>
          <w:color w:val="000000"/>
        </w:rPr>
        <w:t>n</w:t>
      </w:r>
      <w:r>
        <w:rPr>
          <w:rFonts w:ascii="Arial" w:hAnsi="Arial" w:cs="Arial"/>
          <w:color w:val="000000"/>
          <w:spacing w:val="-1"/>
        </w:rPr>
        <w:t>d</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1"/>
        </w:rPr>
        <w:t xml:space="preserve"> </w:t>
      </w:r>
      <w:r>
        <w:rPr>
          <w:rFonts w:ascii="Arial" w:hAnsi="Arial" w:cs="Arial"/>
          <w:color w:val="000000"/>
          <w:spacing w:val="-1"/>
        </w:rPr>
        <w:t>U</w:t>
      </w:r>
      <w:r>
        <w:rPr>
          <w:rFonts w:ascii="Arial" w:hAnsi="Arial" w:cs="Arial"/>
          <w:color w:val="000000"/>
        </w:rPr>
        <w:t>n</w:t>
      </w:r>
      <w:r>
        <w:rPr>
          <w:rFonts w:ascii="Arial" w:hAnsi="Arial" w:cs="Arial"/>
          <w:color w:val="000000"/>
          <w:spacing w:val="-1"/>
        </w:rPr>
        <w:t>i</w:t>
      </w:r>
      <w:r>
        <w:rPr>
          <w:rFonts w:ascii="Arial" w:hAnsi="Arial" w:cs="Arial"/>
          <w:color w:val="000000"/>
          <w:spacing w:val="-2"/>
        </w:rPr>
        <w:t>v</w:t>
      </w:r>
      <w:r>
        <w:rPr>
          <w:rFonts w:ascii="Arial" w:hAnsi="Arial" w:cs="Arial"/>
          <w:color w:val="000000"/>
        </w:rPr>
        <w:t>ersita</w:t>
      </w:r>
      <w:r>
        <w:rPr>
          <w:rFonts w:ascii="Arial" w:hAnsi="Arial" w:cs="Arial"/>
          <w:color w:val="000000"/>
          <w:spacing w:val="1"/>
        </w:rPr>
        <w:t>r</w:t>
      </w:r>
      <w:r>
        <w:rPr>
          <w:rFonts w:ascii="Arial" w:hAnsi="Arial" w:cs="Arial"/>
          <w:color w:val="000000"/>
          <w:spacing w:val="-3"/>
        </w:rPr>
        <w:t>i</w:t>
      </w:r>
      <w:r>
        <w:rPr>
          <w:rFonts w:ascii="Arial" w:hAnsi="Arial" w:cs="Arial"/>
          <w:color w:val="000000"/>
        </w:rPr>
        <w:t>a Be</w:t>
      </w:r>
      <w:r>
        <w:rPr>
          <w:rFonts w:ascii="Arial" w:hAnsi="Arial" w:cs="Arial"/>
          <w:color w:val="000000"/>
          <w:spacing w:val="-2"/>
        </w:rPr>
        <w:t>l</w:t>
      </w:r>
      <w:r>
        <w:rPr>
          <w:rFonts w:ascii="Arial" w:hAnsi="Arial" w:cs="Arial"/>
          <w:color w:val="000000"/>
          <w:spacing w:val="1"/>
        </w:rPr>
        <w:t>tr</w:t>
      </w:r>
      <w:r>
        <w:rPr>
          <w:rFonts w:ascii="Arial" w:hAnsi="Arial" w:cs="Arial"/>
          <w:color w:val="000000"/>
        </w:rPr>
        <w:t>á</w:t>
      </w:r>
      <w:r>
        <w:rPr>
          <w:rFonts w:ascii="Arial" w:hAnsi="Arial" w:cs="Arial"/>
          <w:color w:val="000000"/>
          <w:spacing w:val="-3"/>
        </w:rPr>
        <w:t>n</w:t>
      </w:r>
      <w:r>
        <w:rPr>
          <w:rFonts w:ascii="Arial" w:hAnsi="Arial" w:cs="Arial"/>
          <w:color w:val="000000"/>
        </w:rPr>
        <w:t>.</w:t>
      </w:r>
      <w:r>
        <w:rPr>
          <w:rFonts w:ascii="Arial" w:hAnsi="Arial" w:cs="Arial"/>
          <w:color w:val="000000"/>
          <w:spacing w:val="2"/>
        </w:rPr>
        <w:t xml:space="preserve"> </w:t>
      </w:r>
      <w:r>
        <w:rPr>
          <w:rFonts w:ascii="Arial" w:hAnsi="Arial" w:cs="Arial"/>
          <w:color w:val="000000"/>
        </w:rPr>
        <w:t>2</w:t>
      </w:r>
      <w:r>
        <w:rPr>
          <w:rFonts w:ascii="Arial" w:hAnsi="Arial" w:cs="Arial"/>
          <w:color w:val="000000"/>
          <w:spacing w:val="-1"/>
        </w:rPr>
        <w:t>0</w:t>
      </w:r>
      <w:r>
        <w:rPr>
          <w:rFonts w:ascii="Arial" w:hAnsi="Arial" w:cs="Arial"/>
          <w:color w:val="000000"/>
        </w:rPr>
        <w:t>0</w:t>
      </w:r>
      <w:r>
        <w:rPr>
          <w:rFonts w:ascii="Arial" w:hAnsi="Arial" w:cs="Arial"/>
          <w:color w:val="000000"/>
          <w:spacing w:val="-3"/>
        </w:rPr>
        <w:t>5</w:t>
      </w:r>
      <w:r>
        <w:rPr>
          <w:rFonts w:ascii="Arial" w:hAnsi="Arial" w:cs="Arial"/>
          <w:color w:val="000000"/>
        </w:rPr>
        <w:t>.</w:t>
      </w:r>
    </w:p>
    <w:p w14:paraId="2FFF2B73"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6B32A494" w14:textId="77777777" w:rsidR="00DD6DF8" w:rsidRDefault="00DD6DF8" w:rsidP="00DD6DF8">
      <w:pPr>
        <w:widowControl w:val="0"/>
        <w:autoSpaceDE w:val="0"/>
        <w:autoSpaceDN w:val="0"/>
        <w:adjustRightInd w:val="0"/>
        <w:ind w:right="7487"/>
        <w:jc w:val="both"/>
        <w:rPr>
          <w:rFonts w:ascii="Arial" w:hAnsi="Arial" w:cs="Arial"/>
          <w:color w:val="000000"/>
        </w:rPr>
      </w:pPr>
      <w:r>
        <w:rPr>
          <w:rFonts w:ascii="Arial" w:hAnsi="Arial" w:cs="Arial"/>
          <w:b/>
          <w:bCs/>
          <w:color w:val="000000"/>
          <w:spacing w:val="-1"/>
        </w:rPr>
        <w:t>D</w:t>
      </w:r>
      <w:r>
        <w:rPr>
          <w:rFonts w:ascii="Arial" w:hAnsi="Arial" w:cs="Arial"/>
          <w:b/>
          <w:bCs/>
          <w:color w:val="000000"/>
        </w:rPr>
        <w:t>er</w:t>
      </w:r>
      <w:r>
        <w:rPr>
          <w:rFonts w:ascii="Arial" w:hAnsi="Arial" w:cs="Arial"/>
          <w:b/>
          <w:bCs/>
          <w:color w:val="000000"/>
          <w:spacing w:val="1"/>
        </w:rPr>
        <w:t>i</w:t>
      </w:r>
      <w:r>
        <w:rPr>
          <w:rFonts w:ascii="Arial" w:hAnsi="Arial" w:cs="Arial"/>
          <w:b/>
          <w:bCs/>
          <w:color w:val="000000"/>
          <w:spacing w:val="-3"/>
        </w:rPr>
        <w:t>v</w:t>
      </w:r>
      <w:r>
        <w:rPr>
          <w:rFonts w:ascii="Arial" w:hAnsi="Arial" w:cs="Arial"/>
          <w:b/>
          <w:bCs/>
          <w:color w:val="000000"/>
        </w:rPr>
        <w:t>a</w:t>
      </w:r>
      <w:r>
        <w:rPr>
          <w:rFonts w:ascii="Arial" w:hAnsi="Arial" w:cs="Arial"/>
          <w:b/>
          <w:bCs/>
          <w:color w:val="000000"/>
          <w:spacing w:val="-1"/>
        </w:rPr>
        <w:t>c</w:t>
      </w:r>
      <w:r>
        <w:rPr>
          <w:rFonts w:ascii="Arial" w:hAnsi="Arial" w:cs="Arial"/>
          <w:b/>
          <w:bCs/>
          <w:color w:val="000000"/>
          <w:spacing w:val="1"/>
        </w:rPr>
        <w:t>i</w:t>
      </w:r>
      <w:r>
        <w:rPr>
          <w:rFonts w:ascii="Arial" w:hAnsi="Arial" w:cs="Arial"/>
          <w:b/>
          <w:bCs/>
          <w:color w:val="000000"/>
        </w:rPr>
        <w:t>ón</w:t>
      </w:r>
      <w:r>
        <w:rPr>
          <w:rFonts w:ascii="Arial" w:hAnsi="Arial" w:cs="Arial"/>
          <w:b/>
          <w:bCs/>
          <w:color w:val="000000"/>
          <w:spacing w:val="1"/>
        </w:rPr>
        <w:t xml:space="preserve"> </w:t>
      </w:r>
      <w:r>
        <w:rPr>
          <w:rFonts w:ascii="Arial" w:hAnsi="Arial" w:cs="Arial"/>
          <w:b/>
          <w:bCs/>
          <w:color w:val="000000"/>
          <w:spacing w:val="-1"/>
        </w:rPr>
        <w:t>I</w:t>
      </w:r>
      <w:r>
        <w:rPr>
          <w:rFonts w:ascii="Arial" w:hAnsi="Arial" w:cs="Arial"/>
          <w:b/>
          <w:bCs/>
          <w:color w:val="000000"/>
          <w:spacing w:val="1"/>
        </w:rPr>
        <w:t>I</w:t>
      </w:r>
      <w:r>
        <w:rPr>
          <w:rFonts w:ascii="Arial" w:hAnsi="Arial" w:cs="Arial"/>
          <w:b/>
          <w:bCs/>
          <w:color w:val="000000"/>
          <w:spacing w:val="-1"/>
        </w:rPr>
        <w:t>I</w:t>
      </w:r>
      <w:r>
        <w:rPr>
          <w:rFonts w:ascii="Arial" w:hAnsi="Arial" w:cs="Arial"/>
          <w:b/>
          <w:bCs/>
          <w:color w:val="000000"/>
        </w:rPr>
        <w:t>.</w:t>
      </w:r>
    </w:p>
    <w:p w14:paraId="10E0BEC0" w14:textId="77777777" w:rsidR="00DD6DF8" w:rsidRDefault="00DD6DF8" w:rsidP="00DD6DF8">
      <w:pPr>
        <w:widowControl w:val="0"/>
        <w:autoSpaceDE w:val="0"/>
        <w:autoSpaceDN w:val="0"/>
        <w:adjustRightInd w:val="0"/>
        <w:spacing w:before="1"/>
        <w:ind w:right="72"/>
        <w:jc w:val="both"/>
        <w:rPr>
          <w:rFonts w:ascii="Arial" w:hAnsi="Arial" w:cs="Arial"/>
          <w:color w:val="000000"/>
        </w:rPr>
      </w:pPr>
      <w:r>
        <w:rPr>
          <w:rFonts w:ascii="Arial" w:hAnsi="Arial" w:cs="Arial"/>
          <w:color w:val="000000"/>
          <w:spacing w:val="-1"/>
        </w:rPr>
        <w:t>E</w:t>
      </w:r>
      <w:r>
        <w:rPr>
          <w:rFonts w:ascii="Arial" w:hAnsi="Arial" w:cs="Arial"/>
          <w:color w:val="000000"/>
        </w:rPr>
        <w:t>n</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1"/>
        </w:rPr>
        <w:t>e</w:t>
      </w:r>
      <w:r>
        <w:rPr>
          <w:rFonts w:ascii="Arial" w:hAnsi="Arial" w:cs="Arial"/>
          <w:color w:val="000000"/>
          <w:spacing w:val="1"/>
        </w:rPr>
        <w:t>r</w:t>
      </w:r>
      <w:r>
        <w:rPr>
          <w:rFonts w:ascii="Arial" w:hAnsi="Arial" w:cs="Arial"/>
          <w:color w:val="000000"/>
          <w:spacing w:val="-1"/>
        </w:rPr>
        <w:t>i</w:t>
      </w:r>
      <w:r>
        <w:rPr>
          <w:rFonts w:ascii="Arial" w:hAnsi="Arial" w:cs="Arial"/>
          <w:color w:val="000000"/>
          <w:spacing w:val="-2"/>
        </w:rPr>
        <w:t>v</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3"/>
        </w:rPr>
        <w:t xml:space="preserve"> </w:t>
      </w:r>
      <w:r>
        <w:rPr>
          <w:rFonts w:ascii="Arial" w:hAnsi="Arial" w:cs="Arial"/>
          <w:color w:val="000000"/>
          <w:spacing w:val="-1"/>
        </w:rPr>
        <w:t>I</w:t>
      </w:r>
      <w:r>
        <w:rPr>
          <w:rFonts w:ascii="Arial" w:hAnsi="Arial" w:cs="Arial"/>
          <w:color w:val="000000"/>
          <w:spacing w:val="1"/>
        </w:rPr>
        <w:t>I</w:t>
      </w:r>
      <w:r>
        <w:rPr>
          <w:rFonts w:ascii="Arial" w:hAnsi="Arial" w:cs="Arial"/>
          <w:color w:val="000000"/>
        </w:rPr>
        <w:t>I</w:t>
      </w:r>
      <w:r>
        <w:rPr>
          <w:rFonts w:ascii="Arial" w:hAnsi="Arial" w:cs="Arial"/>
          <w:color w:val="000000"/>
          <w:spacing w:val="2"/>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spacing w:val="-3"/>
        </w:rPr>
        <w:t>l</w:t>
      </w:r>
      <w:r>
        <w:rPr>
          <w:rFonts w:ascii="Arial" w:hAnsi="Arial" w:cs="Arial"/>
          <w:color w:val="000000"/>
        </w:rPr>
        <w:t>as</w:t>
      </w:r>
      <w:r>
        <w:rPr>
          <w:rFonts w:ascii="Arial" w:hAnsi="Arial" w:cs="Arial"/>
          <w:color w:val="000000"/>
          <w:spacing w:val="3"/>
        </w:rPr>
        <w:t xml:space="preserve"> </w:t>
      </w:r>
      <w:r>
        <w:rPr>
          <w:rFonts w:ascii="Arial" w:hAnsi="Arial" w:cs="Arial"/>
          <w:color w:val="000000"/>
        </w:rPr>
        <w:t>e</w:t>
      </w:r>
      <w:r>
        <w:rPr>
          <w:rFonts w:ascii="Arial" w:hAnsi="Arial" w:cs="Arial"/>
          <w:color w:val="000000"/>
          <w:spacing w:val="-3"/>
        </w:rPr>
        <w:t>x</w:t>
      </w:r>
      <w:r>
        <w:rPr>
          <w:rFonts w:ascii="Arial" w:hAnsi="Arial" w:cs="Arial"/>
          <w:color w:val="000000"/>
          <w:spacing w:val="1"/>
        </w:rPr>
        <w:t>tr</w:t>
      </w:r>
      <w:r>
        <w:rPr>
          <w:rFonts w:ascii="Arial" w:hAnsi="Arial" w:cs="Arial"/>
          <w:color w:val="000000"/>
          <w:spacing w:val="-3"/>
        </w:rPr>
        <w:t>e</w:t>
      </w:r>
      <w:r>
        <w:rPr>
          <w:rFonts w:ascii="Arial" w:hAnsi="Arial" w:cs="Arial"/>
          <w:color w:val="000000"/>
          <w:spacing w:val="1"/>
        </w:rPr>
        <w:t>m</w:t>
      </w:r>
      <w:r>
        <w:rPr>
          <w:rFonts w:ascii="Arial" w:hAnsi="Arial" w:cs="Arial"/>
          <w:color w:val="000000"/>
          <w:spacing w:val="-1"/>
        </w:rPr>
        <w:t>i</w:t>
      </w:r>
      <w:r>
        <w:rPr>
          <w:rFonts w:ascii="Arial" w:hAnsi="Arial" w:cs="Arial"/>
          <w:color w:val="000000"/>
        </w:rPr>
        <w:t>d</w:t>
      </w:r>
      <w:r>
        <w:rPr>
          <w:rFonts w:ascii="Arial" w:hAnsi="Arial" w:cs="Arial"/>
          <w:color w:val="000000"/>
          <w:spacing w:val="-1"/>
        </w:rPr>
        <w:t>a</w:t>
      </w:r>
      <w:r>
        <w:rPr>
          <w:rFonts w:ascii="Arial" w:hAnsi="Arial" w:cs="Arial"/>
          <w:color w:val="000000"/>
        </w:rPr>
        <w:t>d</w:t>
      </w:r>
      <w:r>
        <w:rPr>
          <w:rFonts w:ascii="Arial" w:hAnsi="Arial" w:cs="Arial"/>
          <w:color w:val="000000"/>
          <w:spacing w:val="-1"/>
        </w:rPr>
        <w:t>e</w:t>
      </w:r>
      <w:r>
        <w:rPr>
          <w:rFonts w:ascii="Arial" w:hAnsi="Arial" w:cs="Arial"/>
          <w:color w:val="000000"/>
        </w:rPr>
        <w:t>s,</w:t>
      </w:r>
      <w:r>
        <w:rPr>
          <w:rFonts w:ascii="Arial" w:hAnsi="Arial" w:cs="Arial"/>
          <w:color w:val="000000"/>
          <w:spacing w:val="3"/>
        </w:rPr>
        <w:t xml:space="preserve"> </w:t>
      </w:r>
      <w:r>
        <w:rPr>
          <w:rFonts w:ascii="Arial" w:hAnsi="Arial" w:cs="Arial"/>
          <w:color w:val="000000"/>
        </w:rPr>
        <w:t>el</w:t>
      </w:r>
      <w:r>
        <w:rPr>
          <w:rFonts w:ascii="Arial" w:hAnsi="Arial" w:cs="Arial"/>
          <w:color w:val="000000"/>
          <w:spacing w:val="2"/>
        </w:rPr>
        <w:t xml:space="preserve"> </w:t>
      </w:r>
      <w:r>
        <w:rPr>
          <w:rFonts w:ascii="Arial" w:hAnsi="Arial" w:cs="Arial"/>
          <w:color w:val="000000"/>
          <w:spacing w:val="1"/>
        </w:rPr>
        <w:t>t</w:t>
      </w:r>
      <w:r>
        <w:rPr>
          <w:rFonts w:ascii="Arial" w:hAnsi="Arial" w:cs="Arial"/>
          <w:color w:val="000000"/>
          <w:spacing w:val="-3"/>
        </w:rPr>
        <w:t>e</w:t>
      </w:r>
      <w:r>
        <w:rPr>
          <w:rFonts w:ascii="Arial" w:hAnsi="Arial" w:cs="Arial"/>
          <w:color w:val="000000"/>
          <w:spacing w:val="-2"/>
        </w:rPr>
        <w:t>r</w:t>
      </w:r>
      <w:r>
        <w:rPr>
          <w:rFonts w:ascii="Arial" w:hAnsi="Arial" w:cs="Arial"/>
          <w:color w:val="000000"/>
          <w:spacing w:val="1"/>
        </w:rPr>
        <w:t>m</w:t>
      </w:r>
      <w:r>
        <w:rPr>
          <w:rFonts w:ascii="Arial" w:hAnsi="Arial" w:cs="Arial"/>
          <w:color w:val="000000"/>
          <w:spacing w:val="-1"/>
        </w:rPr>
        <w:t>i</w:t>
      </w:r>
      <w:r>
        <w:rPr>
          <w:rFonts w:ascii="Arial" w:hAnsi="Arial" w:cs="Arial"/>
          <w:color w:val="000000"/>
        </w:rPr>
        <w:t>n</w:t>
      </w:r>
      <w:r>
        <w:rPr>
          <w:rFonts w:ascii="Arial" w:hAnsi="Arial" w:cs="Arial"/>
          <w:color w:val="000000"/>
          <w:spacing w:val="-1"/>
        </w:rPr>
        <w:t>a</w:t>
      </w:r>
      <w:r>
        <w:rPr>
          <w:rFonts w:ascii="Arial" w:hAnsi="Arial" w:cs="Arial"/>
          <w:color w:val="000000"/>
        </w:rPr>
        <w:t>l</w:t>
      </w:r>
      <w:r>
        <w:rPr>
          <w:rFonts w:ascii="Arial" w:hAnsi="Arial" w:cs="Arial"/>
          <w:color w:val="000000"/>
          <w:spacing w:val="3"/>
        </w:rPr>
        <w:t xml:space="preserve"> </w:t>
      </w:r>
      <w:r>
        <w:rPr>
          <w:rFonts w:ascii="Arial" w:hAnsi="Arial" w:cs="Arial"/>
          <w:color w:val="000000"/>
        </w:rPr>
        <w:t>n</w:t>
      </w:r>
      <w:r>
        <w:rPr>
          <w:rFonts w:ascii="Arial" w:hAnsi="Arial" w:cs="Arial"/>
          <w:color w:val="000000"/>
          <w:spacing w:val="-3"/>
        </w:rPr>
        <w:t>e</w:t>
      </w:r>
      <w:r>
        <w:rPr>
          <w:rFonts w:ascii="Arial" w:hAnsi="Arial" w:cs="Arial"/>
          <w:color w:val="000000"/>
          <w:spacing w:val="2"/>
        </w:rPr>
        <w:t>g</w:t>
      </w:r>
      <w:r>
        <w:rPr>
          <w:rFonts w:ascii="Arial" w:hAnsi="Arial" w:cs="Arial"/>
          <w:color w:val="000000"/>
        </w:rPr>
        <w:t>ati</w:t>
      </w:r>
      <w:r>
        <w:rPr>
          <w:rFonts w:ascii="Arial" w:hAnsi="Arial" w:cs="Arial"/>
          <w:color w:val="000000"/>
          <w:spacing w:val="-3"/>
        </w:rPr>
        <w:t>v</w:t>
      </w:r>
      <w:r>
        <w:rPr>
          <w:rFonts w:ascii="Arial" w:hAnsi="Arial" w:cs="Arial"/>
          <w:color w:val="000000"/>
        </w:rPr>
        <w:t>o</w:t>
      </w:r>
      <w:r>
        <w:rPr>
          <w:rFonts w:ascii="Arial" w:hAnsi="Arial" w:cs="Arial"/>
          <w:color w:val="000000"/>
          <w:spacing w:val="4"/>
        </w:rPr>
        <w:t xml:space="preserve"> </w:t>
      </w:r>
      <w:r>
        <w:rPr>
          <w:rFonts w:ascii="Arial" w:hAnsi="Arial" w:cs="Arial"/>
          <w:color w:val="000000"/>
        </w:rPr>
        <w:t>está</w:t>
      </w:r>
      <w:r>
        <w:rPr>
          <w:rFonts w:ascii="Arial" w:hAnsi="Arial" w:cs="Arial"/>
          <w:color w:val="000000"/>
          <w:spacing w:val="1"/>
        </w:rPr>
        <w:t xml:space="preserve"> </w:t>
      </w:r>
      <w:r>
        <w:rPr>
          <w:rFonts w:ascii="Arial" w:hAnsi="Arial" w:cs="Arial"/>
          <w:color w:val="000000"/>
        </w:rPr>
        <w:t>co</w:t>
      </w:r>
      <w:r>
        <w:rPr>
          <w:rFonts w:ascii="Arial" w:hAnsi="Arial" w:cs="Arial"/>
          <w:color w:val="000000"/>
          <w:spacing w:val="-1"/>
        </w:rPr>
        <w:t>l</w:t>
      </w:r>
      <w:r>
        <w:rPr>
          <w:rFonts w:ascii="Arial" w:hAnsi="Arial" w:cs="Arial"/>
          <w:color w:val="000000"/>
          <w:spacing w:val="-3"/>
        </w:rPr>
        <w:t>o</w:t>
      </w:r>
      <w:r>
        <w:rPr>
          <w:rFonts w:ascii="Arial" w:hAnsi="Arial" w:cs="Arial"/>
          <w:color w:val="000000"/>
        </w:rPr>
        <w:t>ca</w:t>
      </w:r>
      <w:r>
        <w:rPr>
          <w:rFonts w:ascii="Arial" w:hAnsi="Arial" w:cs="Arial"/>
          <w:color w:val="000000"/>
          <w:spacing w:val="-1"/>
        </w:rPr>
        <w:t>d</w:t>
      </w:r>
      <w:r>
        <w:rPr>
          <w:rFonts w:ascii="Arial" w:hAnsi="Arial" w:cs="Arial"/>
          <w:color w:val="000000"/>
        </w:rPr>
        <w:t>o</w:t>
      </w:r>
      <w:r>
        <w:rPr>
          <w:rFonts w:ascii="Arial" w:hAnsi="Arial" w:cs="Arial"/>
          <w:color w:val="000000"/>
          <w:spacing w:val="3"/>
        </w:rPr>
        <w:t xml:space="preserve"> </w:t>
      </w:r>
      <w:r>
        <w:rPr>
          <w:rFonts w:ascii="Arial" w:hAnsi="Arial" w:cs="Arial"/>
          <w:color w:val="000000"/>
        </w:rPr>
        <w:t>en el</w:t>
      </w:r>
      <w:r>
        <w:rPr>
          <w:rFonts w:ascii="Arial" w:hAnsi="Arial" w:cs="Arial"/>
          <w:color w:val="000000"/>
          <w:spacing w:val="2"/>
        </w:rPr>
        <w:t xml:space="preserve"> </w:t>
      </w:r>
      <w:r>
        <w:rPr>
          <w:rFonts w:ascii="Arial" w:hAnsi="Arial" w:cs="Arial"/>
          <w:color w:val="000000"/>
        </w:rPr>
        <w:t>bra</w:t>
      </w:r>
      <w:r>
        <w:rPr>
          <w:rFonts w:ascii="Arial" w:hAnsi="Arial" w:cs="Arial"/>
          <w:color w:val="000000"/>
          <w:spacing w:val="-2"/>
        </w:rPr>
        <w:t>z</w:t>
      </w:r>
      <w:r>
        <w:rPr>
          <w:rFonts w:ascii="Arial" w:hAnsi="Arial" w:cs="Arial"/>
          <w:color w:val="000000"/>
        </w:rPr>
        <w:t xml:space="preserve">o </w:t>
      </w:r>
      <w:r>
        <w:rPr>
          <w:rFonts w:ascii="Arial" w:hAnsi="Arial" w:cs="Arial"/>
          <w:color w:val="000000"/>
          <w:spacing w:val="-1"/>
        </w:rPr>
        <w:t>i</w:t>
      </w:r>
      <w:r>
        <w:rPr>
          <w:rFonts w:ascii="Arial" w:hAnsi="Arial" w:cs="Arial"/>
          <w:color w:val="000000"/>
          <w:spacing w:val="-2"/>
        </w:rPr>
        <w:t>z</w:t>
      </w:r>
      <w:r>
        <w:rPr>
          <w:rFonts w:ascii="Arial" w:hAnsi="Arial" w:cs="Arial"/>
          <w:color w:val="000000"/>
          <w:spacing w:val="2"/>
        </w:rPr>
        <w:t>q</w:t>
      </w:r>
      <w:r>
        <w:rPr>
          <w:rFonts w:ascii="Arial" w:hAnsi="Arial" w:cs="Arial"/>
          <w:color w:val="000000"/>
        </w:rPr>
        <w:t>u</w:t>
      </w:r>
      <w:r>
        <w:rPr>
          <w:rFonts w:ascii="Arial" w:hAnsi="Arial" w:cs="Arial"/>
          <w:color w:val="000000"/>
          <w:spacing w:val="-1"/>
        </w:rPr>
        <w:t>i</w:t>
      </w:r>
      <w:r>
        <w:rPr>
          <w:rFonts w:ascii="Arial" w:hAnsi="Arial" w:cs="Arial"/>
          <w:color w:val="000000"/>
        </w:rPr>
        <w:t>erdo</w:t>
      </w:r>
      <w:r>
        <w:rPr>
          <w:rFonts w:ascii="Arial" w:hAnsi="Arial" w:cs="Arial"/>
          <w:color w:val="000000"/>
          <w:spacing w:val="2"/>
        </w:rPr>
        <w:t xml:space="preserve"> </w:t>
      </w:r>
      <w:r>
        <w:rPr>
          <w:rFonts w:ascii="Arial" w:hAnsi="Arial" w:cs="Arial"/>
          <w:color w:val="000000"/>
        </w:rPr>
        <w:t>y</w:t>
      </w:r>
      <w:r>
        <w:rPr>
          <w:rFonts w:ascii="Arial" w:hAnsi="Arial" w:cs="Arial"/>
          <w:color w:val="000000"/>
          <w:spacing w:val="1"/>
        </w:rPr>
        <w:t xml:space="preserve"> </w:t>
      </w:r>
      <w:r>
        <w:rPr>
          <w:rFonts w:ascii="Arial" w:hAnsi="Arial" w:cs="Arial"/>
          <w:color w:val="000000"/>
        </w:rPr>
        <w:t>el</w:t>
      </w:r>
      <w:r>
        <w:rPr>
          <w:rFonts w:ascii="Arial" w:hAnsi="Arial" w:cs="Arial"/>
          <w:color w:val="000000"/>
          <w:spacing w:val="1"/>
        </w:rPr>
        <w:t xml:space="preserve"> t</w:t>
      </w:r>
      <w:r>
        <w:rPr>
          <w:rFonts w:ascii="Arial" w:hAnsi="Arial" w:cs="Arial"/>
          <w:color w:val="000000"/>
        </w:rPr>
        <w:t>er</w:t>
      </w:r>
      <w:r>
        <w:rPr>
          <w:rFonts w:ascii="Arial" w:hAnsi="Arial" w:cs="Arial"/>
          <w:color w:val="000000"/>
          <w:spacing w:val="1"/>
        </w:rPr>
        <w:t>m</w:t>
      </w:r>
      <w:r>
        <w:rPr>
          <w:rFonts w:ascii="Arial" w:hAnsi="Arial" w:cs="Arial"/>
          <w:color w:val="000000"/>
          <w:spacing w:val="-1"/>
        </w:rPr>
        <w:t>i</w:t>
      </w:r>
      <w:r>
        <w:rPr>
          <w:rFonts w:ascii="Arial" w:hAnsi="Arial" w:cs="Arial"/>
          <w:color w:val="000000"/>
          <w:spacing w:val="-3"/>
        </w:rPr>
        <w:t>n</w:t>
      </w:r>
      <w:r>
        <w:rPr>
          <w:rFonts w:ascii="Arial" w:hAnsi="Arial" w:cs="Arial"/>
          <w:color w:val="000000"/>
        </w:rPr>
        <w:t>al</w:t>
      </w:r>
      <w:r>
        <w:rPr>
          <w:rFonts w:ascii="Arial" w:hAnsi="Arial" w:cs="Arial"/>
          <w:color w:val="000000"/>
          <w:spacing w:val="2"/>
        </w:rPr>
        <w:t xml:space="preserve"> </w:t>
      </w:r>
      <w:r>
        <w:rPr>
          <w:rFonts w:ascii="Arial" w:hAnsi="Arial" w:cs="Arial"/>
          <w:color w:val="000000"/>
        </w:rPr>
        <w:t>p</w:t>
      </w:r>
      <w:r>
        <w:rPr>
          <w:rFonts w:ascii="Arial" w:hAnsi="Arial" w:cs="Arial"/>
          <w:color w:val="000000"/>
          <w:spacing w:val="-1"/>
        </w:rPr>
        <w:t>o</w:t>
      </w:r>
      <w:r>
        <w:rPr>
          <w:rFonts w:ascii="Arial" w:hAnsi="Arial" w:cs="Arial"/>
          <w:color w:val="000000"/>
        </w:rPr>
        <w:t>s</w:t>
      </w:r>
      <w:r>
        <w:rPr>
          <w:rFonts w:ascii="Arial" w:hAnsi="Arial" w:cs="Arial"/>
          <w:color w:val="000000"/>
          <w:spacing w:val="-1"/>
        </w:rPr>
        <w:t>i</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v</w:t>
      </w:r>
      <w:r>
        <w:rPr>
          <w:rFonts w:ascii="Arial" w:hAnsi="Arial" w:cs="Arial"/>
          <w:color w:val="000000"/>
        </w:rPr>
        <w:t>o</w:t>
      </w:r>
      <w:r>
        <w:rPr>
          <w:rFonts w:ascii="Arial" w:hAnsi="Arial" w:cs="Arial"/>
          <w:color w:val="000000"/>
          <w:spacing w:val="3"/>
        </w:rPr>
        <w:t xml:space="preserve"> </w:t>
      </w:r>
      <w:r>
        <w:rPr>
          <w:rFonts w:ascii="Arial" w:hAnsi="Arial" w:cs="Arial"/>
          <w:color w:val="000000"/>
        </w:rPr>
        <w:t>en</w:t>
      </w:r>
      <w:r>
        <w:rPr>
          <w:rFonts w:ascii="Arial" w:hAnsi="Arial" w:cs="Arial"/>
          <w:color w:val="000000"/>
          <w:spacing w:val="2"/>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2"/>
        </w:rPr>
        <w:t xml:space="preserve"> </w:t>
      </w:r>
      <w:r>
        <w:rPr>
          <w:rFonts w:ascii="Arial" w:hAnsi="Arial" w:cs="Arial"/>
          <w:color w:val="000000"/>
        </w:rPr>
        <w:t>p</w:t>
      </w:r>
      <w:r>
        <w:rPr>
          <w:rFonts w:ascii="Arial" w:hAnsi="Arial" w:cs="Arial"/>
          <w:color w:val="000000"/>
          <w:spacing w:val="-1"/>
        </w:rPr>
        <w:t>i</w:t>
      </w:r>
      <w:r>
        <w:rPr>
          <w:rFonts w:ascii="Arial" w:hAnsi="Arial" w:cs="Arial"/>
          <w:color w:val="000000"/>
          <w:spacing w:val="2"/>
        </w:rPr>
        <w:t>e</w:t>
      </w:r>
      <w:r>
        <w:rPr>
          <w:rFonts w:ascii="Arial" w:hAnsi="Arial" w:cs="Arial"/>
          <w:color w:val="000000"/>
          <w:spacing w:val="1"/>
        </w:rPr>
        <w:t>r</w:t>
      </w:r>
      <w:r>
        <w:rPr>
          <w:rFonts w:ascii="Arial" w:hAnsi="Arial" w:cs="Arial"/>
          <w:color w:val="000000"/>
        </w:rPr>
        <w:t>na</w:t>
      </w:r>
      <w:r>
        <w:rPr>
          <w:rFonts w:ascii="Arial" w:hAnsi="Arial" w:cs="Arial"/>
          <w:color w:val="000000"/>
          <w:spacing w:val="2"/>
        </w:rPr>
        <w:t xml:space="preserve"> </w:t>
      </w:r>
      <w:r>
        <w:rPr>
          <w:rFonts w:ascii="Arial" w:hAnsi="Arial" w:cs="Arial"/>
          <w:color w:val="000000"/>
          <w:spacing w:val="-1"/>
        </w:rPr>
        <w:t>i</w:t>
      </w:r>
      <w:r>
        <w:rPr>
          <w:rFonts w:ascii="Arial" w:hAnsi="Arial" w:cs="Arial"/>
          <w:color w:val="000000"/>
          <w:spacing w:val="-2"/>
        </w:rPr>
        <w:t>z</w:t>
      </w:r>
      <w:r>
        <w:rPr>
          <w:rFonts w:ascii="Arial" w:hAnsi="Arial" w:cs="Arial"/>
          <w:color w:val="000000"/>
          <w:spacing w:val="2"/>
        </w:rPr>
        <w:t>q</w:t>
      </w:r>
      <w:r>
        <w:rPr>
          <w:rFonts w:ascii="Arial" w:hAnsi="Arial" w:cs="Arial"/>
          <w:color w:val="000000"/>
        </w:rPr>
        <w:t>u</w:t>
      </w:r>
      <w:r>
        <w:rPr>
          <w:rFonts w:ascii="Arial" w:hAnsi="Arial" w:cs="Arial"/>
          <w:color w:val="000000"/>
          <w:spacing w:val="-1"/>
        </w:rPr>
        <w:t>i</w:t>
      </w:r>
      <w:r>
        <w:rPr>
          <w:rFonts w:ascii="Arial" w:hAnsi="Arial" w:cs="Arial"/>
          <w:color w:val="000000"/>
        </w:rPr>
        <w:t>erda.</w:t>
      </w:r>
      <w:r>
        <w:rPr>
          <w:rFonts w:ascii="Arial" w:hAnsi="Arial" w:cs="Arial"/>
          <w:color w:val="000000"/>
          <w:spacing w:val="2"/>
        </w:rPr>
        <w:t xml:space="preserve"> </w:t>
      </w:r>
      <w:r>
        <w:rPr>
          <w:rFonts w:ascii="Arial" w:hAnsi="Arial" w:cs="Arial"/>
          <w:color w:val="000000"/>
          <w:spacing w:val="-1"/>
        </w:rPr>
        <w:t>E</w:t>
      </w:r>
      <w:r>
        <w:rPr>
          <w:rFonts w:ascii="Arial" w:hAnsi="Arial" w:cs="Arial"/>
          <w:color w:val="000000"/>
        </w:rPr>
        <w:t>s</w:t>
      </w:r>
      <w:r>
        <w:rPr>
          <w:rFonts w:ascii="Arial" w:hAnsi="Arial" w:cs="Arial"/>
          <w:color w:val="000000"/>
          <w:spacing w:val="1"/>
        </w:rPr>
        <w:t>t</w:t>
      </w:r>
      <w:r>
        <w:rPr>
          <w:rFonts w:ascii="Arial" w:hAnsi="Arial" w:cs="Arial"/>
          <w:color w:val="000000"/>
        </w:rPr>
        <w:t xml:space="preserve">o </w:t>
      </w:r>
      <w:r>
        <w:rPr>
          <w:rFonts w:ascii="Arial" w:hAnsi="Arial" w:cs="Arial"/>
          <w:color w:val="000000"/>
          <w:spacing w:val="-2"/>
        </w:rPr>
        <w:t>s</w:t>
      </w:r>
      <w:r>
        <w:rPr>
          <w:rFonts w:ascii="Arial" w:hAnsi="Arial" w:cs="Arial"/>
          <w:color w:val="000000"/>
          <w:spacing w:val="-1"/>
        </w:rPr>
        <w:t>i</w:t>
      </w:r>
      <w:r>
        <w:rPr>
          <w:rFonts w:ascii="Arial" w:hAnsi="Arial" w:cs="Arial"/>
          <w:color w:val="000000"/>
          <w:spacing w:val="2"/>
        </w:rPr>
        <w:t>g</w:t>
      </w:r>
      <w:r>
        <w:rPr>
          <w:rFonts w:ascii="Arial" w:hAnsi="Arial" w:cs="Arial"/>
          <w:color w:val="000000"/>
        </w:rPr>
        <w:t>n</w:t>
      </w:r>
      <w:r>
        <w:rPr>
          <w:rFonts w:ascii="Arial" w:hAnsi="Arial" w:cs="Arial"/>
          <w:color w:val="000000"/>
          <w:spacing w:val="-4"/>
        </w:rPr>
        <w:t>i</w:t>
      </w:r>
      <w:r>
        <w:rPr>
          <w:rFonts w:ascii="Arial" w:hAnsi="Arial" w:cs="Arial"/>
          <w:color w:val="000000"/>
          <w:spacing w:val="3"/>
        </w:rPr>
        <w:t>f</w:t>
      </w:r>
      <w:r>
        <w:rPr>
          <w:rFonts w:ascii="Arial" w:hAnsi="Arial" w:cs="Arial"/>
          <w:color w:val="000000"/>
          <w:spacing w:val="-1"/>
        </w:rPr>
        <w:t>i</w:t>
      </w:r>
      <w:r>
        <w:rPr>
          <w:rFonts w:ascii="Arial" w:hAnsi="Arial" w:cs="Arial"/>
          <w:color w:val="000000"/>
        </w:rPr>
        <w:t xml:space="preserve">ca </w:t>
      </w:r>
      <w:r>
        <w:rPr>
          <w:rFonts w:ascii="Arial" w:hAnsi="Arial" w:cs="Arial"/>
          <w:color w:val="000000"/>
          <w:spacing w:val="2"/>
        </w:rPr>
        <w:t>q</w:t>
      </w:r>
      <w:r>
        <w:rPr>
          <w:rFonts w:ascii="Arial" w:hAnsi="Arial" w:cs="Arial"/>
          <w:color w:val="000000"/>
        </w:rPr>
        <w:t>ue</w:t>
      </w:r>
      <w:r>
        <w:rPr>
          <w:rFonts w:ascii="Arial" w:hAnsi="Arial" w:cs="Arial"/>
          <w:color w:val="000000"/>
          <w:spacing w:val="2"/>
        </w:rPr>
        <w:t xml:space="preserve"> </w:t>
      </w:r>
      <w:r>
        <w:rPr>
          <w:rFonts w:ascii="Arial" w:hAnsi="Arial" w:cs="Arial"/>
          <w:color w:val="000000"/>
          <w:spacing w:val="-3"/>
        </w:rPr>
        <w:t xml:space="preserve">el </w:t>
      </w:r>
      <w:r>
        <w:rPr>
          <w:rFonts w:ascii="Arial" w:hAnsi="Arial" w:cs="Arial"/>
          <w:color w:val="000000"/>
        </w:rPr>
        <w:t>e</w:t>
      </w:r>
      <w:r>
        <w:rPr>
          <w:rFonts w:ascii="Arial" w:hAnsi="Arial" w:cs="Arial"/>
          <w:color w:val="000000"/>
          <w:spacing w:val="-1"/>
        </w:rPr>
        <w:t>l</w:t>
      </w:r>
      <w:r>
        <w:rPr>
          <w:rFonts w:ascii="Arial" w:hAnsi="Arial" w:cs="Arial"/>
          <w:color w:val="000000"/>
        </w:rPr>
        <w:t>ect</w:t>
      </w:r>
      <w:r>
        <w:rPr>
          <w:rFonts w:ascii="Arial" w:hAnsi="Arial" w:cs="Arial"/>
          <w:color w:val="000000"/>
          <w:spacing w:val="1"/>
        </w:rPr>
        <w:t>r</w:t>
      </w:r>
      <w:r>
        <w:rPr>
          <w:rFonts w:ascii="Arial" w:hAnsi="Arial" w:cs="Arial"/>
          <w:color w:val="000000"/>
        </w:rPr>
        <w:t>oc</w:t>
      </w:r>
      <w:r>
        <w:rPr>
          <w:rFonts w:ascii="Arial" w:hAnsi="Arial" w:cs="Arial"/>
          <w:color w:val="000000"/>
          <w:spacing w:val="-1"/>
        </w:rPr>
        <w:t>a</w:t>
      </w:r>
      <w:r>
        <w:rPr>
          <w:rFonts w:ascii="Arial" w:hAnsi="Arial" w:cs="Arial"/>
          <w:color w:val="000000"/>
          <w:spacing w:val="-2"/>
        </w:rPr>
        <w:t>r</w:t>
      </w:r>
      <w:r>
        <w:rPr>
          <w:rFonts w:ascii="Arial" w:hAnsi="Arial" w:cs="Arial"/>
          <w:color w:val="000000"/>
        </w:rPr>
        <w:t>d</w:t>
      </w:r>
      <w:r>
        <w:rPr>
          <w:rFonts w:ascii="Arial" w:hAnsi="Arial" w:cs="Arial"/>
          <w:color w:val="000000"/>
          <w:spacing w:val="-1"/>
        </w:rPr>
        <w:t>i</w:t>
      </w:r>
      <w:r>
        <w:rPr>
          <w:rFonts w:ascii="Arial" w:hAnsi="Arial" w:cs="Arial"/>
          <w:color w:val="000000"/>
        </w:rPr>
        <w:t>ó</w:t>
      </w:r>
      <w:r>
        <w:rPr>
          <w:rFonts w:ascii="Arial" w:hAnsi="Arial" w:cs="Arial"/>
          <w:color w:val="000000"/>
          <w:spacing w:val="-1"/>
        </w:rPr>
        <w:t>g</w:t>
      </w:r>
      <w:r>
        <w:rPr>
          <w:rFonts w:ascii="Arial" w:hAnsi="Arial" w:cs="Arial"/>
          <w:color w:val="000000"/>
          <w:spacing w:val="1"/>
        </w:rPr>
        <w:t>r</w:t>
      </w:r>
      <w:r>
        <w:rPr>
          <w:rFonts w:ascii="Arial" w:hAnsi="Arial" w:cs="Arial"/>
          <w:color w:val="000000"/>
          <w:spacing w:val="-3"/>
        </w:rPr>
        <w:t>a</w:t>
      </w:r>
      <w:r>
        <w:rPr>
          <w:rFonts w:ascii="Arial" w:hAnsi="Arial" w:cs="Arial"/>
          <w:color w:val="000000"/>
          <w:spacing w:val="3"/>
        </w:rPr>
        <w:t>f</w:t>
      </w:r>
      <w:r>
        <w:rPr>
          <w:rFonts w:ascii="Arial" w:hAnsi="Arial" w:cs="Arial"/>
          <w:color w:val="000000"/>
        </w:rPr>
        <w:t>o</w:t>
      </w:r>
      <w:r>
        <w:rPr>
          <w:rFonts w:ascii="Arial" w:hAnsi="Arial" w:cs="Arial"/>
          <w:color w:val="000000"/>
          <w:spacing w:val="1"/>
        </w:rPr>
        <w:t xml:space="preserve"> r</w:t>
      </w:r>
      <w:r>
        <w:rPr>
          <w:rFonts w:ascii="Arial" w:hAnsi="Arial" w:cs="Arial"/>
          <w:color w:val="000000"/>
          <w:spacing w:val="-3"/>
        </w:rPr>
        <w:t>e</w:t>
      </w:r>
      <w:r>
        <w:rPr>
          <w:rFonts w:ascii="Arial" w:hAnsi="Arial" w:cs="Arial"/>
          <w:color w:val="000000"/>
          <w:spacing w:val="2"/>
        </w:rPr>
        <w:t>g</w:t>
      </w:r>
      <w:r>
        <w:rPr>
          <w:rFonts w:ascii="Arial" w:hAnsi="Arial" w:cs="Arial"/>
          <w:color w:val="000000"/>
          <w:spacing w:val="-1"/>
        </w:rPr>
        <w:t>i</w:t>
      </w:r>
      <w:r>
        <w:rPr>
          <w:rFonts w:ascii="Arial" w:hAnsi="Arial" w:cs="Arial"/>
          <w:color w:val="000000"/>
          <w:spacing w:val="-2"/>
        </w:rPr>
        <w:t>s</w:t>
      </w:r>
      <w:r>
        <w:rPr>
          <w:rFonts w:ascii="Arial" w:hAnsi="Arial" w:cs="Arial"/>
          <w:color w:val="000000"/>
          <w:spacing w:val="-1"/>
        </w:rPr>
        <w:t>t</w:t>
      </w:r>
      <w:r>
        <w:rPr>
          <w:rFonts w:ascii="Arial" w:hAnsi="Arial" w:cs="Arial"/>
          <w:color w:val="000000"/>
          <w:spacing w:val="1"/>
        </w:rPr>
        <w:t>r</w:t>
      </w:r>
      <w:r>
        <w:rPr>
          <w:rFonts w:ascii="Arial" w:hAnsi="Arial" w:cs="Arial"/>
          <w:color w:val="000000"/>
        </w:rPr>
        <w:t>a</w:t>
      </w:r>
      <w:r>
        <w:rPr>
          <w:rFonts w:ascii="Arial" w:hAnsi="Arial" w:cs="Arial"/>
          <w:color w:val="000000"/>
          <w:spacing w:val="3"/>
        </w:rPr>
        <w:t xml:space="preserve"> </w:t>
      </w:r>
      <w:r>
        <w:rPr>
          <w:rFonts w:ascii="Arial" w:hAnsi="Arial" w:cs="Arial"/>
          <w:color w:val="000000"/>
        </w:rPr>
        <w:t>ondas p</w:t>
      </w:r>
      <w:r>
        <w:rPr>
          <w:rFonts w:ascii="Arial" w:hAnsi="Arial" w:cs="Arial"/>
          <w:color w:val="000000"/>
          <w:spacing w:val="-1"/>
        </w:rPr>
        <w:t>o</w:t>
      </w:r>
      <w:r>
        <w:rPr>
          <w:rFonts w:ascii="Arial" w:hAnsi="Arial" w:cs="Arial"/>
          <w:color w:val="000000"/>
        </w:rPr>
        <w:t>s</w:t>
      </w:r>
      <w:r>
        <w:rPr>
          <w:rFonts w:ascii="Arial" w:hAnsi="Arial" w:cs="Arial"/>
          <w:color w:val="000000"/>
          <w:spacing w:val="-3"/>
        </w:rPr>
        <w:t>i</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v</w:t>
      </w:r>
      <w:r>
        <w:rPr>
          <w:rFonts w:ascii="Arial" w:hAnsi="Arial" w:cs="Arial"/>
          <w:color w:val="000000"/>
        </w:rPr>
        <w:t>as</w:t>
      </w:r>
      <w:r>
        <w:rPr>
          <w:rFonts w:ascii="Arial" w:hAnsi="Arial" w:cs="Arial"/>
          <w:color w:val="000000"/>
          <w:spacing w:val="2"/>
        </w:rPr>
        <w:t xml:space="preserve"> </w:t>
      </w:r>
      <w:r>
        <w:rPr>
          <w:rFonts w:ascii="Arial" w:hAnsi="Arial" w:cs="Arial"/>
          <w:color w:val="000000"/>
        </w:rPr>
        <w:t>cu</w:t>
      </w:r>
      <w:r>
        <w:rPr>
          <w:rFonts w:ascii="Arial" w:hAnsi="Arial" w:cs="Arial"/>
          <w:color w:val="000000"/>
          <w:spacing w:val="-3"/>
        </w:rPr>
        <w:t>a</w:t>
      </w:r>
      <w:r>
        <w:rPr>
          <w:rFonts w:ascii="Arial" w:hAnsi="Arial" w:cs="Arial"/>
          <w:color w:val="000000"/>
        </w:rPr>
        <w:t>n</w:t>
      </w:r>
      <w:r>
        <w:rPr>
          <w:rFonts w:ascii="Arial" w:hAnsi="Arial" w:cs="Arial"/>
          <w:color w:val="000000"/>
          <w:spacing w:val="-1"/>
        </w:rPr>
        <w:t>d</w:t>
      </w:r>
      <w:r>
        <w:rPr>
          <w:rFonts w:ascii="Arial" w:hAnsi="Arial" w:cs="Arial"/>
          <w:color w:val="000000"/>
        </w:rPr>
        <w:t>o</w:t>
      </w:r>
      <w:r>
        <w:rPr>
          <w:rFonts w:ascii="Arial" w:hAnsi="Arial" w:cs="Arial"/>
          <w:color w:val="000000"/>
          <w:spacing w:val="2"/>
        </w:rPr>
        <w:t xml:space="preserve"> </w:t>
      </w:r>
      <w:r>
        <w:rPr>
          <w:rFonts w:ascii="Arial" w:hAnsi="Arial" w:cs="Arial"/>
          <w:color w:val="000000"/>
        </w:rPr>
        <w:t>el</w:t>
      </w:r>
      <w:r>
        <w:rPr>
          <w:rFonts w:ascii="Arial" w:hAnsi="Arial" w:cs="Arial"/>
          <w:color w:val="000000"/>
          <w:spacing w:val="1"/>
        </w:rPr>
        <w:t xml:space="preserve"> </w:t>
      </w:r>
      <w:r>
        <w:rPr>
          <w:rFonts w:ascii="Arial" w:hAnsi="Arial" w:cs="Arial"/>
          <w:color w:val="000000"/>
          <w:spacing w:val="-3"/>
        </w:rPr>
        <w:t>b</w:t>
      </w:r>
      <w:r>
        <w:rPr>
          <w:rFonts w:ascii="Arial" w:hAnsi="Arial" w:cs="Arial"/>
          <w:color w:val="000000"/>
          <w:spacing w:val="1"/>
        </w:rPr>
        <w:t>r</w:t>
      </w:r>
      <w:r>
        <w:rPr>
          <w:rFonts w:ascii="Arial" w:hAnsi="Arial" w:cs="Arial"/>
          <w:color w:val="000000"/>
        </w:rPr>
        <w:t>a</w:t>
      </w:r>
      <w:r>
        <w:rPr>
          <w:rFonts w:ascii="Arial" w:hAnsi="Arial" w:cs="Arial"/>
          <w:color w:val="000000"/>
          <w:spacing w:val="-3"/>
        </w:rPr>
        <w:t>z</w:t>
      </w:r>
      <w:r>
        <w:rPr>
          <w:rFonts w:ascii="Arial" w:hAnsi="Arial" w:cs="Arial"/>
          <w:color w:val="000000"/>
        </w:rPr>
        <w:t>o</w:t>
      </w:r>
      <w:r>
        <w:rPr>
          <w:rFonts w:ascii="Arial" w:hAnsi="Arial" w:cs="Arial"/>
          <w:color w:val="000000"/>
          <w:spacing w:val="3"/>
        </w:rPr>
        <w:t xml:space="preserve"> </w:t>
      </w:r>
      <w:r>
        <w:rPr>
          <w:rFonts w:ascii="Arial" w:hAnsi="Arial" w:cs="Arial"/>
          <w:color w:val="000000"/>
          <w:spacing w:val="-1"/>
        </w:rPr>
        <w:t>i</w:t>
      </w:r>
      <w:r>
        <w:rPr>
          <w:rFonts w:ascii="Arial" w:hAnsi="Arial" w:cs="Arial"/>
          <w:color w:val="000000"/>
          <w:spacing w:val="-2"/>
        </w:rPr>
        <w:t>z</w:t>
      </w:r>
      <w:r>
        <w:rPr>
          <w:rFonts w:ascii="Arial" w:hAnsi="Arial" w:cs="Arial"/>
          <w:color w:val="000000"/>
          <w:spacing w:val="2"/>
        </w:rPr>
        <w:t>q</w:t>
      </w:r>
      <w:r>
        <w:rPr>
          <w:rFonts w:ascii="Arial" w:hAnsi="Arial" w:cs="Arial"/>
          <w:color w:val="000000"/>
        </w:rPr>
        <w:t>u</w:t>
      </w:r>
      <w:r>
        <w:rPr>
          <w:rFonts w:ascii="Arial" w:hAnsi="Arial" w:cs="Arial"/>
          <w:color w:val="000000"/>
          <w:spacing w:val="-1"/>
        </w:rPr>
        <w:t>i</w:t>
      </w:r>
      <w:r>
        <w:rPr>
          <w:rFonts w:ascii="Arial" w:hAnsi="Arial" w:cs="Arial"/>
          <w:color w:val="000000"/>
        </w:rPr>
        <w:t>erdo es</w:t>
      </w:r>
      <w:r>
        <w:rPr>
          <w:rFonts w:ascii="Arial" w:hAnsi="Arial" w:cs="Arial"/>
          <w:color w:val="000000"/>
          <w:spacing w:val="2"/>
        </w:rPr>
        <w:t xml:space="preserve"> </w:t>
      </w:r>
      <w:r>
        <w:rPr>
          <w:rFonts w:ascii="Arial" w:hAnsi="Arial" w:cs="Arial"/>
          <w:color w:val="000000"/>
        </w:rPr>
        <w:t>n</w:t>
      </w:r>
      <w:r>
        <w:rPr>
          <w:rFonts w:ascii="Arial" w:hAnsi="Arial" w:cs="Arial"/>
          <w:color w:val="000000"/>
          <w:spacing w:val="-3"/>
        </w:rPr>
        <w:t>e</w:t>
      </w:r>
      <w:r>
        <w:rPr>
          <w:rFonts w:ascii="Arial" w:hAnsi="Arial" w:cs="Arial"/>
          <w:color w:val="000000"/>
          <w:spacing w:val="2"/>
        </w:rPr>
        <w:t>g</w:t>
      </w:r>
      <w:r>
        <w:rPr>
          <w:rFonts w:ascii="Arial" w:hAnsi="Arial" w:cs="Arial"/>
          <w:color w:val="000000"/>
          <w:spacing w:val="-3"/>
        </w:rPr>
        <w:t>a</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v</w:t>
      </w:r>
      <w:r>
        <w:rPr>
          <w:rFonts w:ascii="Arial" w:hAnsi="Arial" w:cs="Arial"/>
          <w:color w:val="000000"/>
        </w:rPr>
        <w:t>o</w:t>
      </w:r>
      <w:r>
        <w:rPr>
          <w:rFonts w:ascii="Arial" w:hAnsi="Arial" w:cs="Arial"/>
          <w:color w:val="000000"/>
          <w:spacing w:val="3"/>
        </w:rPr>
        <w:t xml:space="preserve"> </w:t>
      </w:r>
      <w:r>
        <w:rPr>
          <w:rFonts w:ascii="Arial" w:hAnsi="Arial" w:cs="Arial"/>
          <w:color w:val="000000"/>
        </w:rPr>
        <w:t xml:space="preserve">con </w:t>
      </w:r>
      <w:r>
        <w:rPr>
          <w:rFonts w:ascii="Arial" w:hAnsi="Arial" w:cs="Arial"/>
          <w:color w:val="000000"/>
          <w:spacing w:val="1"/>
        </w:rPr>
        <w:t>r</w:t>
      </w:r>
      <w:r>
        <w:rPr>
          <w:rFonts w:ascii="Arial" w:hAnsi="Arial" w:cs="Arial"/>
          <w:color w:val="000000"/>
        </w:rPr>
        <w:t>es</w:t>
      </w:r>
      <w:r>
        <w:rPr>
          <w:rFonts w:ascii="Arial" w:hAnsi="Arial" w:cs="Arial"/>
          <w:color w:val="000000"/>
          <w:spacing w:val="-1"/>
        </w:rPr>
        <w:t>p</w:t>
      </w:r>
      <w:r>
        <w:rPr>
          <w:rFonts w:ascii="Arial" w:hAnsi="Arial" w:cs="Arial"/>
          <w:color w:val="000000"/>
        </w:rPr>
        <w:t>ecto a</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1"/>
        </w:rPr>
        <w:t xml:space="preserve"> </w:t>
      </w:r>
      <w:r>
        <w:rPr>
          <w:rFonts w:ascii="Arial" w:hAnsi="Arial" w:cs="Arial"/>
          <w:color w:val="000000"/>
        </w:rPr>
        <w:t>p</w:t>
      </w:r>
      <w:r>
        <w:rPr>
          <w:rFonts w:ascii="Arial" w:hAnsi="Arial" w:cs="Arial"/>
          <w:color w:val="000000"/>
          <w:spacing w:val="-1"/>
        </w:rPr>
        <w:t>i</w:t>
      </w:r>
      <w:r>
        <w:rPr>
          <w:rFonts w:ascii="Arial" w:hAnsi="Arial" w:cs="Arial"/>
          <w:color w:val="000000"/>
        </w:rPr>
        <w:t>erna</w:t>
      </w:r>
      <w:r>
        <w:rPr>
          <w:rFonts w:ascii="Arial" w:hAnsi="Arial" w:cs="Arial"/>
          <w:color w:val="000000"/>
          <w:spacing w:val="1"/>
        </w:rPr>
        <w:t xml:space="preserve"> </w:t>
      </w:r>
      <w:r>
        <w:rPr>
          <w:rFonts w:ascii="Arial" w:hAnsi="Arial" w:cs="Arial"/>
          <w:color w:val="000000"/>
          <w:spacing w:val="-1"/>
        </w:rPr>
        <w:t>i</w:t>
      </w:r>
      <w:r>
        <w:rPr>
          <w:rFonts w:ascii="Arial" w:hAnsi="Arial" w:cs="Arial"/>
          <w:color w:val="000000"/>
          <w:spacing w:val="-2"/>
        </w:rPr>
        <w:t>z</w:t>
      </w:r>
      <w:r>
        <w:rPr>
          <w:rFonts w:ascii="Arial" w:hAnsi="Arial" w:cs="Arial"/>
          <w:color w:val="000000"/>
          <w:spacing w:val="2"/>
        </w:rPr>
        <w:t>q</w:t>
      </w:r>
      <w:r>
        <w:rPr>
          <w:rFonts w:ascii="Arial" w:hAnsi="Arial" w:cs="Arial"/>
          <w:color w:val="000000"/>
        </w:rPr>
        <w:t>u</w:t>
      </w:r>
      <w:r>
        <w:rPr>
          <w:rFonts w:ascii="Arial" w:hAnsi="Arial" w:cs="Arial"/>
          <w:color w:val="000000"/>
          <w:spacing w:val="-4"/>
        </w:rPr>
        <w:t>i</w:t>
      </w:r>
      <w:r>
        <w:rPr>
          <w:rFonts w:ascii="Arial" w:hAnsi="Arial" w:cs="Arial"/>
          <w:color w:val="000000"/>
        </w:rPr>
        <w:t xml:space="preserve">erda, </w:t>
      </w:r>
      <w:r>
        <w:rPr>
          <w:rFonts w:ascii="Arial" w:hAnsi="Arial" w:cs="Arial"/>
          <w:color w:val="000000"/>
          <w:spacing w:val="-2"/>
        </w:rPr>
        <w:t>v</w:t>
      </w:r>
      <w:r>
        <w:rPr>
          <w:rFonts w:ascii="Arial" w:hAnsi="Arial" w:cs="Arial"/>
          <w:color w:val="000000"/>
        </w:rPr>
        <w:t xml:space="preserve">er </w:t>
      </w:r>
      <w:r>
        <w:rPr>
          <w:rFonts w:ascii="Arial" w:hAnsi="Arial" w:cs="Arial"/>
          <w:color w:val="000000"/>
          <w:spacing w:val="3"/>
        </w:rPr>
        <w:t>f</w:t>
      </w:r>
      <w:r>
        <w:rPr>
          <w:rFonts w:ascii="Arial" w:hAnsi="Arial" w:cs="Arial"/>
          <w:color w:val="000000"/>
          <w:spacing w:val="-3"/>
        </w:rPr>
        <w:t>i</w:t>
      </w:r>
      <w:r>
        <w:rPr>
          <w:rFonts w:ascii="Arial" w:hAnsi="Arial" w:cs="Arial"/>
          <w:color w:val="000000"/>
          <w:spacing w:val="2"/>
        </w:rPr>
        <w:t>g</w:t>
      </w:r>
      <w:r>
        <w:rPr>
          <w:rFonts w:ascii="Arial" w:hAnsi="Arial" w:cs="Arial"/>
          <w:color w:val="000000"/>
        </w:rPr>
        <w:t xml:space="preserve">ura </w:t>
      </w:r>
      <w:r>
        <w:rPr>
          <w:rFonts w:ascii="Arial" w:hAnsi="Arial" w:cs="Arial"/>
          <w:color w:val="000000"/>
          <w:spacing w:val="-3"/>
        </w:rPr>
        <w:t>6</w:t>
      </w:r>
      <w:r>
        <w:rPr>
          <w:rFonts w:ascii="Arial" w:hAnsi="Arial" w:cs="Arial"/>
          <w:color w:val="000000"/>
        </w:rPr>
        <w:t>.</w:t>
      </w:r>
    </w:p>
    <w:p w14:paraId="19027E54"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0FB5274C" w14:textId="77777777" w:rsidR="00DD6DF8" w:rsidRDefault="00DD6DF8" w:rsidP="00DD6DF8">
      <w:pPr>
        <w:widowControl w:val="0"/>
        <w:autoSpaceDE w:val="0"/>
        <w:autoSpaceDN w:val="0"/>
        <w:adjustRightInd w:val="0"/>
        <w:spacing w:before="32"/>
        <w:ind w:right="6507"/>
        <w:jc w:val="both"/>
        <w:rPr>
          <w:rFonts w:ascii="Arial" w:hAnsi="Arial" w:cs="Arial"/>
          <w:color w:val="000000"/>
        </w:rPr>
      </w:pPr>
      <w:r>
        <w:rPr>
          <w:rFonts w:ascii="Arial" w:hAnsi="Arial" w:cs="Arial"/>
          <w:b/>
          <w:bCs/>
          <w:color w:val="000000"/>
        </w:rPr>
        <w:t>Figura</w:t>
      </w:r>
      <w:r>
        <w:rPr>
          <w:rFonts w:ascii="Arial" w:hAnsi="Arial" w:cs="Arial"/>
          <w:b/>
          <w:bCs/>
          <w:color w:val="000000"/>
          <w:spacing w:val="1"/>
        </w:rPr>
        <w:t xml:space="preserve"> </w:t>
      </w:r>
      <w:r>
        <w:rPr>
          <w:rFonts w:ascii="Arial" w:hAnsi="Arial" w:cs="Arial"/>
          <w:b/>
          <w:bCs/>
          <w:color w:val="000000"/>
          <w:spacing w:val="-3"/>
        </w:rPr>
        <w:t>6</w:t>
      </w:r>
      <w:r>
        <w:rPr>
          <w:rFonts w:ascii="Arial" w:hAnsi="Arial" w:cs="Arial"/>
          <w:b/>
          <w:bCs/>
          <w:color w:val="000000"/>
        </w:rPr>
        <w:t>.</w:t>
      </w:r>
      <w:r>
        <w:rPr>
          <w:rFonts w:ascii="Arial" w:hAnsi="Arial" w:cs="Arial"/>
          <w:b/>
          <w:bCs/>
          <w:color w:val="000000"/>
          <w:spacing w:val="2"/>
        </w:rPr>
        <w:t xml:space="preserve"> </w:t>
      </w:r>
      <w:r>
        <w:rPr>
          <w:rFonts w:ascii="Arial" w:hAnsi="Arial" w:cs="Arial"/>
          <w:b/>
          <w:bCs/>
          <w:color w:val="000000"/>
          <w:spacing w:val="-1"/>
        </w:rPr>
        <w:t>D</w:t>
      </w:r>
      <w:r>
        <w:rPr>
          <w:rFonts w:ascii="Arial" w:hAnsi="Arial" w:cs="Arial"/>
          <w:b/>
          <w:bCs/>
          <w:color w:val="000000"/>
          <w:spacing w:val="-3"/>
        </w:rPr>
        <w:t>e</w:t>
      </w:r>
      <w:r>
        <w:rPr>
          <w:rFonts w:ascii="Arial" w:hAnsi="Arial" w:cs="Arial"/>
          <w:b/>
          <w:bCs/>
          <w:color w:val="000000"/>
        </w:rPr>
        <w:t>r</w:t>
      </w:r>
      <w:r>
        <w:rPr>
          <w:rFonts w:ascii="Arial" w:hAnsi="Arial" w:cs="Arial"/>
          <w:b/>
          <w:bCs/>
          <w:color w:val="000000"/>
          <w:spacing w:val="1"/>
        </w:rPr>
        <w:t>i</w:t>
      </w:r>
      <w:r>
        <w:rPr>
          <w:rFonts w:ascii="Arial" w:hAnsi="Arial" w:cs="Arial"/>
          <w:b/>
          <w:bCs/>
          <w:color w:val="000000"/>
          <w:spacing w:val="-3"/>
        </w:rPr>
        <w:t>v</w:t>
      </w:r>
      <w:r>
        <w:rPr>
          <w:rFonts w:ascii="Arial" w:hAnsi="Arial" w:cs="Arial"/>
          <w:b/>
          <w:bCs/>
          <w:color w:val="000000"/>
        </w:rPr>
        <w:t>a</w:t>
      </w:r>
      <w:r>
        <w:rPr>
          <w:rFonts w:ascii="Arial" w:hAnsi="Arial" w:cs="Arial"/>
          <w:b/>
          <w:bCs/>
          <w:color w:val="000000"/>
          <w:spacing w:val="-1"/>
        </w:rPr>
        <w:t>c</w:t>
      </w:r>
      <w:r>
        <w:rPr>
          <w:rFonts w:ascii="Arial" w:hAnsi="Arial" w:cs="Arial"/>
          <w:b/>
          <w:bCs/>
          <w:color w:val="000000"/>
          <w:spacing w:val="1"/>
        </w:rPr>
        <w:t>i</w:t>
      </w:r>
      <w:r>
        <w:rPr>
          <w:rFonts w:ascii="Arial" w:hAnsi="Arial" w:cs="Arial"/>
          <w:b/>
          <w:bCs/>
          <w:color w:val="000000"/>
        </w:rPr>
        <w:t>ón</w:t>
      </w:r>
      <w:r>
        <w:rPr>
          <w:rFonts w:ascii="Arial" w:hAnsi="Arial" w:cs="Arial"/>
          <w:b/>
          <w:bCs/>
          <w:color w:val="000000"/>
          <w:spacing w:val="-1"/>
        </w:rPr>
        <w:t xml:space="preserve"> </w:t>
      </w:r>
      <w:r>
        <w:rPr>
          <w:rFonts w:ascii="Arial" w:hAnsi="Arial" w:cs="Arial"/>
          <w:b/>
          <w:bCs/>
          <w:color w:val="000000"/>
          <w:spacing w:val="1"/>
        </w:rPr>
        <w:t>I</w:t>
      </w:r>
      <w:r>
        <w:rPr>
          <w:rFonts w:ascii="Arial" w:hAnsi="Arial" w:cs="Arial"/>
          <w:b/>
          <w:bCs/>
          <w:color w:val="000000"/>
          <w:spacing w:val="-1"/>
        </w:rPr>
        <w:t>I</w:t>
      </w:r>
      <w:r>
        <w:rPr>
          <w:rFonts w:ascii="Arial" w:hAnsi="Arial" w:cs="Arial"/>
          <w:b/>
          <w:bCs/>
          <w:color w:val="000000"/>
          <w:spacing w:val="1"/>
        </w:rPr>
        <w:t>I</w:t>
      </w:r>
      <w:r>
        <w:rPr>
          <w:rFonts w:ascii="Arial" w:hAnsi="Arial" w:cs="Arial"/>
          <w:b/>
          <w:bCs/>
          <w:color w:val="000000"/>
        </w:rPr>
        <w:t>.</w:t>
      </w:r>
    </w:p>
    <w:p w14:paraId="33B14CBA" w14:textId="77777777" w:rsidR="00DD6DF8" w:rsidRDefault="00DD6DF8" w:rsidP="00DD6DF8">
      <w:pPr>
        <w:widowControl w:val="0"/>
        <w:autoSpaceDE w:val="0"/>
        <w:autoSpaceDN w:val="0"/>
        <w:adjustRightInd w:val="0"/>
        <w:spacing w:before="4" w:line="120" w:lineRule="exact"/>
        <w:rPr>
          <w:rFonts w:ascii="Arial" w:hAnsi="Arial" w:cs="Arial"/>
          <w:color w:val="000000"/>
          <w:sz w:val="12"/>
          <w:szCs w:val="12"/>
        </w:rPr>
      </w:pPr>
    </w:p>
    <w:p w14:paraId="33D9454D" w14:textId="77777777" w:rsidR="00DD6DF8" w:rsidRDefault="00DD6DF8" w:rsidP="00DD6DF8">
      <w:pPr>
        <w:widowControl w:val="0"/>
        <w:autoSpaceDE w:val="0"/>
        <w:autoSpaceDN w:val="0"/>
        <w:adjustRightInd w:val="0"/>
        <w:jc w:val="center"/>
        <w:rPr>
          <w:color w:val="000000"/>
          <w:sz w:val="20"/>
          <w:szCs w:val="20"/>
        </w:rPr>
      </w:pPr>
      <w:r>
        <w:rPr>
          <w:rFonts w:ascii="Arial" w:hAnsi="Arial" w:cs="Arial"/>
          <w:noProof/>
          <w:color w:val="000000"/>
          <w:sz w:val="12"/>
          <w:szCs w:val="12"/>
          <w:lang w:val="es-CO" w:eastAsia="es-CO"/>
        </w:rPr>
        <w:drawing>
          <wp:inline distT="0" distB="0" distL="0" distR="0" wp14:anchorId="1A21A149" wp14:editId="17352EDC">
            <wp:extent cx="1057275" cy="1343025"/>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057275" cy="1343025"/>
                    </a:xfrm>
                    <a:prstGeom prst="rect">
                      <a:avLst/>
                    </a:prstGeom>
                    <a:noFill/>
                    <a:ln w="9525">
                      <a:noFill/>
                      <a:miter lim="800000"/>
                      <a:headEnd/>
                      <a:tailEnd/>
                    </a:ln>
                  </pic:spPr>
                </pic:pic>
              </a:graphicData>
            </a:graphic>
          </wp:inline>
        </w:drawing>
      </w:r>
    </w:p>
    <w:p w14:paraId="31446A9F" w14:textId="77777777" w:rsidR="00DD6DF8" w:rsidRDefault="00DD6DF8" w:rsidP="00DD6DF8">
      <w:pPr>
        <w:widowControl w:val="0"/>
        <w:autoSpaceDE w:val="0"/>
        <w:autoSpaceDN w:val="0"/>
        <w:adjustRightInd w:val="0"/>
        <w:spacing w:before="11" w:line="241" w:lineRule="auto"/>
        <w:ind w:right="72"/>
        <w:jc w:val="both"/>
        <w:rPr>
          <w:rFonts w:ascii="Arial" w:hAnsi="Arial" w:cs="Arial"/>
          <w:color w:val="000000"/>
        </w:rPr>
      </w:pPr>
      <w:r>
        <w:rPr>
          <w:rFonts w:ascii="Arial" w:hAnsi="Arial" w:cs="Arial"/>
          <w:b/>
          <w:bCs/>
          <w:color w:val="000000"/>
        </w:rPr>
        <w:t>F</w:t>
      </w:r>
      <w:r>
        <w:rPr>
          <w:rFonts w:ascii="Arial" w:hAnsi="Arial" w:cs="Arial"/>
          <w:b/>
          <w:bCs/>
          <w:color w:val="000000"/>
          <w:spacing w:val="-1"/>
        </w:rPr>
        <w:t>u</w:t>
      </w:r>
      <w:r>
        <w:rPr>
          <w:rFonts w:ascii="Arial" w:hAnsi="Arial" w:cs="Arial"/>
          <w:b/>
          <w:bCs/>
          <w:color w:val="000000"/>
        </w:rPr>
        <w:t>e</w:t>
      </w:r>
      <w:r>
        <w:rPr>
          <w:rFonts w:ascii="Arial" w:hAnsi="Arial" w:cs="Arial"/>
          <w:b/>
          <w:bCs/>
          <w:color w:val="000000"/>
          <w:spacing w:val="-1"/>
        </w:rPr>
        <w:t>n</w:t>
      </w:r>
      <w:r>
        <w:rPr>
          <w:rFonts w:ascii="Arial" w:hAnsi="Arial" w:cs="Arial"/>
          <w:b/>
          <w:bCs/>
          <w:color w:val="000000"/>
          <w:spacing w:val="1"/>
        </w:rPr>
        <w:t>t</w:t>
      </w:r>
      <w:r>
        <w:rPr>
          <w:rFonts w:ascii="Arial" w:hAnsi="Arial" w:cs="Arial"/>
          <w:b/>
          <w:bCs/>
          <w:color w:val="000000"/>
        </w:rPr>
        <w:t>e:</w:t>
      </w:r>
      <w:r>
        <w:rPr>
          <w:rFonts w:ascii="Arial" w:hAnsi="Arial" w:cs="Arial"/>
          <w:b/>
          <w:bCs/>
          <w:color w:val="000000"/>
          <w:spacing w:val="15"/>
        </w:rPr>
        <w:t xml:space="preserve"> </w:t>
      </w:r>
      <w:r>
        <w:rPr>
          <w:rFonts w:ascii="Arial" w:hAnsi="Arial" w:cs="Arial"/>
          <w:color w:val="000000"/>
          <w:spacing w:val="-5"/>
        </w:rPr>
        <w:t>T</w:t>
      </w:r>
      <w:r>
        <w:rPr>
          <w:rFonts w:ascii="Arial" w:hAnsi="Arial" w:cs="Arial"/>
          <w:color w:val="000000"/>
          <w:spacing w:val="1"/>
        </w:rPr>
        <w:t>O</w:t>
      </w:r>
      <w:r>
        <w:rPr>
          <w:rFonts w:ascii="Arial" w:hAnsi="Arial" w:cs="Arial"/>
          <w:color w:val="000000"/>
          <w:spacing w:val="-3"/>
        </w:rPr>
        <w:t>L</w:t>
      </w:r>
      <w:r>
        <w:rPr>
          <w:rFonts w:ascii="Arial" w:hAnsi="Arial" w:cs="Arial"/>
          <w:color w:val="000000"/>
          <w:spacing w:val="1"/>
        </w:rPr>
        <w:t>O</w:t>
      </w:r>
      <w:r>
        <w:rPr>
          <w:rFonts w:ascii="Arial" w:hAnsi="Arial" w:cs="Arial"/>
          <w:color w:val="000000"/>
        </w:rPr>
        <w:t xml:space="preserve">ZA </w:t>
      </w:r>
      <w:r>
        <w:rPr>
          <w:rFonts w:ascii="Arial" w:hAnsi="Arial" w:cs="Arial"/>
          <w:color w:val="000000"/>
          <w:spacing w:val="-1"/>
        </w:rPr>
        <w:t>CAN</w:t>
      </w:r>
      <w:r>
        <w:rPr>
          <w:rFonts w:ascii="Arial" w:hAnsi="Arial" w:cs="Arial"/>
          <w:color w:val="000000"/>
          <w:spacing w:val="1"/>
        </w:rPr>
        <w:t>O</w:t>
      </w:r>
      <w:r>
        <w:rPr>
          <w:rFonts w:ascii="Arial" w:hAnsi="Arial" w:cs="Arial"/>
          <w:color w:val="000000"/>
        </w:rPr>
        <w:t>,</w:t>
      </w:r>
      <w:r>
        <w:rPr>
          <w:rFonts w:ascii="Arial" w:hAnsi="Arial" w:cs="Arial"/>
          <w:color w:val="000000"/>
          <w:spacing w:val="15"/>
        </w:rPr>
        <w:t xml:space="preserve"> </w:t>
      </w:r>
      <w:proofErr w:type="spellStart"/>
      <w:r>
        <w:rPr>
          <w:rFonts w:ascii="Arial" w:hAnsi="Arial" w:cs="Arial"/>
          <w:color w:val="000000"/>
          <w:spacing w:val="-1"/>
        </w:rPr>
        <w:t>D</w:t>
      </w:r>
      <w:r>
        <w:rPr>
          <w:rFonts w:ascii="Arial" w:hAnsi="Arial" w:cs="Arial"/>
          <w:color w:val="000000"/>
        </w:rPr>
        <w:t>a</w:t>
      </w:r>
      <w:r>
        <w:rPr>
          <w:rFonts w:ascii="Arial" w:hAnsi="Arial" w:cs="Arial"/>
          <w:color w:val="000000"/>
          <w:spacing w:val="-1"/>
        </w:rPr>
        <w:t>i</w:t>
      </w:r>
      <w:r>
        <w:rPr>
          <w:rFonts w:ascii="Arial" w:hAnsi="Arial" w:cs="Arial"/>
          <w:color w:val="000000"/>
        </w:rPr>
        <w:t>ss</w:t>
      </w:r>
      <w:r>
        <w:rPr>
          <w:rFonts w:ascii="Arial" w:hAnsi="Arial" w:cs="Arial"/>
          <w:color w:val="000000"/>
          <w:spacing w:val="-19"/>
        </w:rPr>
        <w:t>y</w:t>
      </w:r>
      <w:proofErr w:type="spellEnd"/>
      <w:r>
        <w:rPr>
          <w:rFonts w:ascii="Arial" w:hAnsi="Arial" w:cs="Arial"/>
          <w:color w:val="000000"/>
        </w:rPr>
        <w:t>.</w:t>
      </w:r>
      <w:r>
        <w:rPr>
          <w:rFonts w:ascii="Arial" w:hAnsi="Arial" w:cs="Arial"/>
          <w:color w:val="000000"/>
          <w:spacing w:val="17"/>
        </w:rPr>
        <w:t xml:space="preserve"> </w:t>
      </w:r>
      <w:r>
        <w:rPr>
          <w:rFonts w:ascii="Arial" w:hAnsi="Arial" w:cs="Arial"/>
          <w:color w:val="000000"/>
          <w:spacing w:val="-1"/>
        </w:rPr>
        <w:t>Di</w:t>
      </w:r>
      <w:r>
        <w:rPr>
          <w:rFonts w:ascii="Arial" w:hAnsi="Arial" w:cs="Arial"/>
          <w:color w:val="000000"/>
        </w:rPr>
        <w:t>se</w:t>
      </w:r>
      <w:r>
        <w:rPr>
          <w:rFonts w:ascii="Arial" w:hAnsi="Arial" w:cs="Arial"/>
          <w:color w:val="000000"/>
          <w:spacing w:val="-1"/>
        </w:rPr>
        <w:t>ñ</w:t>
      </w:r>
      <w:r>
        <w:rPr>
          <w:rFonts w:ascii="Arial" w:hAnsi="Arial" w:cs="Arial"/>
          <w:color w:val="000000"/>
        </w:rPr>
        <w:t>o</w:t>
      </w:r>
      <w:r>
        <w:rPr>
          <w:rFonts w:ascii="Arial" w:hAnsi="Arial" w:cs="Arial"/>
          <w:color w:val="000000"/>
          <w:spacing w:val="13"/>
        </w:rPr>
        <w:t xml:space="preserve"> </w:t>
      </w:r>
      <w:r>
        <w:rPr>
          <w:rFonts w:ascii="Arial" w:hAnsi="Arial" w:cs="Arial"/>
          <w:color w:val="000000"/>
        </w:rPr>
        <w:t>y</w:t>
      </w:r>
      <w:r>
        <w:rPr>
          <w:rFonts w:ascii="Arial" w:hAnsi="Arial" w:cs="Arial"/>
          <w:color w:val="000000"/>
          <w:spacing w:val="14"/>
        </w:rPr>
        <w:t xml:space="preserve"> </w:t>
      </w:r>
      <w:r>
        <w:rPr>
          <w:rFonts w:ascii="Arial" w:hAnsi="Arial" w:cs="Arial"/>
          <w:color w:val="000000"/>
        </w:rPr>
        <w:t>c</w:t>
      </w:r>
      <w:r>
        <w:rPr>
          <w:rFonts w:ascii="Arial" w:hAnsi="Arial" w:cs="Arial"/>
          <w:color w:val="000000"/>
          <w:spacing w:val="-3"/>
        </w:rPr>
        <w:t>o</w:t>
      </w:r>
      <w:r>
        <w:rPr>
          <w:rFonts w:ascii="Arial" w:hAnsi="Arial" w:cs="Arial"/>
          <w:color w:val="000000"/>
        </w:rPr>
        <w:t>nst</w:t>
      </w:r>
      <w:r>
        <w:rPr>
          <w:rFonts w:ascii="Arial" w:hAnsi="Arial" w:cs="Arial"/>
          <w:color w:val="000000"/>
          <w:spacing w:val="1"/>
        </w:rPr>
        <w:t>r</w:t>
      </w:r>
      <w:r>
        <w:rPr>
          <w:rFonts w:ascii="Arial" w:hAnsi="Arial" w:cs="Arial"/>
          <w:color w:val="000000"/>
        </w:rPr>
        <w:t>u</w:t>
      </w:r>
      <w:r>
        <w:rPr>
          <w:rFonts w:ascii="Arial" w:hAnsi="Arial" w:cs="Arial"/>
          <w:color w:val="000000"/>
          <w:spacing w:val="-3"/>
        </w:rPr>
        <w:t>c</w:t>
      </w:r>
      <w:r>
        <w:rPr>
          <w:rFonts w:ascii="Arial" w:hAnsi="Arial" w:cs="Arial"/>
          <w:color w:val="000000"/>
        </w:rPr>
        <w:t>c</w:t>
      </w:r>
      <w:r>
        <w:rPr>
          <w:rFonts w:ascii="Arial" w:hAnsi="Arial" w:cs="Arial"/>
          <w:color w:val="000000"/>
          <w:spacing w:val="-1"/>
        </w:rPr>
        <w:t>i</w:t>
      </w:r>
      <w:r>
        <w:rPr>
          <w:rFonts w:ascii="Arial" w:hAnsi="Arial" w:cs="Arial"/>
          <w:color w:val="000000"/>
        </w:rPr>
        <w:t>ón</w:t>
      </w:r>
      <w:r>
        <w:rPr>
          <w:rFonts w:ascii="Arial" w:hAnsi="Arial" w:cs="Arial"/>
          <w:color w:val="000000"/>
          <w:spacing w:val="15"/>
        </w:rPr>
        <w:t xml:space="preserve"> </w:t>
      </w:r>
      <w:r>
        <w:rPr>
          <w:rFonts w:ascii="Arial" w:hAnsi="Arial" w:cs="Arial"/>
          <w:color w:val="000000"/>
        </w:rPr>
        <w:t>de</w:t>
      </w:r>
      <w:r>
        <w:rPr>
          <w:rFonts w:ascii="Arial" w:hAnsi="Arial" w:cs="Arial"/>
          <w:color w:val="000000"/>
          <w:spacing w:val="13"/>
        </w:rPr>
        <w:t xml:space="preserve"> </w:t>
      </w:r>
      <w:r>
        <w:rPr>
          <w:rFonts w:ascii="Arial" w:hAnsi="Arial" w:cs="Arial"/>
          <w:color w:val="000000"/>
        </w:rPr>
        <w:t>un</w:t>
      </w:r>
      <w:r>
        <w:rPr>
          <w:rFonts w:ascii="Arial" w:hAnsi="Arial" w:cs="Arial"/>
          <w:color w:val="000000"/>
          <w:spacing w:val="13"/>
        </w:rPr>
        <w:t xml:space="preserve"> </w:t>
      </w:r>
      <w:r>
        <w:rPr>
          <w:rFonts w:ascii="Arial" w:hAnsi="Arial" w:cs="Arial"/>
          <w:color w:val="000000"/>
        </w:rPr>
        <w:t>s</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spacing w:val="-3"/>
        </w:rPr>
        <w:t>e</w:t>
      </w:r>
      <w:r>
        <w:rPr>
          <w:rFonts w:ascii="Arial" w:hAnsi="Arial" w:cs="Arial"/>
          <w:color w:val="000000"/>
          <w:spacing w:val="-2"/>
        </w:rPr>
        <w:t>m</w:t>
      </w:r>
      <w:r>
        <w:rPr>
          <w:rFonts w:ascii="Arial" w:hAnsi="Arial" w:cs="Arial"/>
          <w:color w:val="000000"/>
        </w:rPr>
        <w:t>a</w:t>
      </w:r>
      <w:r>
        <w:rPr>
          <w:rFonts w:ascii="Arial" w:hAnsi="Arial" w:cs="Arial"/>
          <w:color w:val="000000"/>
          <w:spacing w:val="16"/>
        </w:rPr>
        <w:t xml:space="preserve"> </w:t>
      </w:r>
      <w:proofErr w:type="spellStart"/>
      <w:r>
        <w:rPr>
          <w:rFonts w:ascii="Arial" w:hAnsi="Arial" w:cs="Arial"/>
          <w:color w:val="000000"/>
        </w:rPr>
        <w:t>b</w:t>
      </w:r>
      <w:r>
        <w:rPr>
          <w:rFonts w:ascii="Arial" w:hAnsi="Arial" w:cs="Arial"/>
          <w:color w:val="000000"/>
          <w:spacing w:val="-1"/>
        </w:rPr>
        <w:t>i</w:t>
      </w:r>
      <w:r>
        <w:rPr>
          <w:rFonts w:ascii="Arial" w:hAnsi="Arial" w:cs="Arial"/>
          <w:color w:val="000000"/>
          <w:spacing w:val="4"/>
        </w:rPr>
        <w:t>o</w:t>
      </w:r>
      <w:r>
        <w:rPr>
          <w:rFonts w:ascii="Arial" w:hAnsi="Arial" w:cs="Arial"/>
          <w:color w:val="000000"/>
        </w:rPr>
        <w:t>e</w:t>
      </w:r>
      <w:r>
        <w:rPr>
          <w:rFonts w:ascii="Arial" w:hAnsi="Arial" w:cs="Arial"/>
          <w:color w:val="000000"/>
          <w:spacing w:val="-1"/>
        </w:rPr>
        <w:t>l</w:t>
      </w:r>
      <w:r>
        <w:rPr>
          <w:rFonts w:ascii="Arial" w:hAnsi="Arial" w:cs="Arial"/>
          <w:color w:val="000000"/>
        </w:rPr>
        <w:t>éct</w:t>
      </w:r>
      <w:r>
        <w:rPr>
          <w:rFonts w:ascii="Arial" w:hAnsi="Arial" w:cs="Arial"/>
          <w:color w:val="000000"/>
          <w:spacing w:val="1"/>
        </w:rPr>
        <w:t>r</w:t>
      </w:r>
      <w:r>
        <w:rPr>
          <w:rFonts w:ascii="Arial" w:hAnsi="Arial" w:cs="Arial"/>
          <w:color w:val="000000"/>
          <w:spacing w:val="-1"/>
        </w:rPr>
        <w:t>i</w:t>
      </w:r>
      <w:r>
        <w:rPr>
          <w:rFonts w:ascii="Arial" w:hAnsi="Arial" w:cs="Arial"/>
          <w:color w:val="000000"/>
        </w:rPr>
        <w:t>co</w:t>
      </w:r>
      <w:proofErr w:type="spellEnd"/>
      <w:r>
        <w:rPr>
          <w:rFonts w:ascii="Arial" w:hAnsi="Arial" w:cs="Arial"/>
          <w:color w:val="000000"/>
          <w:spacing w:val="14"/>
        </w:rPr>
        <w:t xml:space="preserve"> </w:t>
      </w:r>
      <w:r>
        <w:rPr>
          <w:rFonts w:ascii="Arial" w:hAnsi="Arial" w:cs="Arial"/>
          <w:color w:val="000000"/>
        </w:rPr>
        <w:t>c</w:t>
      </w:r>
      <w:r>
        <w:rPr>
          <w:rFonts w:ascii="Arial" w:hAnsi="Arial" w:cs="Arial"/>
          <w:color w:val="000000"/>
          <w:spacing w:val="-3"/>
        </w:rPr>
        <w:t>o</w:t>
      </w:r>
      <w:r>
        <w:rPr>
          <w:rFonts w:ascii="Arial" w:hAnsi="Arial" w:cs="Arial"/>
          <w:color w:val="000000"/>
        </w:rPr>
        <w:t xml:space="preserve">n </w:t>
      </w:r>
      <w:r>
        <w:rPr>
          <w:rFonts w:ascii="Arial" w:hAnsi="Arial" w:cs="Arial"/>
          <w:color w:val="000000"/>
          <w:spacing w:val="-1"/>
        </w:rPr>
        <w:t>i</w:t>
      </w:r>
      <w:r>
        <w:rPr>
          <w:rFonts w:ascii="Arial" w:hAnsi="Arial" w:cs="Arial"/>
          <w:color w:val="000000"/>
        </w:rPr>
        <w:t>nte</w:t>
      </w:r>
      <w:r>
        <w:rPr>
          <w:rFonts w:ascii="Arial" w:hAnsi="Arial" w:cs="Arial"/>
          <w:color w:val="000000"/>
          <w:spacing w:val="-1"/>
        </w:rPr>
        <w:t>r</w:t>
      </w:r>
      <w:r>
        <w:rPr>
          <w:rFonts w:ascii="Arial" w:hAnsi="Arial" w:cs="Arial"/>
          <w:color w:val="000000"/>
          <w:spacing w:val="3"/>
        </w:rPr>
        <w:t>f</w:t>
      </w:r>
      <w:r>
        <w:rPr>
          <w:rFonts w:ascii="Arial" w:hAnsi="Arial" w:cs="Arial"/>
          <w:color w:val="000000"/>
        </w:rPr>
        <w:t>ace</w:t>
      </w:r>
      <w:r>
        <w:rPr>
          <w:rFonts w:ascii="Arial" w:hAnsi="Arial" w:cs="Arial"/>
          <w:color w:val="000000"/>
          <w:spacing w:val="3"/>
        </w:rPr>
        <w:t xml:space="preserve"> </w:t>
      </w:r>
      <w:r>
        <w:rPr>
          <w:rFonts w:ascii="Arial" w:hAnsi="Arial" w:cs="Arial"/>
          <w:color w:val="000000"/>
        </w:rPr>
        <w:t>al</w:t>
      </w:r>
      <w:r>
        <w:rPr>
          <w:rFonts w:ascii="Arial" w:hAnsi="Arial" w:cs="Arial"/>
          <w:color w:val="000000"/>
          <w:spacing w:val="4"/>
        </w:rPr>
        <w:t xml:space="preserve"> </w:t>
      </w:r>
      <w:proofErr w:type="spellStart"/>
      <w:r>
        <w:rPr>
          <w:rFonts w:ascii="Arial" w:hAnsi="Arial" w:cs="Arial"/>
          <w:color w:val="000000"/>
        </w:rPr>
        <w:t>b</w:t>
      </w:r>
      <w:r>
        <w:rPr>
          <w:rFonts w:ascii="Arial" w:hAnsi="Arial" w:cs="Arial"/>
          <w:color w:val="000000"/>
          <w:spacing w:val="-1"/>
        </w:rPr>
        <w:t>i</w:t>
      </w:r>
      <w:r>
        <w:rPr>
          <w:rFonts w:ascii="Arial" w:hAnsi="Arial" w:cs="Arial"/>
          <w:color w:val="000000"/>
        </w:rPr>
        <w:t>o</w:t>
      </w:r>
      <w:r>
        <w:rPr>
          <w:rFonts w:ascii="Arial" w:hAnsi="Arial" w:cs="Arial"/>
          <w:color w:val="000000"/>
          <w:spacing w:val="-1"/>
        </w:rPr>
        <w:t>p</w:t>
      </w:r>
      <w:r>
        <w:rPr>
          <w:rFonts w:ascii="Arial" w:hAnsi="Arial" w:cs="Arial"/>
          <w:color w:val="000000"/>
        </w:rPr>
        <w:t>ac</w:t>
      </w:r>
      <w:proofErr w:type="spellEnd"/>
      <w:r>
        <w:rPr>
          <w:rFonts w:ascii="Arial" w:hAnsi="Arial" w:cs="Arial"/>
          <w:color w:val="000000"/>
          <w:spacing w:val="5"/>
        </w:rPr>
        <w:t xml:space="preserve"> </w:t>
      </w:r>
      <w:r>
        <w:rPr>
          <w:rFonts w:ascii="Arial" w:hAnsi="Arial" w:cs="Arial"/>
          <w:color w:val="000000"/>
        </w:rPr>
        <w:t>p</w:t>
      </w:r>
      <w:r>
        <w:rPr>
          <w:rFonts w:ascii="Arial" w:hAnsi="Arial" w:cs="Arial"/>
          <w:color w:val="000000"/>
          <w:spacing w:val="-1"/>
        </w:rPr>
        <w:t>a</w:t>
      </w:r>
      <w:r>
        <w:rPr>
          <w:rFonts w:ascii="Arial" w:hAnsi="Arial" w:cs="Arial"/>
          <w:color w:val="000000"/>
          <w:spacing w:val="1"/>
        </w:rPr>
        <w:t>r</w:t>
      </w:r>
      <w:r>
        <w:rPr>
          <w:rFonts w:ascii="Arial" w:hAnsi="Arial" w:cs="Arial"/>
          <w:color w:val="000000"/>
        </w:rPr>
        <w:t>a e</w:t>
      </w:r>
      <w:r>
        <w:rPr>
          <w:rFonts w:ascii="Arial" w:hAnsi="Arial" w:cs="Arial"/>
          <w:color w:val="000000"/>
          <w:spacing w:val="-3"/>
        </w:rPr>
        <w:t>v</w:t>
      </w:r>
      <w:r>
        <w:rPr>
          <w:rFonts w:ascii="Arial" w:hAnsi="Arial" w:cs="Arial"/>
          <w:color w:val="000000"/>
        </w:rPr>
        <w:t>a</w:t>
      </w:r>
      <w:r>
        <w:rPr>
          <w:rFonts w:ascii="Arial" w:hAnsi="Arial" w:cs="Arial"/>
          <w:color w:val="000000"/>
          <w:spacing w:val="-1"/>
        </w:rPr>
        <w:t>l</w:t>
      </w:r>
      <w:r>
        <w:rPr>
          <w:rFonts w:ascii="Arial" w:hAnsi="Arial" w:cs="Arial"/>
          <w:color w:val="000000"/>
        </w:rPr>
        <w:t>u</w:t>
      </w:r>
      <w:r>
        <w:rPr>
          <w:rFonts w:ascii="Arial" w:hAnsi="Arial" w:cs="Arial"/>
          <w:color w:val="000000"/>
          <w:spacing w:val="-1"/>
        </w:rPr>
        <w:t>a</w:t>
      </w:r>
      <w:r>
        <w:rPr>
          <w:rFonts w:ascii="Arial" w:hAnsi="Arial" w:cs="Arial"/>
          <w:color w:val="000000"/>
        </w:rPr>
        <w:t>r</w:t>
      </w:r>
      <w:r>
        <w:rPr>
          <w:rFonts w:ascii="Arial" w:hAnsi="Arial" w:cs="Arial"/>
          <w:color w:val="000000"/>
          <w:spacing w:val="6"/>
        </w:rPr>
        <w:t xml:space="preserve"> </w:t>
      </w:r>
      <w:r>
        <w:rPr>
          <w:rFonts w:ascii="Arial" w:hAnsi="Arial" w:cs="Arial"/>
          <w:color w:val="000000"/>
        </w:rPr>
        <w:t>el</w:t>
      </w:r>
      <w:r>
        <w:rPr>
          <w:rFonts w:ascii="Arial" w:hAnsi="Arial" w:cs="Arial"/>
          <w:color w:val="000000"/>
          <w:spacing w:val="4"/>
        </w:rPr>
        <w:t xml:space="preserve"> </w:t>
      </w:r>
      <w:r>
        <w:rPr>
          <w:rFonts w:ascii="Arial" w:hAnsi="Arial" w:cs="Arial"/>
          <w:color w:val="000000"/>
        </w:rPr>
        <w:t>s</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rPr>
        <w:t>ema</w:t>
      </w:r>
      <w:r>
        <w:rPr>
          <w:rFonts w:ascii="Arial" w:hAnsi="Arial" w:cs="Arial"/>
          <w:color w:val="000000"/>
          <w:spacing w:val="6"/>
        </w:rPr>
        <w:t xml:space="preserve"> </w:t>
      </w:r>
      <w:r>
        <w:rPr>
          <w:rFonts w:ascii="Arial" w:hAnsi="Arial" w:cs="Arial"/>
          <w:color w:val="000000"/>
        </w:rPr>
        <w:t>c</w:t>
      </w:r>
      <w:r>
        <w:rPr>
          <w:rFonts w:ascii="Arial" w:hAnsi="Arial" w:cs="Arial"/>
          <w:color w:val="000000"/>
          <w:spacing w:val="-3"/>
        </w:rPr>
        <w:t>a</w:t>
      </w:r>
      <w:r>
        <w:rPr>
          <w:rFonts w:ascii="Arial" w:hAnsi="Arial" w:cs="Arial"/>
          <w:color w:val="000000"/>
          <w:spacing w:val="1"/>
        </w:rPr>
        <w:t>r</w:t>
      </w:r>
      <w:r>
        <w:rPr>
          <w:rFonts w:ascii="Arial" w:hAnsi="Arial" w:cs="Arial"/>
          <w:color w:val="000000"/>
        </w:rPr>
        <w:t>d</w:t>
      </w:r>
      <w:r>
        <w:rPr>
          <w:rFonts w:ascii="Arial" w:hAnsi="Arial" w:cs="Arial"/>
          <w:color w:val="000000"/>
          <w:spacing w:val="-1"/>
        </w:rPr>
        <w:t>i</w:t>
      </w:r>
      <w:r>
        <w:rPr>
          <w:rFonts w:ascii="Arial" w:hAnsi="Arial" w:cs="Arial"/>
          <w:color w:val="000000"/>
        </w:rPr>
        <w:t>o</w:t>
      </w:r>
      <w:r>
        <w:rPr>
          <w:rFonts w:ascii="Arial" w:hAnsi="Arial" w:cs="Arial"/>
          <w:color w:val="000000"/>
          <w:spacing w:val="-3"/>
        </w:rPr>
        <w:t>v</w:t>
      </w:r>
      <w:r>
        <w:rPr>
          <w:rFonts w:ascii="Arial" w:hAnsi="Arial" w:cs="Arial"/>
          <w:color w:val="000000"/>
        </w:rPr>
        <w:t>asc</w:t>
      </w:r>
      <w:r>
        <w:rPr>
          <w:rFonts w:ascii="Arial" w:hAnsi="Arial" w:cs="Arial"/>
          <w:color w:val="000000"/>
          <w:spacing w:val="-1"/>
        </w:rPr>
        <w:t>ul</w:t>
      </w:r>
      <w:r>
        <w:rPr>
          <w:rFonts w:ascii="Arial" w:hAnsi="Arial" w:cs="Arial"/>
          <w:color w:val="000000"/>
        </w:rPr>
        <w:t>a</w:t>
      </w:r>
      <w:r>
        <w:rPr>
          <w:rFonts w:ascii="Arial" w:hAnsi="Arial" w:cs="Arial"/>
          <w:color w:val="000000"/>
          <w:spacing w:val="-11"/>
        </w:rPr>
        <w:t>r</w:t>
      </w:r>
      <w:r>
        <w:rPr>
          <w:rFonts w:ascii="Arial" w:hAnsi="Arial" w:cs="Arial"/>
          <w:color w:val="000000"/>
        </w:rPr>
        <w:t>.</w:t>
      </w:r>
      <w:r>
        <w:rPr>
          <w:rFonts w:ascii="Arial" w:hAnsi="Arial" w:cs="Arial"/>
          <w:color w:val="000000"/>
          <w:spacing w:val="2"/>
        </w:rPr>
        <w:t xml:space="preserve"> </w:t>
      </w:r>
      <w:r>
        <w:rPr>
          <w:rFonts w:ascii="Arial" w:hAnsi="Arial" w:cs="Arial"/>
          <w:color w:val="000000"/>
          <w:spacing w:val="-8"/>
        </w:rPr>
        <w:t>T</w:t>
      </w:r>
      <w:r>
        <w:rPr>
          <w:rFonts w:ascii="Arial" w:hAnsi="Arial" w:cs="Arial"/>
          <w:color w:val="000000"/>
          <w:spacing w:val="1"/>
        </w:rPr>
        <w:t>r</w:t>
      </w:r>
      <w:r>
        <w:rPr>
          <w:rFonts w:ascii="Arial" w:hAnsi="Arial" w:cs="Arial"/>
          <w:color w:val="000000"/>
        </w:rPr>
        <w:t>a</w:t>
      </w:r>
      <w:r>
        <w:rPr>
          <w:rFonts w:ascii="Arial" w:hAnsi="Arial" w:cs="Arial"/>
          <w:color w:val="000000"/>
          <w:spacing w:val="-1"/>
        </w:rPr>
        <w:t>b</w:t>
      </w:r>
      <w:r>
        <w:rPr>
          <w:rFonts w:ascii="Arial" w:hAnsi="Arial" w:cs="Arial"/>
          <w:color w:val="000000"/>
          <w:spacing w:val="-3"/>
        </w:rPr>
        <w:t>a</w:t>
      </w:r>
      <w:r>
        <w:rPr>
          <w:rFonts w:ascii="Arial" w:hAnsi="Arial" w:cs="Arial"/>
          <w:color w:val="000000"/>
          <w:spacing w:val="1"/>
        </w:rPr>
        <w:t>j</w:t>
      </w:r>
      <w:r>
        <w:rPr>
          <w:rFonts w:ascii="Arial" w:hAnsi="Arial" w:cs="Arial"/>
          <w:color w:val="000000"/>
        </w:rPr>
        <w:t>o</w:t>
      </w:r>
      <w:r>
        <w:rPr>
          <w:rFonts w:ascii="Arial" w:hAnsi="Arial" w:cs="Arial"/>
          <w:color w:val="000000"/>
          <w:spacing w:val="5"/>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rPr>
        <w:t>g</w:t>
      </w:r>
      <w:r>
        <w:rPr>
          <w:rFonts w:ascii="Arial" w:hAnsi="Arial" w:cs="Arial"/>
          <w:color w:val="000000"/>
          <w:spacing w:val="-2"/>
        </w:rPr>
        <w:t>r</w:t>
      </w:r>
      <w:r>
        <w:rPr>
          <w:rFonts w:ascii="Arial" w:hAnsi="Arial" w:cs="Arial"/>
          <w:color w:val="000000"/>
        </w:rPr>
        <w:t>a</w:t>
      </w:r>
      <w:r>
        <w:rPr>
          <w:rFonts w:ascii="Arial" w:hAnsi="Arial" w:cs="Arial"/>
          <w:color w:val="000000"/>
          <w:spacing w:val="-1"/>
        </w:rPr>
        <w:t>d</w:t>
      </w:r>
      <w:r>
        <w:rPr>
          <w:rFonts w:ascii="Arial" w:hAnsi="Arial" w:cs="Arial"/>
          <w:color w:val="000000"/>
        </w:rPr>
        <w:t>o</w:t>
      </w:r>
      <w:r>
        <w:rPr>
          <w:rFonts w:ascii="Arial" w:hAnsi="Arial" w:cs="Arial"/>
          <w:color w:val="000000"/>
          <w:spacing w:val="5"/>
        </w:rPr>
        <w:t xml:space="preserve"> </w:t>
      </w:r>
      <w:r>
        <w:rPr>
          <w:rFonts w:ascii="Arial" w:hAnsi="Arial" w:cs="Arial"/>
          <w:color w:val="000000"/>
        </w:rPr>
        <w:t>de</w:t>
      </w:r>
      <w:r>
        <w:rPr>
          <w:rFonts w:ascii="Arial" w:hAnsi="Arial" w:cs="Arial"/>
          <w:color w:val="000000"/>
          <w:spacing w:val="5"/>
        </w:rPr>
        <w:t xml:space="preserve"> </w:t>
      </w:r>
      <w:r>
        <w:rPr>
          <w:rFonts w:ascii="Arial" w:hAnsi="Arial" w:cs="Arial"/>
          <w:color w:val="000000"/>
          <w:spacing w:val="1"/>
        </w:rPr>
        <w:t>I</w:t>
      </w:r>
      <w:r>
        <w:rPr>
          <w:rFonts w:ascii="Arial" w:hAnsi="Arial" w:cs="Arial"/>
          <w:color w:val="000000"/>
          <w:spacing w:val="-3"/>
        </w:rPr>
        <w:t>n</w:t>
      </w:r>
      <w:r>
        <w:rPr>
          <w:rFonts w:ascii="Arial" w:hAnsi="Arial" w:cs="Arial"/>
          <w:color w:val="000000"/>
          <w:spacing w:val="2"/>
        </w:rPr>
        <w:t>g</w:t>
      </w:r>
      <w:r>
        <w:rPr>
          <w:rFonts w:ascii="Arial" w:hAnsi="Arial" w:cs="Arial"/>
          <w:color w:val="000000"/>
        </w:rPr>
        <w:t>e</w:t>
      </w:r>
      <w:r>
        <w:rPr>
          <w:rFonts w:ascii="Arial" w:hAnsi="Arial" w:cs="Arial"/>
          <w:color w:val="000000"/>
          <w:spacing w:val="-1"/>
        </w:rPr>
        <w:t>ni</w:t>
      </w:r>
      <w:r>
        <w:rPr>
          <w:rFonts w:ascii="Arial" w:hAnsi="Arial" w:cs="Arial"/>
          <w:color w:val="000000"/>
        </w:rPr>
        <w:t>e</w:t>
      </w:r>
      <w:r>
        <w:rPr>
          <w:rFonts w:ascii="Arial" w:hAnsi="Arial" w:cs="Arial"/>
          <w:color w:val="000000"/>
          <w:spacing w:val="-2"/>
        </w:rPr>
        <w:t>r</w:t>
      </w:r>
      <w:r>
        <w:rPr>
          <w:rFonts w:ascii="Arial" w:hAnsi="Arial" w:cs="Arial"/>
          <w:color w:val="000000"/>
        </w:rPr>
        <w:t>o b</w:t>
      </w:r>
      <w:r>
        <w:rPr>
          <w:rFonts w:ascii="Arial" w:hAnsi="Arial" w:cs="Arial"/>
          <w:color w:val="000000"/>
          <w:spacing w:val="-1"/>
        </w:rPr>
        <w:t>i</w:t>
      </w:r>
      <w:r>
        <w:rPr>
          <w:rFonts w:ascii="Arial" w:hAnsi="Arial" w:cs="Arial"/>
          <w:color w:val="000000"/>
        </w:rPr>
        <w:t>oméd</w:t>
      </w:r>
      <w:r>
        <w:rPr>
          <w:rFonts w:ascii="Arial" w:hAnsi="Arial" w:cs="Arial"/>
          <w:color w:val="000000"/>
          <w:spacing w:val="-1"/>
        </w:rPr>
        <w:t>i</w:t>
      </w:r>
      <w:r>
        <w:rPr>
          <w:rFonts w:ascii="Arial" w:hAnsi="Arial" w:cs="Arial"/>
          <w:color w:val="000000"/>
        </w:rPr>
        <w:t>co.</w:t>
      </w:r>
      <w:r>
        <w:rPr>
          <w:rFonts w:ascii="Arial" w:hAnsi="Arial" w:cs="Arial"/>
          <w:color w:val="000000"/>
          <w:spacing w:val="2"/>
        </w:rPr>
        <w:t xml:space="preserve"> </w:t>
      </w:r>
      <w:r>
        <w:rPr>
          <w:rFonts w:ascii="Arial" w:hAnsi="Arial" w:cs="Arial"/>
          <w:color w:val="000000"/>
          <w:spacing w:val="-1"/>
        </w:rPr>
        <w:t>B</w:t>
      </w:r>
      <w:r>
        <w:rPr>
          <w:rFonts w:ascii="Arial" w:hAnsi="Arial" w:cs="Arial"/>
          <w:color w:val="000000"/>
        </w:rPr>
        <w:t>uc</w:t>
      </w:r>
      <w:r>
        <w:rPr>
          <w:rFonts w:ascii="Arial" w:hAnsi="Arial" w:cs="Arial"/>
          <w:color w:val="000000"/>
          <w:spacing w:val="-3"/>
        </w:rPr>
        <w:t>a</w:t>
      </w:r>
      <w:r>
        <w:rPr>
          <w:rFonts w:ascii="Arial" w:hAnsi="Arial" w:cs="Arial"/>
          <w:color w:val="000000"/>
          <w:spacing w:val="1"/>
        </w:rPr>
        <w:t>r</w:t>
      </w:r>
      <w:r>
        <w:rPr>
          <w:rFonts w:ascii="Arial" w:hAnsi="Arial" w:cs="Arial"/>
          <w:color w:val="000000"/>
        </w:rPr>
        <w:t>ama</w:t>
      </w:r>
      <w:r>
        <w:rPr>
          <w:rFonts w:ascii="Arial" w:hAnsi="Arial" w:cs="Arial"/>
          <w:color w:val="000000"/>
          <w:spacing w:val="-3"/>
        </w:rPr>
        <w:t>n</w:t>
      </w:r>
      <w:r>
        <w:rPr>
          <w:rFonts w:ascii="Arial" w:hAnsi="Arial" w:cs="Arial"/>
          <w:color w:val="000000"/>
        </w:rPr>
        <w:t>g</w:t>
      </w:r>
      <w:r>
        <w:rPr>
          <w:rFonts w:ascii="Arial" w:hAnsi="Arial" w:cs="Arial"/>
          <w:color w:val="000000"/>
          <w:spacing w:val="-1"/>
        </w:rPr>
        <w:t>a</w:t>
      </w:r>
      <w:r>
        <w:rPr>
          <w:rFonts w:ascii="Arial" w:hAnsi="Arial" w:cs="Arial"/>
          <w:color w:val="000000"/>
        </w:rPr>
        <w:t>:</w:t>
      </w:r>
      <w:r>
        <w:rPr>
          <w:rFonts w:ascii="Arial" w:hAnsi="Arial" w:cs="Arial"/>
          <w:color w:val="000000"/>
          <w:spacing w:val="2"/>
        </w:rPr>
        <w:t xml:space="preserve"> </w:t>
      </w:r>
      <w:r>
        <w:rPr>
          <w:rFonts w:ascii="Arial" w:hAnsi="Arial" w:cs="Arial"/>
          <w:color w:val="000000"/>
        </w:rPr>
        <w:t>F</w:t>
      </w:r>
      <w:r>
        <w:rPr>
          <w:rFonts w:ascii="Arial" w:hAnsi="Arial" w:cs="Arial"/>
          <w:color w:val="000000"/>
          <w:spacing w:val="-1"/>
        </w:rPr>
        <w:t>u</w:t>
      </w:r>
      <w:r>
        <w:rPr>
          <w:rFonts w:ascii="Arial" w:hAnsi="Arial" w:cs="Arial"/>
          <w:color w:val="000000"/>
        </w:rPr>
        <w:t>n</w:t>
      </w:r>
      <w:r>
        <w:rPr>
          <w:rFonts w:ascii="Arial" w:hAnsi="Arial" w:cs="Arial"/>
          <w:color w:val="000000"/>
          <w:spacing w:val="-1"/>
        </w:rPr>
        <w:t>d</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1"/>
        </w:rPr>
        <w:t xml:space="preserve"> </w:t>
      </w:r>
      <w:r>
        <w:rPr>
          <w:rFonts w:ascii="Arial" w:hAnsi="Arial" w:cs="Arial"/>
          <w:color w:val="000000"/>
          <w:spacing w:val="-1"/>
        </w:rPr>
        <w:t>U</w:t>
      </w:r>
      <w:r>
        <w:rPr>
          <w:rFonts w:ascii="Arial" w:hAnsi="Arial" w:cs="Arial"/>
          <w:color w:val="000000"/>
        </w:rPr>
        <w:t>n</w:t>
      </w:r>
      <w:r>
        <w:rPr>
          <w:rFonts w:ascii="Arial" w:hAnsi="Arial" w:cs="Arial"/>
          <w:color w:val="000000"/>
          <w:spacing w:val="-1"/>
        </w:rPr>
        <w:t>i</w:t>
      </w:r>
      <w:r>
        <w:rPr>
          <w:rFonts w:ascii="Arial" w:hAnsi="Arial" w:cs="Arial"/>
          <w:color w:val="000000"/>
          <w:spacing w:val="-2"/>
        </w:rPr>
        <w:t>v</w:t>
      </w:r>
      <w:r>
        <w:rPr>
          <w:rFonts w:ascii="Arial" w:hAnsi="Arial" w:cs="Arial"/>
          <w:color w:val="000000"/>
        </w:rPr>
        <w:t>ersita</w:t>
      </w:r>
      <w:r>
        <w:rPr>
          <w:rFonts w:ascii="Arial" w:hAnsi="Arial" w:cs="Arial"/>
          <w:color w:val="000000"/>
          <w:spacing w:val="1"/>
        </w:rPr>
        <w:t>r</w:t>
      </w:r>
      <w:r>
        <w:rPr>
          <w:rFonts w:ascii="Arial" w:hAnsi="Arial" w:cs="Arial"/>
          <w:color w:val="000000"/>
          <w:spacing w:val="-3"/>
        </w:rPr>
        <w:t>i</w:t>
      </w:r>
      <w:r>
        <w:rPr>
          <w:rFonts w:ascii="Arial" w:hAnsi="Arial" w:cs="Arial"/>
          <w:color w:val="000000"/>
        </w:rPr>
        <w:t>a Be</w:t>
      </w:r>
      <w:r>
        <w:rPr>
          <w:rFonts w:ascii="Arial" w:hAnsi="Arial" w:cs="Arial"/>
          <w:color w:val="000000"/>
          <w:spacing w:val="-2"/>
        </w:rPr>
        <w:t>l</w:t>
      </w:r>
      <w:r>
        <w:rPr>
          <w:rFonts w:ascii="Arial" w:hAnsi="Arial" w:cs="Arial"/>
          <w:color w:val="000000"/>
          <w:spacing w:val="1"/>
        </w:rPr>
        <w:t>tr</w:t>
      </w:r>
      <w:r>
        <w:rPr>
          <w:rFonts w:ascii="Arial" w:hAnsi="Arial" w:cs="Arial"/>
          <w:color w:val="000000"/>
        </w:rPr>
        <w:t>á</w:t>
      </w:r>
      <w:r>
        <w:rPr>
          <w:rFonts w:ascii="Arial" w:hAnsi="Arial" w:cs="Arial"/>
          <w:color w:val="000000"/>
          <w:spacing w:val="-3"/>
        </w:rPr>
        <w:t>n</w:t>
      </w:r>
      <w:r>
        <w:rPr>
          <w:rFonts w:ascii="Arial" w:hAnsi="Arial" w:cs="Arial"/>
          <w:color w:val="000000"/>
        </w:rPr>
        <w:t>.</w:t>
      </w:r>
      <w:r>
        <w:rPr>
          <w:rFonts w:ascii="Arial" w:hAnsi="Arial" w:cs="Arial"/>
          <w:color w:val="000000"/>
          <w:spacing w:val="2"/>
        </w:rPr>
        <w:t xml:space="preserve"> </w:t>
      </w:r>
      <w:r>
        <w:rPr>
          <w:rFonts w:ascii="Arial" w:hAnsi="Arial" w:cs="Arial"/>
          <w:color w:val="000000"/>
        </w:rPr>
        <w:t>2</w:t>
      </w:r>
      <w:r>
        <w:rPr>
          <w:rFonts w:ascii="Arial" w:hAnsi="Arial" w:cs="Arial"/>
          <w:color w:val="000000"/>
          <w:spacing w:val="-1"/>
        </w:rPr>
        <w:t>0</w:t>
      </w:r>
      <w:r>
        <w:rPr>
          <w:rFonts w:ascii="Arial" w:hAnsi="Arial" w:cs="Arial"/>
          <w:color w:val="000000"/>
        </w:rPr>
        <w:t>0</w:t>
      </w:r>
      <w:r>
        <w:rPr>
          <w:rFonts w:ascii="Arial" w:hAnsi="Arial" w:cs="Arial"/>
          <w:color w:val="000000"/>
          <w:spacing w:val="-3"/>
        </w:rPr>
        <w:t>5</w:t>
      </w:r>
      <w:r>
        <w:rPr>
          <w:rFonts w:ascii="Arial" w:hAnsi="Arial" w:cs="Arial"/>
          <w:color w:val="000000"/>
        </w:rPr>
        <w:t>.</w:t>
      </w:r>
    </w:p>
    <w:p w14:paraId="28BB32D3" w14:textId="77777777" w:rsidR="00DD6DF8" w:rsidRDefault="00DD6DF8" w:rsidP="00DD6DF8">
      <w:pPr>
        <w:widowControl w:val="0"/>
        <w:autoSpaceDE w:val="0"/>
        <w:autoSpaceDN w:val="0"/>
        <w:adjustRightInd w:val="0"/>
        <w:spacing w:before="10" w:line="240" w:lineRule="exact"/>
        <w:rPr>
          <w:rFonts w:ascii="Arial" w:hAnsi="Arial" w:cs="Arial"/>
          <w:color w:val="000000"/>
        </w:rPr>
      </w:pPr>
    </w:p>
    <w:p w14:paraId="3099930F" w14:textId="77777777" w:rsidR="00DD6DF8" w:rsidRDefault="00DD6DF8" w:rsidP="00DD6DF8">
      <w:pPr>
        <w:widowControl w:val="0"/>
        <w:autoSpaceDE w:val="0"/>
        <w:autoSpaceDN w:val="0"/>
        <w:adjustRightInd w:val="0"/>
        <w:ind w:right="2"/>
        <w:jc w:val="both"/>
        <w:rPr>
          <w:rFonts w:ascii="Arial" w:hAnsi="Arial" w:cs="Arial"/>
          <w:color w:val="000000"/>
        </w:rPr>
      </w:pPr>
      <w:r>
        <w:rPr>
          <w:rFonts w:ascii="Arial" w:hAnsi="Arial" w:cs="Arial"/>
          <w:b/>
          <w:bCs/>
          <w:color w:val="000000"/>
          <w:spacing w:val="-1"/>
        </w:rPr>
        <w:t>D</w:t>
      </w:r>
      <w:r>
        <w:rPr>
          <w:rFonts w:ascii="Arial" w:hAnsi="Arial" w:cs="Arial"/>
          <w:b/>
          <w:bCs/>
          <w:color w:val="000000"/>
        </w:rPr>
        <w:t>er</w:t>
      </w:r>
      <w:r>
        <w:rPr>
          <w:rFonts w:ascii="Arial" w:hAnsi="Arial" w:cs="Arial"/>
          <w:b/>
          <w:bCs/>
          <w:color w:val="000000"/>
          <w:spacing w:val="1"/>
        </w:rPr>
        <w:t>i</w:t>
      </w:r>
      <w:r>
        <w:rPr>
          <w:rFonts w:ascii="Arial" w:hAnsi="Arial" w:cs="Arial"/>
          <w:b/>
          <w:bCs/>
          <w:color w:val="000000"/>
          <w:spacing w:val="-3"/>
        </w:rPr>
        <w:t>v</w:t>
      </w:r>
      <w:r>
        <w:rPr>
          <w:rFonts w:ascii="Arial" w:hAnsi="Arial" w:cs="Arial"/>
          <w:b/>
          <w:bCs/>
          <w:color w:val="000000"/>
        </w:rPr>
        <w:t>a</w:t>
      </w:r>
      <w:r>
        <w:rPr>
          <w:rFonts w:ascii="Arial" w:hAnsi="Arial" w:cs="Arial"/>
          <w:b/>
          <w:bCs/>
          <w:color w:val="000000"/>
          <w:spacing w:val="-1"/>
        </w:rPr>
        <w:t>c</w:t>
      </w:r>
      <w:r>
        <w:rPr>
          <w:rFonts w:ascii="Arial" w:hAnsi="Arial" w:cs="Arial"/>
          <w:b/>
          <w:bCs/>
          <w:color w:val="000000"/>
          <w:spacing w:val="1"/>
        </w:rPr>
        <w:t>i</w:t>
      </w:r>
      <w:r>
        <w:rPr>
          <w:rFonts w:ascii="Arial" w:hAnsi="Arial" w:cs="Arial"/>
          <w:b/>
          <w:bCs/>
          <w:color w:val="000000"/>
        </w:rPr>
        <w:t>o</w:t>
      </w:r>
      <w:r>
        <w:rPr>
          <w:rFonts w:ascii="Arial" w:hAnsi="Arial" w:cs="Arial"/>
          <w:b/>
          <w:bCs/>
          <w:color w:val="000000"/>
          <w:spacing w:val="-1"/>
        </w:rPr>
        <w:t>n</w:t>
      </w:r>
      <w:r>
        <w:rPr>
          <w:rFonts w:ascii="Arial" w:hAnsi="Arial" w:cs="Arial"/>
          <w:b/>
          <w:bCs/>
          <w:color w:val="000000"/>
        </w:rPr>
        <w:t>es</w:t>
      </w:r>
      <w:r>
        <w:rPr>
          <w:rFonts w:ascii="Arial" w:hAnsi="Arial" w:cs="Arial"/>
          <w:b/>
          <w:bCs/>
          <w:color w:val="000000"/>
          <w:spacing w:val="2"/>
        </w:rPr>
        <w:t xml:space="preserve"> </w:t>
      </w:r>
      <w:proofErr w:type="spellStart"/>
      <w:r>
        <w:rPr>
          <w:rFonts w:ascii="Arial" w:hAnsi="Arial" w:cs="Arial"/>
          <w:b/>
          <w:bCs/>
          <w:color w:val="000000"/>
          <w:spacing w:val="1"/>
        </w:rPr>
        <w:t>M</w:t>
      </w:r>
      <w:r>
        <w:rPr>
          <w:rFonts w:ascii="Arial" w:hAnsi="Arial" w:cs="Arial"/>
          <w:b/>
          <w:bCs/>
          <w:color w:val="000000"/>
        </w:rPr>
        <w:t>o</w:t>
      </w:r>
      <w:r>
        <w:rPr>
          <w:rFonts w:ascii="Arial" w:hAnsi="Arial" w:cs="Arial"/>
          <w:b/>
          <w:bCs/>
          <w:color w:val="000000"/>
          <w:spacing w:val="-1"/>
        </w:rPr>
        <w:t>n</w:t>
      </w:r>
      <w:r>
        <w:rPr>
          <w:rFonts w:ascii="Arial" w:hAnsi="Arial" w:cs="Arial"/>
          <w:b/>
          <w:bCs/>
          <w:color w:val="000000"/>
        </w:rPr>
        <w:t>o</w:t>
      </w:r>
      <w:r>
        <w:rPr>
          <w:rFonts w:ascii="Arial" w:hAnsi="Arial" w:cs="Arial"/>
          <w:b/>
          <w:bCs/>
          <w:color w:val="000000"/>
          <w:spacing w:val="-1"/>
        </w:rPr>
        <w:t>p</w:t>
      </w:r>
      <w:r>
        <w:rPr>
          <w:rFonts w:ascii="Arial" w:hAnsi="Arial" w:cs="Arial"/>
          <w:b/>
          <w:bCs/>
          <w:color w:val="000000"/>
          <w:spacing w:val="-3"/>
        </w:rPr>
        <w:t>o</w:t>
      </w:r>
      <w:r>
        <w:rPr>
          <w:rFonts w:ascii="Arial" w:hAnsi="Arial" w:cs="Arial"/>
          <w:b/>
          <w:bCs/>
          <w:color w:val="000000"/>
          <w:spacing w:val="-1"/>
        </w:rPr>
        <w:t>l</w:t>
      </w:r>
      <w:r>
        <w:rPr>
          <w:rFonts w:ascii="Arial" w:hAnsi="Arial" w:cs="Arial"/>
          <w:b/>
          <w:bCs/>
          <w:color w:val="000000"/>
        </w:rPr>
        <w:t>ares</w:t>
      </w:r>
      <w:proofErr w:type="spellEnd"/>
      <w:r>
        <w:rPr>
          <w:rFonts w:ascii="Arial" w:hAnsi="Arial" w:cs="Arial"/>
          <w:b/>
          <w:bCs/>
          <w:color w:val="000000"/>
          <w:spacing w:val="-4"/>
        </w:rPr>
        <w:t xml:space="preserve"> </w:t>
      </w:r>
      <w:r>
        <w:rPr>
          <w:rFonts w:ascii="Arial" w:hAnsi="Arial" w:cs="Arial"/>
          <w:b/>
          <w:bCs/>
          <w:color w:val="000000"/>
          <w:spacing w:val="-8"/>
        </w:rPr>
        <w:t>A</w:t>
      </w:r>
      <w:r>
        <w:rPr>
          <w:rFonts w:ascii="Arial" w:hAnsi="Arial" w:cs="Arial"/>
          <w:b/>
          <w:bCs/>
          <w:color w:val="000000"/>
        </w:rPr>
        <w:t>ume</w:t>
      </w:r>
      <w:r>
        <w:rPr>
          <w:rFonts w:ascii="Arial" w:hAnsi="Arial" w:cs="Arial"/>
          <w:b/>
          <w:bCs/>
          <w:color w:val="000000"/>
          <w:spacing w:val="-1"/>
        </w:rPr>
        <w:t>n</w:t>
      </w:r>
      <w:r>
        <w:rPr>
          <w:rFonts w:ascii="Arial" w:hAnsi="Arial" w:cs="Arial"/>
          <w:b/>
          <w:bCs/>
          <w:color w:val="000000"/>
          <w:spacing w:val="1"/>
        </w:rPr>
        <w:t>t</w:t>
      </w:r>
      <w:r>
        <w:rPr>
          <w:rFonts w:ascii="Arial" w:hAnsi="Arial" w:cs="Arial"/>
          <w:b/>
          <w:bCs/>
          <w:color w:val="000000"/>
        </w:rPr>
        <w:t>a</w:t>
      </w:r>
      <w:r>
        <w:rPr>
          <w:rFonts w:ascii="Arial" w:hAnsi="Arial" w:cs="Arial"/>
          <w:b/>
          <w:bCs/>
          <w:color w:val="000000"/>
          <w:spacing w:val="-1"/>
        </w:rPr>
        <w:t>d</w:t>
      </w:r>
      <w:r>
        <w:rPr>
          <w:rFonts w:ascii="Arial" w:hAnsi="Arial" w:cs="Arial"/>
          <w:b/>
          <w:bCs/>
          <w:color w:val="000000"/>
        </w:rPr>
        <w:t>as</w:t>
      </w:r>
    </w:p>
    <w:p w14:paraId="0EAB6817" w14:textId="77777777" w:rsidR="00DD6DF8" w:rsidRDefault="00DD6DF8" w:rsidP="00DD6DF8">
      <w:pPr>
        <w:widowControl w:val="0"/>
        <w:autoSpaceDE w:val="0"/>
        <w:autoSpaceDN w:val="0"/>
        <w:adjustRightInd w:val="0"/>
        <w:spacing w:before="1"/>
        <w:ind w:right="71"/>
        <w:jc w:val="both"/>
        <w:rPr>
          <w:rFonts w:ascii="Arial" w:hAnsi="Arial" w:cs="Arial"/>
          <w:color w:val="000000"/>
        </w:rPr>
      </w:pPr>
      <w:r>
        <w:rPr>
          <w:rFonts w:ascii="Arial" w:hAnsi="Arial" w:cs="Arial"/>
          <w:color w:val="000000"/>
        </w:rPr>
        <w:t>Las</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3"/>
        </w:rPr>
        <w:t>e</w:t>
      </w:r>
      <w:r>
        <w:rPr>
          <w:rFonts w:ascii="Arial" w:hAnsi="Arial" w:cs="Arial"/>
          <w:color w:val="000000"/>
          <w:spacing w:val="1"/>
        </w:rPr>
        <w:t>r</w:t>
      </w:r>
      <w:r>
        <w:rPr>
          <w:rFonts w:ascii="Arial" w:hAnsi="Arial" w:cs="Arial"/>
          <w:color w:val="000000"/>
          <w:spacing w:val="-1"/>
        </w:rPr>
        <w:t>i</w:t>
      </w:r>
      <w:r>
        <w:rPr>
          <w:rFonts w:ascii="Arial" w:hAnsi="Arial" w:cs="Arial"/>
          <w:color w:val="000000"/>
          <w:spacing w:val="-2"/>
        </w:rPr>
        <w:t>v</w:t>
      </w:r>
      <w:r>
        <w:rPr>
          <w:rFonts w:ascii="Arial" w:hAnsi="Arial" w:cs="Arial"/>
          <w:color w:val="000000"/>
        </w:rPr>
        <w:t>ac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es</w:t>
      </w:r>
      <w:r>
        <w:rPr>
          <w:rFonts w:ascii="Arial" w:hAnsi="Arial" w:cs="Arial"/>
          <w:color w:val="000000"/>
          <w:spacing w:val="4"/>
        </w:rPr>
        <w:t xml:space="preserve"> </w:t>
      </w:r>
      <w:proofErr w:type="spellStart"/>
      <w:r>
        <w:rPr>
          <w:rFonts w:ascii="Arial" w:hAnsi="Arial" w:cs="Arial"/>
          <w:color w:val="000000"/>
          <w:spacing w:val="1"/>
        </w:rPr>
        <w:t>m</w:t>
      </w:r>
      <w:r>
        <w:rPr>
          <w:rFonts w:ascii="Arial" w:hAnsi="Arial" w:cs="Arial"/>
          <w:color w:val="000000"/>
        </w:rPr>
        <w:t>o</w:t>
      </w:r>
      <w:r>
        <w:rPr>
          <w:rFonts w:ascii="Arial" w:hAnsi="Arial" w:cs="Arial"/>
          <w:color w:val="000000"/>
          <w:spacing w:val="-1"/>
        </w:rPr>
        <w:t>n</w:t>
      </w:r>
      <w:r>
        <w:rPr>
          <w:rFonts w:ascii="Arial" w:hAnsi="Arial" w:cs="Arial"/>
          <w:color w:val="000000"/>
          <w:spacing w:val="-3"/>
        </w:rPr>
        <w:t>o</w:t>
      </w:r>
      <w:r>
        <w:rPr>
          <w:rFonts w:ascii="Arial" w:hAnsi="Arial" w:cs="Arial"/>
          <w:color w:val="000000"/>
        </w:rPr>
        <w:t>p</w:t>
      </w:r>
      <w:r>
        <w:rPr>
          <w:rFonts w:ascii="Arial" w:hAnsi="Arial" w:cs="Arial"/>
          <w:color w:val="000000"/>
          <w:spacing w:val="-1"/>
        </w:rPr>
        <w:t>ol</w:t>
      </w:r>
      <w:r>
        <w:rPr>
          <w:rFonts w:ascii="Arial" w:hAnsi="Arial" w:cs="Arial"/>
          <w:color w:val="000000"/>
        </w:rPr>
        <w:t>ares</w:t>
      </w:r>
      <w:proofErr w:type="spellEnd"/>
      <w:r>
        <w:rPr>
          <w:rFonts w:ascii="Arial" w:hAnsi="Arial" w:cs="Arial"/>
          <w:color w:val="000000"/>
          <w:spacing w:val="4"/>
        </w:rPr>
        <w:t xml:space="preserve"> </w:t>
      </w:r>
      <w:r>
        <w:rPr>
          <w:rFonts w:ascii="Arial" w:hAnsi="Arial" w:cs="Arial"/>
          <w:color w:val="000000"/>
        </w:rPr>
        <w:t>a</w:t>
      </w:r>
      <w:r>
        <w:rPr>
          <w:rFonts w:ascii="Arial" w:hAnsi="Arial" w:cs="Arial"/>
          <w:color w:val="000000"/>
          <w:spacing w:val="-3"/>
        </w:rPr>
        <w:t>u</w:t>
      </w:r>
      <w:r>
        <w:rPr>
          <w:rFonts w:ascii="Arial" w:hAnsi="Arial" w:cs="Arial"/>
          <w:color w:val="000000"/>
          <w:spacing w:val="1"/>
        </w:rPr>
        <w:t>m</w:t>
      </w:r>
      <w:r>
        <w:rPr>
          <w:rFonts w:ascii="Arial" w:hAnsi="Arial" w:cs="Arial"/>
          <w:color w:val="000000"/>
        </w:rPr>
        <w:t>e</w:t>
      </w:r>
      <w:r>
        <w:rPr>
          <w:rFonts w:ascii="Arial" w:hAnsi="Arial" w:cs="Arial"/>
          <w:color w:val="000000"/>
          <w:spacing w:val="-3"/>
        </w:rPr>
        <w:t>n</w:t>
      </w:r>
      <w:r>
        <w:rPr>
          <w:rFonts w:ascii="Arial" w:hAnsi="Arial" w:cs="Arial"/>
          <w:color w:val="000000"/>
          <w:spacing w:val="1"/>
        </w:rPr>
        <w:t>t</w:t>
      </w:r>
      <w:r>
        <w:rPr>
          <w:rFonts w:ascii="Arial" w:hAnsi="Arial" w:cs="Arial"/>
          <w:color w:val="000000"/>
        </w:rPr>
        <w:t>a</w:t>
      </w:r>
      <w:r>
        <w:rPr>
          <w:rFonts w:ascii="Arial" w:hAnsi="Arial" w:cs="Arial"/>
          <w:color w:val="000000"/>
          <w:spacing w:val="-1"/>
        </w:rPr>
        <w:t>d</w:t>
      </w:r>
      <w:r>
        <w:rPr>
          <w:rFonts w:ascii="Arial" w:hAnsi="Arial" w:cs="Arial"/>
          <w:color w:val="000000"/>
        </w:rPr>
        <w:t>as</w:t>
      </w:r>
      <w:r>
        <w:rPr>
          <w:rFonts w:ascii="Arial" w:hAnsi="Arial" w:cs="Arial"/>
          <w:color w:val="000000"/>
          <w:spacing w:val="1"/>
        </w:rPr>
        <w:t xml:space="preserve"> r</w:t>
      </w:r>
      <w:r>
        <w:rPr>
          <w:rFonts w:ascii="Arial" w:hAnsi="Arial" w:cs="Arial"/>
          <w:color w:val="000000"/>
          <w:spacing w:val="-3"/>
        </w:rPr>
        <w:t>e</w:t>
      </w:r>
      <w:r>
        <w:rPr>
          <w:rFonts w:ascii="Arial" w:hAnsi="Arial" w:cs="Arial"/>
          <w:color w:val="000000"/>
        </w:rPr>
        <w:t>g</w:t>
      </w:r>
      <w:r>
        <w:rPr>
          <w:rFonts w:ascii="Arial" w:hAnsi="Arial" w:cs="Arial"/>
          <w:color w:val="000000"/>
          <w:spacing w:val="-1"/>
        </w:rPr>
        <w:t>i</w:t>
      </w:r>
      <w:r>
        <w:rPr>
          <w:rFonts w:ascii="Arial" w:hAnsi="Arial" w:cs="Arial"/>
          <w:color w:val="000000"/>
        </w:rPr>
        <w:t>s</w:t>
      </w:r>
      <w:r>
        <w:rPr>
          <w:rFonts w:ascii="Arial" w:hAnsi="Arial" w:cs="Arial"/>
          <w:color w:val="000000"/>
          <w:spacing w:val="1"/>
        </w:rPr>
        <w:t>tr</w:t>
      </w:r>
      <w:r>
        <w:rPr>
          <w:rFonts w:ascii="Arial" w:hAnsi="Arial" w:cs="Arial"/>
          <w:color w:val="000000"/>
        </w:rPr>
        <w:t>an</w:t>
      </w:r>
      <w:r>
        <w:rPr>
          <w:rFonts w:ascii="Arial" w:hAnsi="Arial" w:cs="Arial"/>
          <w:color w:val="000000"/>
          <w:spacing w:val="1"/>
        </w:rPr>
        <w:t xml:space="preserve"> </w:t>
      </w:r>
      <w:r>
        <w:rPr>
          <w:rFonts w:ascii="Arial" w:hAnsi="Arial" w:cs="Arial"/>
          <w:color w:val="000000"/>
        </w:rPr>
        <w:t>el p</w:t>
      </w:r>
      <w:r>
        <w:rPr>
          <w:rFonts w:ascii="Arial" w:hAnsi="Arial" w:cs="Arial"/>
          <w:color w:val="000000"/>
          <w:spacing w:val="-1"/>
        </w:rPr>
        <w:t>o</w:t>
      </w:r>
      <w:r>
        <w:rPr>
          <w:rFonts w:ascii="Arial" w:hAnsi="Arial" w:cs="Arial"/>
          <w:color w:val="000000"/>
          <w:spacing w:val="1"/>
        </w:rPr>
        <w:t>t</w:t>
      </w:r>
      <w:r>
        <w:rPr>
          <w:rFonts w:ascii="Arial" w:hAnsi="Arial" w:cs="Arial"/>
          <w:color w:val="000000"/>
        </w:rPr>
        <w:t>e</w:t>
      </w:r>
      <w:r>
        <w:rPr>
          <w:rFonts w:ascii="Arial" w:hAnsi="Arial" w:cs="Arial"/>
          <w:color w:val="000000"/>
          <w:spacing w:val="-1"/>
        </w:rPr>
        <w:t>n</w:t>
      </w:r>
      <w:r>
        <w:rPr>
          <w:rFonts w:ascii="Arial" w:hAnsi="Arial" w:cs="Arial"/>
          <w:color w:val="000000"/>
        </w:rPr>
        <w:t>c</w:t>
      </w:r>
      <w:r>
        <w:rPr>
          <w:rFonts w:ascii="Arial" w:hAnsi="Arial" w:cs="Arial"/>
          <w:color w:val="000000"/>
          <w:spacing w:val="-1"/>
        </w:rPr>
        <w:t>i</w:t>
      </w:r>
      <w:r>
        <w:rPr>
          <w:rFonts w:ascii="Arial" w:hAnsi="Arial" w:cs="Arial"/>
          <w:color w:val="000000"/>
        </w:rPr>
        <w:t xml:space="preserve">al </w:t>
      </w:r>
      <w:r>
        <w:rPr>
          <w:rFonts w:ascii="Arial" w:hAnsi="Arial" w:cs="Arial"/>
          <w:color w:val="000000"/>
          <w:spacing w:val="1"/>
        </w:rPr>
        <w:t>t</w:t>
      </w:r>
      <w:r>
        <w:rPr>
          <w:rFonts w:ascii="Arial" w:hAnsi="Arial" w:cs="Arial"/>
          <w:color w:val="000000"/>
          <w:spacing w:val="-3"/>
        </w:rPr>
        <w:t>o</w:t>
      </w:r>
      <w:r>
        <w:rPr>
          <w:rFonts w:ascii="Arial" w:hAnsi="Arial" w:cs="Arial"/>
          <w:color w:val="000000"/>
          <w:spacing w:val="1"/>
        </w:rPr>
        <w:t>t</w:t>
      </w:r>
      <w:r>
        <w:rPr>
          <w:rFonts w:ascii="Arial" w:hAnsi="Arial" w:cs="Arial"/>
          <w:color w:val="000000"/>
        </w:rPr>
        <w:t>al en</w:t>
      </w:r>
      <w:r>
        <w:rPr>
          <w:rFonts w:ascii="Arial" w:hAnsi="Arial" w:cs="Arial"/>
          <w:color w:val="000000"/>
          <w:spacing w:val="3"/>
        </w:rPr>
        <w:t xml:space="preserve"> </w:t>
      </w:r>
      <w:r>
        <w:rPr>
          <w:rFonts w:ascii="Arial" w:hAnsi="Arial" w:cs="Arial"/>
          <w:color w:val="000000"/>
        </w:rPr>
        <w:t>un</w:t>
      </w:r>
      <w:r>
        <w:rPr>
          <w:rFonts w:ascii="Arial" w:hAnsi="Arial" w:cs="Arial"/>
          <w:color w:val="000000"/>
          <w:spacing w:val="1"/>
        </w:rPr>
        <w:t xml:space="preserve"> </w:t>
      </w:r>
      <w:r>
        <w:rPr>
          <w:rFonts w:ascii="Arial" w:hAnsi="Arial" w:cs="Arial"/>
          <w:color w:val="000000"/>
        </w:rPr>
        <w:t>p</w:t>
      </w:r>
      <w:r>
        <w:rPr>
          <w:rFonts w:ascii="Arial" w:hAnsi="Arial" w:cs="Arial"/>
          <w:color w:val="000000"/>
          <w:spacing w:val="-1"/>
        </w:rPr>
        <w:t>u</w:t>
      </w:r>
      <w:r>
        <w:rPr>
          <w:rFonts w:ascii="Arial" w:hAnsi="Arial" w:cs="Arial"/>
          <w:color w:val="000000"/>
          <w:spacing w:val="-3"/>
        </w:rPr>
        <w:t>n</w:t>
      </w:r>
      <w:r>
        <w:rPr>
          <w:rFonts w:ascii="Arial" w:hAnsi="Arial" w:cs="Arial"/>
          <w:color w:val="000000"/>
          <w:spacing w:val="1"/>
        </w:rPr>
        <w:t>t</w:t>
      </w:r>
      <w:r>
        <w:rPr>
          <w:rFonts w:ascii="Arial" w:hAnsi="Arial" w:cs="Arial"/>
          <w:color w:val="000000"/>
        </w:rPr>
        <w:t>o</w:t>
      </w:r>
      <w:r>
        <w:rPr>
          <w:rFonts w:ascii="Arial" w:hAnsi="Arial" w:cs="Arial"/>
          <w:color w:val="000000"/>
          <w:spacing w:val="1"/>
        </w:rPr>
        <w:t xml:space="preserve"> </w:t>
      </w:r>
      <w:r>
        <w:rPr>
          <w:rFonts w:ascii="Arial" w:hAnsi="Arial" w:cs="Arial"/>
          <w:color w:val="000000"/>
        </w:rPr>
        <w:t>d</w:t>
      </w:r>
      <w:r>
        <w:rPr>
          <w:rFonts w:ascii="Arial" w:hAnsi="Arial" w:cs="Arial"/>
          <w:color w:val="000000"/>
          <w:spacing w:val="-3"/>
        </w:rPr>
        <w:t>e</w:t>
      </w:r>
      <w:r>
        <w:rPr>
          <w:rFonts w:ascii="Arial" w:hAnsi="Arial" w:cs="Arial"/>
          <w:color w:val="000000"/>
        </w:rPr>
        <w:t>l cu</w:t>
      </w:r>
      <w:r>
        <w:rPr>
          <w:rFonts w:ascii="Arial" w:hAnsi="Arial" w:cs="Arial"/>
          <w:color w:val="000000"/>
          <w:spacing w:val="-1"/>
        </w:rPr>
        <w:t>e</w:t>
      </w:r>
      <w:r>
        <w:rPr>
          <w:rFonts w:ascii="Arial" w:hAnsi="Arial" w:cs="Arial"/>
          <w:color w:val="000000"/>
          <w:spacing w:val="1"/>
        </w:rPr>
        <w:t>r</w:t>
      </w:r>
      <w:r>
        <w:rPr>
          <w:rFonts w:ascii="Arial" w:hAnsi="Arial" w:cs="Arial"/>
          <w:color w:val="000000"/>
        </w:rPr>
        <w:t>p</w:t>
      </w:r>
      <w:r>
        <w:rPr>
          <w:rFonts w:ascii="Arial" w:hAnsi="Arial" w:cs="Arial"/>
          <w:color w:val="000000"/>
          <w:spacing w:val="-1"/>
        </w:rPr>
        <w:t>o</w:t>
      </w:r>
      <w:r>
        <w:rPr>
          <w:rFonts w:ascii="Arial" w:hAnsi="Arial" w:cs="Arial"/>
          <w:color w:val="000000"/>
        </w:rPr>
        <w:t>.</w:t>
      </w:r>
      <w:r>
        <w:rPr>
          <w:rFonts w:ascii="Arial" w:hAnsi="Arial" w:cs="Arial"/>
          <w:color w:val="000000"/>
          <w:spacing w:val="58"/>
        </w:rPr>
        <w:t xml:space="preserve"> </w:t>
      </w:r>
      <w:r>
        <w:rPr>
          <w:rFonts w:ascii="Arial" w:hAnsi="Arial" w:cs="Arial"/>
          <w:color w:val="000000"/>
          <w:spacing w:val="1"/>
        </w:rPr>
        <w:t>I</w:t>
      </w:r>
      <w:r>
        <w:rPr>
          <w:rFonts w:ascii="Arial" w:hAnsi="Arial" w:cs="Arial"/>
          <w:color w:val="000000"/>
        </w:rPr>
        <w:t>d</w:t>
      </w:r>
      <w:r>
        <w:rPr>
          <w:rFonts w:ascii="Arial" w:hAnsi="Arial" w:cs="Arial"/>
          <w:color w:val="000000"/>
          <w:spacing w:val="-1"/>
        </w:rPr>
        <w:t>e</w:t>
      </w:r>
      <w:r>
        <w:rPr>
          <w:rFonts w:ascii="Arial" w:hAnsi="Arial" w:cs="Arial"/>
          <w:color w:val="000000"/>
        </w:rPr>
        <w:t>a</w:t>
      </w:r>
      <w:r>
        <w:rPr>
          <w:rFonts w:ascii="Arial" w:hAnsi="Arial" w:cs="Arial"/>
          <w:color w:val="000000"/>
          <w:spacing w:val="-1"/>
        </w:rPr>
        <w:t>d</w:t>
      </w:r>
      <w:r>
        <w:rPr>
          <w:rFonts w:ascii="Arial" w:hAnsi="Arial" w:cs="Arial"/>
          <w:color w:val="000000"/>
        </w:rPr>
        <w:t>o</w:t>
      </w:r>
      <w:r>
        <w:rPr>
          <w:rFonts w:ascii="Arial" w:hAnsi="Arial" w:cs="Arial"/>
          <w:color w:val="000000"/>
          <w:spacing w:val="57"/>
        </w:rPr>
        <w:t xml:space="preserve"> </w:t>
      </w:r>
      <w:r>
        <w:rPr>
          <w:rFonts w:ascii="Arial" w:hAnsi="Arial" w:cs="Arial"/>
          <w:color w:val="000000"/>
        </w:rPr>
        <w:t>p</w:t>
      </w:r>
      <w:r>
        <w:rPr>
          <w:rFonts w:ascii="Arial" w:hAnsi="Arial" w:cs="Arial"/>
          <w:color w:val="000000"/>
          <w:spacing w:val="-3"/>
        </w:rPr>
        <w:t>o</w:t>
      </w:r>
      <w:r>
        <w:rPr>
          <w:rFonts w:ascii="Arial" w:hAnsi="Arial" w:cs="Arial"/>
          <w:color w:val="000000"/>
        </w:rPr>
        <w:t>r</w:t>
      </w:r>
      <w:r>
        <w:rPr>
          <w:rFonts w:ascii="Arial" w:hAnsi="Arial" w:cs="Arial"/>
          <w:color w:val="000000"/>
          <w:spacing w:val="60"/>
        </w:rPr>
        <w:t xml:space="preserve"> </w:t>
      </w:r>
      <w:r>
        <w:rPr>
          <w:rFonts w:ascii="Arial" w:hAnsi="Arial" w:cs="Arial"/>
          <w:color w:val="000000"/>
          <w:spacing w:val="-3"/>
        </w:rPr>
        <w:t>F</w:t>
      </w:r>
      <w:r>
        <w:rPr>
          <w:rFonts w:ascii="Arial" w:hAnsi="Arial" w:cs="Arial"/>
          <w:color w:val="000000"/>
          <w:spacing w:val="1"/>
        </w:rPr>
        <w:t>r</w:t>
      </w:r>
      <w:r>
        <w:rPr>
          <w:rFonts w:ascii="Arial" w:hAnsi="Arial" w:cs="Arial"/>
          <w:color w:val="000000"/>
          <w:spacing w:val="-3"/>
        </w:rPr>
        <w:t>a</w:t>
      </w:r>
      <w:r>
        <w:rPr>
          <w:rFonts w:ascii="Arial" w:hAnsi="Arial" w:cs="Arial"/>
          <w:color w:val="000000"/>
        </w:rPr>
        <w:t>nk</w:t>
      </w:r>
      <w:r>
        <w:rPr>
          <w:rFonts w:ascii="Arial" w:hAnsi="Arial" w:cs="Arial"/>
          <w:color w:val="000000"/>
          <w:spacing w:val="54"/>
        </w:rPr>
        <w:t xml:space="preserve"> </w:t>
      </w:r>
      <w:r>
        <w:rPr>
          <w:rFonts w:ascii="Arial" w:hAnsi="Arial" w:cs="Arial"/>
          <w:color w:val="000000"/>
          <w:spacing w:val="7"/>
        </w:rPr>
        <w:t>W</w:t>
      </w:r>
      <w:r>
        <w:rPr>
          <w:rFonts w:ascii="Arial" w:hAnsi="Arial" w:cs="Arial"/>
          <w:color w:val="000000"/>
          <w:spacing w:val="-3"/>
        </w:rPr>
        <w:t>i</w:t>
      </w:r>
      <w:r>
        <w:rPr>
          <w:rFonts w:ascii="Arial" w:hAnsi="Arial" w:cs="Arial"/>
          <w:color w:val="000000"/>
          <w:spacing w:val="-1"/>
        </w:rPr>
        <w:t>l</w:t>
      </w:r>
      <w:r>
        <w:rPr>
          <w:rFonts w:ascii="Arial" w:hAnsi="Arial" w:cs="Arial"/>
          <w:color w:val="000000"/>
        </w:rPr>
        <w:t>son</w:t>
      </w:r>
      <w:r>
        <w:rPr>
          <w:rFonts w:ascii="Arial" w:hAnsi="Arial" w:cs="Arial"/>
          <w:color w:val="000000"/>
          <w:spacing w:val="59"/>
        </w:rPr>
        <w:t xml:space="preserve"> </w:t>
      </w:r>
      <w:r>
        <w:rPr>
          <w:rFonts w:ascii="Arial" w:hAnsi="Arial" w:cs="Arial"/>
          <w:color w:val="000000"/>
        </w:rPr>
        <w:t>y</w:t>
      </w:r>
      <w:r>
        <w:rPr>
          <w:rFonts w:ascii="Arial" w:hAnsi="Arial" w:cs="Arial"/>
          <w:color w:val="000000"/>
          <w:spacing w:val="57"/>
        </w:rPr>
        <w:t xml:space="preserve"> </w:t>
      </w:r>
      <w:r>
        <w:rPr>
          <w:rFonts w:ascii="Arial" w:hAnsi="Arial" w:cs="Arial"/>
          <w:color w:val="000000"/>
        </w:rPr>
        <w:t>p</w:t>
      </w:r>
      <w:r>
        <w:rPr>
          <w:rFonts w:ascii="Arial" w:hAnsi="Arial" w:cs="Arial"/>
          <w:color w:val="000000"/>
          <w:spacing w:val="-3"/>
        </w:rPr>
        <w:t>a</w:t>
      </w:r>
      <w:r>
        <w:rPr>
          <w:rFonts w:ascii="Arial" w:hAnsi="Arial" w:cs="Arial"/>
          <w:color w:val="000000"/>
          <w:spacing w:val="1"/>
        </w:rPr>
        <w:t>r</w:t>
      </w:r>
      <w:r>
        <w:rPr>
          <w:rFonts w:ascii="Arial" w:hAnsi="Arial" w:cs="Arial"/>
          <w:color w:val="000000"/>
        </w:rPr>
        <w:t>a</w:t>
      </w:r>
      <w:r>
        <w:rPr>
          <w:rFonts w:ascii="Arial" w:hAnsi="Arial" w:cs="Arial"/>
          <w:color w:val="000000"/>
          <w:spacing w:val="59"/>
        </w:rPr>
        <w:t xml:space="preserve"> </w:t>
      </w:r>
      <w:r>
        <w:rPr>
          <w:rFonts w:ascii="Arial" w:hAnsi="Arial" w:cs="Arial"/>
          <w:color w:val="000000"/>
        </w:rPr>
        <w:t>su</w:t>
      </w:r>
      <w:r>
        <w:rPr>
          <w:rFonts w:ascii="Arial" w:hAnsi="Arial" w:cs="Arial"/>
          <w:color w:val="000000"/>
          <w:spacing w:val="56"/>
        </w:rPr>
        <w:t xml:space="preserve"> </w:t>
      </w:r>
      <w:r>
        <w:rPr>
          <w:rFonts w:ascii="Arial" w:hAnsi="Arial" w:cs="Arial"/>
          <w:color w:val="000000"/>
          <w:spacing w:val="-2"/>
        </w:rPr>
        <w:t>r</w:t>
      </w:r>
      <w:r>
        <w:rPr>
          <w:rFonts w:ascii="Arial" w:hAnsi="Arial" w:cs="Arial"/>
          <w:color w:val="000000"/>
        </w:rPr>
        <w:t>e</w:t>
      </w:r>
      <w:r>
        <w:rPr>
          <w:rFonts w:ascii="Arial" w:hAnsi="Arial" w:cs="Arial"/>
          <w:color w:val="000000"/>
          <w:spacing w:val="2"/>
        </w:rPr>
        <w:t>g</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spacing w:val="1"/>
        </w:rPr>
        <w:t>r</w:t>
      </w:r>
      <w:r>
        <w:rPr>
          <w:rFonts w:ascii="Arial" w:hAnsi="Arial" w:cs="Arial"/>
          <w:color w:val="000000"/>
        </w:rPr>
        <w:t>o</w:t>
      </w:r>
      <w:r>
        <w:rPr>
          <w:rFonts w:ascii="Arial" w:hAnsi="Arial" w:cs="Arial"/>
          <w:color w:val="000000"/>
          <w:spacing w:val="59"/>
        </w:rPr>
        <w:t xml:space="preserve"> </w:t>
      </w:r>
      <w:r>
        <w:rPr>
          <w:rFonts w:ascii="Arial" w:hAnsi="Arial" w:cs="Arial"/>
          <w:color w:val="000000"/>
        </w:rPr>
        <w:t>u</w:t>
      </w:r>
      <w:r>
        <w:rPr>
          <w:rFonts w:ascii="Arial" w:hAnsi="Arial" w:cs="Arial"/>
          <w:color w:val="000000"/>
          <w:spacing w:val="-1"/>
        </w:rPr>
        <w:t>ni</w:t>
      </w:r>
      <w:r>
        <w:rPr>
          <w:rFonts w:ascii="Arial" w:hAnsi="Arial" w:cs="Arial"/>
          <w:color w:val="000000"/>
        </w:rPr>
        <w:t>ó</w:t>
      </w:r>
      <w:r>
        <w:rPr>
          <w:rFonts w:ascii="Arial" w:hAnsi="Arial" w:cs="Arial"/>
          <w:color w:val="000000"/>
          <w:spacing w:val="57"/>
        </w:rPr>
        <w:t xml:space="preserve"> </w:t>
      </w:r>
      <w:r>
        <w:rPr>
          <w:rFonts w:ascii="Arial" w:hAnsi="Arial" w:cs="Arial"/>
          <w:color w:val="000000"/>
        </w:rPr>
        <w:t>a</w:t>
      </w:r>
      <w:r>
        <w:rPr>
          <w:rFonts w:ascii="Arial" w:hAnsi="Arial" w:cs="Arial"/>
          <w:color w:val="000000"/>
          <w:spacing w:val="59"/>
        </w:rPr>
        <w:t xml:space="preserve"> </w:t>
      </w:r>
      <w:r>
        <w:rPr>
          <w:rFonts w:ascii="Arial" w:hAnsi="Arial" w:cs="Arial"/>
          <w:color w:val="000000"/>
          <w:spacing w:val="-1"/>
        </w:rPr>
        <w:t>l</w:t>
      </w:r>
      <w:r>
        <w:rPr>
          <w:rFonts w:ascii="Arial" w:hAnsi="Arial" w:cs="Arial"/>
          <w:color w:val="000000"/>
        </w:rPr>
        <w:t>as</w:t>
      </w:r>
      <w:r>
        <w:rPr>
          <w:rFonts w:ascii="Arial" w:hAnsi="Arial" w:cs="Arial"/>
          <w:color w:val="000000"/>
          <w:spacing w:val="56"/>
        </w:rPr>
        <w:t xml:space="preserve"> </w:t>
      </w:r>
      <w:r>
        <w:rPr>
          <w:rFonts w:ascii="Arial" w:hAnsi="Arial" w:cs="Arial"/>
          <w:color w:val="000000"/>
          <w:spacing w:val="-1"/>
        </w:rPr>
        <w:t>t</w:t>
      </w:r>
      <w:r>
        <w:rPr>
          <w:rFonts w:ascii="Arial" w:hAnsi="Arial" w:cs="Arial"/>
          <w:color w:val="000000"/>
          <w:spacing w:val="1"/>
        </w:rPr>
        <w:t>r</w:t>
      </w:r>
      <w:r>
        <w:rPr>
          <w:rFonts w:ascii="Arial" w:hAnsi="Arial" w:cs="Arial"/>
          <w:color w:val="000000"/>
        </w:rPr>
        <w:t>es</w:t>
      </w:r>
      <w:r>
        <w:rPr>
          <w:rFonts w:ascii="Arial" w:hAnsi="Arial" w:cs="Arial"/>
          <w:color w:val="000000"/>
          <w:spacing w:val="54"/>
        </w:rPr>
        <w:t xml:space="preserve"> </w:t>
      </w:r>
      <w:r>
        <w:rPr>
          <w:rFonts w:ascii="Arial" w:hAnsi="Arial" w:cs="Arial"/>
          <w:color w:val="000000"/>
        </w:rPr>
        <w:t>d</w:t>
      </w:r>
      <w:r>
        <w:rPr>
          <w:rFonts w:ascii="Arial" w:hAnsi="Arial" w:cs="Arial"/>
          <w:color w:val="000000"/>
          <w:spacing w:val="-1"/>
        </w:rPr>
        <w:t>e</w:t>
      </w:r>
      <w:r>
        <w:rPr>
          <w:rFonts w:ascii="Arial" w:hAnsi="Arial" w:cs="Arial"/>
          <w:color w:val="000000"/>
          <w:spacing w:val="1"/>
        </w:rPr>
        <w:t>r</w:t>
      </w:r>
      <w:r>
        <w:rPr>
          <w:rFonts w:ascii="Arial" w:hAnsi="Arial" w:cs="Arial"/>
          <w:color w:val="000000"/>
          <w:spacing w:val="-1"/>
        </w:rPr>
        <w:t>i</w:t>
      </w:r>
      <w:r>
        <w:rPr>
          <w:rFonts w:ascii="Arial" w:hAnsi="Arial" w:cs="Arial"/>
          <w:color w:val="000000"/>
          <w:spacing w:val="-2"/>
        </w:rPr>
        <w:t>v</w:t>
      </w:r>
      <w:r>
        <w:rPr>
          <w:rFonts w:ascii="Arial" w:hAnsi="Arial" w:cs="Arial"/>
          <w:color w:val="000000"/>
        </w:rPr>
        <w:t>ac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es</w:t>
      </w:r>
      <w:r>
        <w:rPr>
          <w:rFonts w:ascii="Arial" w:hAnsi="Arial" w:cs="Arial"/>
          <w:color w:val="000000"/>
          <w:spacing w:val="59"/>
        </w:rPr>
        <w:t xml:space="preserve"> </w:t>
      </w:r>
      <w:r>
        <w:rPr>
          <w:rFonts w:ascii="Arial" w:hAnsi="Arial" w:cs="Arial"/>
          <w:color w:val="000000"/>
        </w:rPr>
        <w:t xml:space="preserve">del </w:t>
      </w:r>
      <w:proofErr w:type="spellStart"/>
      <w:r>
        <w:rPr>
          <w:rFonts w:ascii="Arial" w:hAnsi="Arial" w:cs="Arial"/>
          <w:color w:val="000000"/>
          <w:spacing w:val="1"/>
        </w:rPr>
        <w:t>tr</w:t>
      </w:r>
      <w:r>
        <w:rPr>
          <w:rFonts w:ascii="Arial" w:hAnsi="Arial" w:cs="Arial"/>
          <w:color w:val="000000"/>
          <w:spacing w:val="-1"/>
        </w:rPr>
        <w:t>i</w:t>
      </w:r>
      <w:r>
        <w:rPr>
          <w:rFonts w:ascii="Arial" w:hAnsi="Arial" w:cs="Arial"/>
          <w:color w:val="000000"/>
        </w:rPr>
        <w:t>a</w:t>
      </w:r>
      <w:r>
        <w:rPr>
          <w:rFonts w:ascii="Arial" w:hAnsi="Arial" w:cs="Arial"/>
          <w:color w:val="000000"/>
          <w:spacing w:val="-3"/>
        </w:rPr>
        <w:t>n</w:t>
      </w:r>
      <w:r>
        <w:rPr>
          <w:rFonts w:ascii="Arial" w:hAnsi="Arial" w:cs="Arial"/>
          <w:color w:val="000000"/>
          <w:spacing w:val="2"/>
        </w:rPr>
        <w:t>g</w:t>
      </w:r>
      <w:r>
        <w:rPr>
          <w:rFonts w:ascii="Arial" w:hAnsi="Arial" w:cs="Arial"/>
          <w:color w:val="000000"/>
        </w:rPr>
        <w:t>u</w:t>
      </w:r>
      <w:r>
        <w:rPr>
          <w:rFonts w:ascii="Arial" w:hAnsi="Arial" w:cs="Arial"/>
          <w:color w:val="000000"/>
          <w:spacing w:val="-1"/>
        </w:rPr>
        <w:t>l</w:t>
      </w:r>
      <w:r>
        <w:rPr>
          <w:rFonts w:ascii="Arial" w:hAnsi="Arial" w:cs="Arial"/>
          <w:color w:val="000000"/>
        </w:rPr>
        <w:t>o</w:t>
      </w:r>
      <w:proofErr w:type="spellEnd"/>
      <w:r>
        <w:rPr>
          <w:rFonts w:ascii="Arial" w:hAnsi="Arial" w:cs="Arial"/>
          <w:color w:val="000000"/>
          <w:spacing w:val="3"/>
        </w:rPr>
        <w:t xml:space="preserve"> </w:t>
      </w:r>
      <w:r>
        <w:rPr>
          <w:rFonts w:ascii="Arial" w:hAnsi="Arial" w:cs="Arial"/>
          <w:color w:val="000000"/>
        </w:rPr>
        <w:t>de</w:t>
      </w:r>
      <w:r>
        <w:rPr>
          <w:rFonts w:ascii="Arial" w:hAnsi="Arial" w:cs="Arial"/>
          <w:color w:val="000000"/>
          <w:spacing w:val="1"/>
        </w:rPr>
        <w:t xml:space="preserve"> </w:t>
      </w:r>
      <w:proofErr w:type="spellStart"/>
      <w:r>
        <w:rPr>
          <w:rFonts w:ascii="Arial" w:hAnsi="Arial" w:cs="Arial"/>
          <w:color w:val="000000"/>
          <w:spacing w:val="-1"/>
        </w:rPr>
        <w:t>Ei</w:t>
      </w:r>
      <w:r>
        <w:rPr>
          <w:rFonts w:ascii="Arial" w:hAnsi="Arial" w:cs="Arial"/>
          <w:color w:val="000000"/>
        </w:rPr>
        <w:t>ntho</w:t>
      </w:r>
      <w:r>
        <w:rPr>
          <w:rFonts w:ascii="Arial" w:hAnsi="Arial" w:cs="Arial"/>
          <w:color w:val="000000"/>
          <w:spacing w:val="-2"/>
        </w:rPr>
        <w:t>v</w:t>
      </w:r>
      <w:r>
        <w:rPr>
          <w:rFonts w:ascii="Arial" w:hAnsi="Arial" w:cs="Arial"/>
          <w:color w:val="000000"/>
        </w:rPr>
        <w:t>e</w:t>
      </w:r>
      <w:r>
        <w:rPr>
          <w:rFonts w:ascii="Arial" w:hAnsi="Arial" w:cs="Arial"/>
          <w:color w:val="000000"/>
          <w:spacing w:val="-1"/>
        </w:rPr>
        <w:t>n</w:t>
      </w:r>
      <w:proofErr w:type="spellEnd"/>
      <w:r>
        <w:rPr>
          <w:rFonts w:ascii="Arial" w:hAnsi="Arial" w:cs="Arial"/>
          <w:color w:val="000000"/>
        </w:rPr>
        <w:t>,</w:t>
      </w:r>
      <w:r>
        <w:rPr>
          <w:rFonts w:ascii="Arial" w:hAnsi="Arial" w:cs="Arial"/>
          <w:color w:val="000000"/>
          <w:spacing w:val="2"/>
        </w:rPr>
        <w:t xml:space="preserve"> </w:t>
      </w:r>
      <w:r>
        <w:rPr>
          <w:rFonts w:ascii="Arial" w:hAnsi="Arial" w:cs="Arial"/>
          <w:color w:val="000000"/>
        </w:rPr>
        <w:t>ca</w:t>
      </w:r>
      <w:r>
        <w:rPr>
          <w:rFonts w:ascii="Arial" w:hAnsi="Arial" w:cs="Arial"/>
          <w:color w:val="000000"/>
          <w:spacing w:val="-1"/>
        </w:rPr>
        <w:t>d</w:t>
      </w:r>
      <w:r>
        <w:rPr>
          <w:rFonts w:ascii="Arial" w:hAnsi="Arial" w:cs="Arial"/>
          <w:color w:val="000000"/>
        </w:rPr>
        <w:t>a</w:t>
      </w:r>
      <w:r>
        <w:rPr>
          <w:rFonts w:ascii="Arial" w:hAnsi="Arial" w:cs="Arial"/>
          <w:color w:val="000000"/>
          <w:spacing w:val="2"/>
        </w:rPr>
        <w:t xml:space="preserve"> </w:t>
      </w:r>
      <w:r>
        <w:rPr>
          <w:rFonts w:ascii="Arial" w:hAnsi="Arial" w:cs="Arial"/>
          <w:color w:val="000000"/>
        </w:rPr>
        <w:t>una a</w:t>
      </w:r>
      <w:r>
        <w:rPr>
          <w:rFonts w:ascii="Arial" w:hAnsi="Arial" w:cs="Arial"/>
          <w:color w:val="000000"/>
          <w:spacing w:val="1"/>
        </w:rPr>
        <w:t xml:space="preserve"> tr</w:t>
      </w:r>
      <w:r>
        <w:rPr>
          <w:rFonts w:ascii="Arial" w:hAnsi="Arial" w:cs="Arial"/>
          <w:color w:val="000000"/>
        </w:rPr>
        <w:t>a</w:t>
      </w:r>
      <w:r>
        <w:rPr>
          <w:rFonts w:ascii="Arial" w:hAnsi="Arial" w:cs="Arial"/>
          <w:color w:val="000000"/>
          <w:spacing w:val="-3"/>
        </w:rPr>
        <w:t>v</w:t>
      </w:r>
      <w:r>
        <w:rPr>
          <w:rFonts w:ascii="Arial" w:hAnsi="Arial" w:cs="Arial"/>
          <w:color w:val="000000"/>
        </w:rPr>
        <w:t>és</w:t>
      </w:r>
      <w:r>
        <w:rPr>
          <w:rFonts w:ascii="Arial" w:hAnsi="Arial" w:cs="Arial"/>
          <w:color w:val="000000"/>
          <w:spacing w:val="3"/>
        </w:rPr>
        <w:t xml:space="preserve"> </w:t>
      </w:r>
      <w:r>
        <w:rPr>
          <w:rFonts w:ascii="Arial" w:hAnsi="Arial" w:cs="Arial"/>
          <w:color w:val="000000"/>
        </w:rPr>
        <w:t xml:space="preserve">de </w:t>
      </w:r>
      <w:r>
        <w:rPr>
          <w:rFonts w:ascii="Arial" w:hAnsi="Arial" w:cs="Arial"/>
          <w:color w:val="000000"/>
          <w:spacing w:val="-3"/>
        </w:rPr>
        <w:t>l</w:t>
      </w:r>
      <w:r>
        <w:rPr>
          <w:rFonts w:ascii="Arial" w:hAnsi="Arial" w:cs="Arial"/>
          <w:color w:val="000000"/>
        </w:rPr>
        <w:t>a</w:t>
      </w:r>
      <w:r>
        <w:rPr>
          <w:rFonts w:ascii="Arial" w:hAnsi="Arial" w:cs="Arial"/>
          <w:color w:val="000000"/>
          <w:spacing w:val="3"/>
        </w:rPr>
        <w:t xml:space="preserve"> </w:t>
      </w:r>
      <w:r>
        <w:rPr>
          <w:rFonts w:ascii="Arial" w:hAnsi="Arial" w:cs="Arial"/>
          <w:color w:val="000000"/>
          <w:spacing w:val="1"/>
        </w:rPr>
        <w:t>r</w:t>
      </w:r>
      <w:r>
        <w:rPr>
          <w:rFonts w:ascii="Arial" w:hAnsi="Arial" w:cs="Arial"/>
          <w:color w:val="000000"/>
        </w:rPr>
        <w:t>es</w:t>
      </w:r>
      <w:r>
        <w:rPr>
          <w:rFonts w:ascii="Arial" w:hAnsi="Arial" w:cs="Arial"/>
          <w:color w:val="000000"/>
          <w:spacing w:val="-1"/>
        </w:rPr>
        <w:t>i</w:t>
      </w:r>
      <w:r>
        <w:rPr>
          <w:rFonts w:ascii="Arial" w:hAnsi="Arial" w:cs="Arial"/>
          <w:color w:val="000000"/>
          <w:spacing w:val="-2"/>
        </w:rPr>
        <w:t>s</w:t>
      </w:r>
      <w:r>
        <w:rPr>
          <w:rFonts w:ascii="Arial" w:hAnsi="Arial" w:cs="Arial"/>
          <w:color w:val="000000"/>
          <w:spacing w:val="1"/>
        </w:rPr>
        <w:t>t</w:t>
      </w:r>
      <w:r>
        <w:rPr>
          <w:rFonts w:ascii="Arial" w:hAnsi="Arial" w:cs="Arial"/>
          <w:color w:val="000000"/>
        </w:rPr>
        <w:t>e</w:t>
      </w:r>
      <w:r>
        <w:rPr>
          <w:rFonts w:ascii="Arial" w:hAnsi="Arial" w:cs="Arial"/>
          <w:color w:val="000000"/>
          <w:spacing w:val="-1"/>
        </w:rPr>
        <w:t>n</w:t>
      </w:r>
      <w:r>
        <w:rPr>
          <w:rFonts w:ascii="Arial" w:hAnsi="Arial" w:cs="Arial"/>
          <w:color w:val="000000"/>
        </w:rPr>
        <w:t>c</w:t>
      </w:r>
      <w:r>
        <w:rPr>
          <w:rFonts w:ascii="Arial" w:hAnsi="Arial" w:cs="Arial"/>
          <w:color w:val="000000"/>
          <w:spacing w:val="-1"/>
        </w:rPr>
        <w:t>i</w:t>
      </w:r>
      <w:r>
        <w:rPr>
          <w:rFonts w:ascii="Arial" w:hAnsi="Arial" w:cs="Arial"/>
          <w:color w:val="000000"/>
        </w:rPr>
        <w:t>a</w:t>
      </w:r>
      <w:r>
        <w:rPr>
          <w:rFonts w:ascii="Arial" w:hAnsi="Arial" w:cs="Arial"/>
          <w:color w:val="000000"/>
          <w:spacing w:val="3"/>
        </w:rPr>
        <w:t xml:space="preserve"> </w:t>
      </w:r>
      <w:r>
        <w:rPr>
          <w:rFonts w:ascii="Arial" w:hAnsi="Arial" w:cs="Arial"/>
          <w:color w:val="000000"/>
        </w:rPr>
        <w:t>de un p</w:t>
      </w:r>
      <w:r>
        <w:rPr>
          <w:rFonts w:ascii="Arial" w:hAnsi="Arial" w:cs="Arial"/>
          <w:color w:val="000000"/>
          <w:spacing w:val="-1"/>
        </w:rPr>
        <w:t>u</w:t>
      </w:r>
      <w:r>
        <w:rPr>
          <w:rFonts w:ascii="Arial" w:hAnsi="Arial" w:cs="Arial"/>
          <w:color w:val="000000"/>
          <w:spacing w:val="-3"/>
        </w:rPr>
        <w:t>n</w:t>
      </w:r>
      <w:r>
        <w:rPr>
          <w:rFonts w:ascii="Arial" w:hAnsi="Arial" w:cs="Arial"/>
          <w:color w:val="000000"/>
          <w:spacing w:val="1"/>
        </w:rPr>
        <w:t>t</w:t>
      </w:r>
      <w:r>
        <w:rPr>
          <w:rFonts w:ascii="Arial" w:hAnsi="Arial" w:cs="Arial"/>
          <w:color w:val="000000"/>
        </w:rPr>
        <w:t>o</w:t>
      </w:r>
      <w:r>
        <w:rPr>
          <w:rFonts w:ascii="Arial" w:hAnsi="Arial" w:cs="Arial"/>
          <w:color w:val="000000"/>
          <w:spacing w:val="3"/>
        </w:rPr>
        <w:t xml:space="preserve"> </w:t>
      </w:r>
      <w:proofErr w:type="spellStart"/>
      <w:r>
        <w:rPr>
          <w:rFonts w:ascii="Arial" w:hAnsi="Arial" w:cs="Arial"/>
          <w:color w:val="000000"/>
        </w:rPr>
        <w:t>ó</w:t>
      </w:r>
      <w:proofErr w:type="spellEnd"/>
      <w:r>
        <w:rPr>
          <w:rFonts w:ascii="Arial" w:hAnsi="Arial" w:cs="Arial"/>
          <w:color w:val="000000"/>
        </w:rPr>
        <w:t xml:space="preserve"> una ce</w:t>
      </w:r>
      <w:r>
        <w:rPr>
          <w:rFonts w:ascii="Arial" w:hAnsi="Arial" w:cs="Arial"/>
          <w:color w:val="000000"/>
          <w:spacing w:val="-1"/>
        </w:rPr>
        <w:t>nt</w:t>
      </w:r>
      <w:r>
        <w:rPr>
          <w:rFonts w:ascii="Arial" w:hAnsi="Arial" w:cs="Arial"/>
          <w:color w:val="000000"/>
          <w:spacing w:val="1"/>
        </w:rPr>
        <w:t>r</w:t>
      </w:r>
      <w:r>
        <w:rPr>
          <w:rFonts w:ascii="Arial" w:hAnsi="Arial" w:cs="Arial"/>
          <w:color w:val="000000"/>
        </w:rPr>
        <w:t xml:space="preserve">al </w:t>
      </w:r>
      <w:r>
        <w:rPr>
          <w:rFonts w:ascii="Arial" w:hAnsi="Arial" w:cs="Arial"/>
          <w:color w:val="000000"/>
          <w:spacing w:val="1"/>
        </w:rPr>
        <w:t>t</w:t>
      </w:r>
      <w:r>
        <w:rPr>
          <w:rFonts w:ascii="Arial" w:hAnsi="Arial" w:cs="Arial"/>
          <w:color w:val="000000"/>
        </w:rPr>
        <w:t>e</w:t>
      </w:r>
      <w:r>
        <w:rPr>
          <w:rFonts w:ascii="Arial" w:hAnsi="Arial" w:cs="Arial"/>
          <w:color w:val="000000"/>
          <w:spacing w:val="-2"/>
        </w:rPr>
        <w:t>r</w:t>
      </w:r>
      <w:r>
        <w:rPr>
          <w:rFonts w:ascii="Arial" w:hAnsi="Arial" w:cs="Arial"/>
          <w:color w:val="000000"/>
          <w:spacing w:val="1"/>
        </w:rPr>
        <w:t>m</w:t>
      </w:r>
      <w:r>
        <w:rPr>
          <w:rFonts w:ascii="Arial" w:hAnsi="Arial" w:cs="Arial"/>
          <w:color w:val="000000"/>
          <w:spacing w:val="-1"/>
        </w:rPr>
        <w:t>i</w:t>
      </w:r>
      <w:r>
        <w:rPr>
          <w:rFonts w:ascii="Arial" w:hAnsi="Arial" w:cs="Arial"/>
          <w:color w:val="000000"/>
        </w:rPr>
        <w:t>n</w:t>
      </w:r>
      <w:r>
        <w:rPr>
          <w:rFonts w:ascii="Arial" w:hAnsi="Arial" w:cs="Arial"/>
          <w:color w:val="000000"/>
          <w:spacing w:val="-1"/>
        </w:rPr>
        <w:t>a</w:t>
      </w:r>
      <w:r>
        <w:rPr>
          <w:rFonts w:ascii="Arial" w:hAnsi="Arial" w:cs="Arial"/>
          <w:color w:val="000000"/>
        </w:rPr>
        <w:t>l</w:t>
      </w:r>
      <w:r>
        <w:rPr>
          <w:rFonts w:ascii="Arial" w:hAnsi="Arial" w:cs="Arial"/>
          <w:color w:val="000000"/>
          <w:spacing w:val="8"/>
        </w:rPr>
        <w:t xml:space="preserve"> </w:t>
      </w:r>
      <w:r>
        <w:rPr>
          <w:rFonts w:ascii="Arial" w:hAnsi="Arial" w:cs="Arial"/>
          <w:color w:val="000000"/>
        </w:rPr>
        <w:t xml:space="preserve">de </w:t>
      </w:r>
      <w:r>
        <w:rPr>
          <w:rFonts w:ascii="Arial" w:hAnsi="Arial" w:cs="Arial"/>
          <w:color w:val="000000"/>
          <w:spacing w:val="7"/>
        </w:rPr>
        <w:t>W</w:t>
      </w:r>
      <w:r>
        <w:rPr>
          <w:rFonts w:ascii="Arial" w:hAnsi="Arial" w:cs="Arial"/>
          <w:color w:val="000000"/>
          <w:spacing w:val="-1"/>
        </w:rPr>
        <w:t>il</w:t>
      </w:r>
      <w:r>
        <w:rPr>
          <w:rFonts w:ascii="Arial" w:hAnsi="Arial" w:cs="Arial"/>
          <w:color w:val="000000"/>
        </w:rPr>
        <w:t>s</w:t>
      </w:r>
      <w:r>
        <w:rPr>
          <w:rFonts w:ascii="Arial" w:hAnsi="Arial" w:cs="Arial"/>
          <w:color w:val="000000"/>
          <w:spacing w:val="-3"/>
        </w:rPr>
        <w:t>o</w:t>
      </w:r>
      <w:r>
        <w:rPr>
          <w:rFonts w:ascii="Arial" w:hAnsi="Arial" w:cs="Arial"/>
          <w:color w:val="000000"/>
        </w:rPr>
        <w:t>n</w:t>
      </w:r>
      <w:r>
        <w:rPr>
          <w:rFonts w:ascii="Arial" w:hAnsi="Arial" w:cs="Arial"/>
          <w:color w:val="000000"/>
          <w:spacing w:val="9"/>
        </w:rPr>
        <w:t xml:space="preserve"> </w:t>
      </w:r>
      <w:r>
        <w:rPr>
          <w:rFonts w:ascii="Arial" w:hAnsi="Arial" w:cs="Arial"/>
          <w:color w:val="000000"/>
        </w:rPr>
        <w:t>d</w:t>
      </w:r>
      <w:r>
        <w:rPr>
          <w:rFonts w:ascii="Arial" w:hAnsi="Arial" w:cs="Arial"/>
          <w:color w:val="000000"/>
          <w:spacing w:val="-1"/>
        </w:rPr>
        <w:t>o</w:t>
      </w:r>
      <w:r>
        <w:rPr>
          <w:rFonts w:ascii="Arial" w:hAnsi="Arial" w:cs="Arial"/>
          <w:color w:val="000000"/>
        </w:rPr>
        <w:t>n</w:t>
      </w:r>
      <w:r>
        <w:rPr>
          <w:rFonts w:ascii="Arial" w:hAnsi="Arial" w:cs="Arial"/>
          <w:color w:val="000000"/>
          <w:spacing w:val="-3"/>
        </w:rPr>
        <w:t>d</w:t>
      </w:r>
      <w:r>
        <w:rPr>
          <w:rFonts w:ascii="Arial" w:hAnsi="Arial" w:cs="Arial"/>
          <w:color w:val="000000"/>
        </w:rPr>
        <w:t>e</w:t>
      </w:r>
      <w:r>
        <w:rPr>
          <w:rFonts w:ascii="Arial" w:hAnsi="Arial" w:cs="Arial"/>
          <w:color w:val="000000"/>
          <w:spacing w:val="8"/>
        </w:rPr>
        <w:t xml:space="preserve"> </w:t>
      </w:r>
      <w:r>
        <w:rPr>
          <w:rFonts w:ascii="Arial" w:hAnsi="Arial" w:cs="Arial"/>
          <w:color w:val="000000"/>
        </w:rPr>
        <w:t>el</w:t>
      </w:r>
      <w:r>
        <w:rPr>
          <w:rFonts w:ascii="Arial" w:hAnsi="Arial" w:cs="Arial"/>
          <w:color w:val="000000"/>
          <w:spacing w:val="7"/>
        </w:rPr>
        <w:t xml:space="preserve"> </w:t>
      </w:r>
      <w:r>
        <w:rPr>
          <w:rFonts w:ascii="Arial" w:hAnsi="Arial" w:cs="Arial"/>
          <w:color w:val="000000"/>
        </w:rPr>
        <w:t>p</w:t>
      </w:r>
      <w:r>
        <w:rPr>
          <w:rFonts w:ascii="Arial" w:hAnsi="Arial" w:cs="Arial"/>
          <w:color w:val="000000"/>
          <w:spacing w:val="-3"/>
        </w:rPr>
        <w:t>o</w:t>
      </w:r>
      <w:r>
        <w:rPr>
          <w:rFonts w:ascii="Arial" w:hAnsi="Arial" w:cs="Arial"/>
          <w:color w:val="000000"/>
          <w:spacing w:val="1"/>
        </w:rPr>
        <w:t>t</w:t>
      </w:r>
      <w:r>
        <w:rPr>
          <w:rFonts w:ascii="Arial" w:hAnsi="Arial" w:cs="Arial"/>
          <w:color w:val="000000"/>
        </w:rPr>
        <w:t>e</w:t>
      </w:r>
      <w:r>
        <w:rPr>
          <w:rFonts w:ascii="Arial" w:hAnsi="Arial" w:cs="Arial"/>
          <w:color w:val="000000"/>
          <w:spacing w:val="-1"/>
        </w:rPr>
        <w:t>n</w:t>
      </w:r>
      <w:r>
        <w:rPr>
          <w:rFonts w:ascii="Arial" w:hAnsi="Arial" w:cs="Arial"/>
          <w:color w:val="000000"/>
        </w:rPr>
        <w:t>c</w:t>
      </w:r>
      <w:r>
        <w:rPr>
          <w:rFonts w:ascii="Arial" w:hAnsi="Arial" w:cs="Arial"/>
          <w:color w:val="000000"/>
          <w:spacing w:val="-1"/>
        </w:rPr>
        <w:t>i</w:t>
      </w:r>
      <w:r>
        <w:rPr>
          <w:rFonts w:ascii="Arial" w:hAnsi="Arial" w:cs="Arial"/>
          <w:color w:val="000000"/>
        </w:rPr>
        <w:t>al</w:t>
      </w:r>
      <w:r>
        <w:rPr>
          <w:rFonts w:ascii="Arial" w:hAnsi="Arial" w:cs="Arial"/>
          <w:color w:val="000000"/>
          <w:spacing w:val="7"/>
        </w:rPr>
        <w:t xml:space="preserve"> </w:t>
      </w:r>
      <w:r>
        <w:rPr>
          <w:rFonts w:ascii="Arial" w:hAnsi="Arial" w:cs="Arial"/>
          <w:color w:val="000000"/>
        </w:rPr>
        <w:t>e</w:t>
      </w:r>
      <w:r>
        <w:rPr>
          <w:rFonts w:ascii="Arial" w:hAnsi="Arial" w:cs="Arial"/>
          <w:color w:val="000000"/>
          <w:spacing w:val="-1"/>
        </w:rPr>
        <w:t>l</w:t>
      </w:r>
      <w:r>
        <w:rPr>
          <w:rFonts w:ascii="Arial" w:hAnsi="Arial" w:cs="Arial"/>
          <w:color w:val="000000"/>
        </w:rPr>
        <w:t>éc</w:t>
      </w:r>
      <w:r>
        <w:rPr>
          <w:rFonts w:ascii="Arial" w:hAnsi="Arial" w:cs="Arial"/>
          <w:color w:val="000000"/>
          <w:spacing w:val="-2"/>
        </w:rPr>
        <w:t>t</w:t>
      </w:r>
      <w:r>
        <w:rPr>
          <w:rFonts w:ascii="Arial" w:hAnsi="Arial" w:cs="Arial"/>
          <w:color w:val="000000"/>
          <w:spacing w:val="1"/>
        </w:rPr>
        <w:t>r</w:t>
      </w:r>
      <w:r>
        <w:rPr>
          <w:rFonts w:ascii="Arial" w:hAnsi="Arial" w:cs="Arial"/>
          <w:color w:val="000000"/>
          <w:spacing w:val="-1"/>
        </w:rPr>
        <w:t>i</w:t>
      </w:r>
      <w:r>
        <w:rPr>
          <w:rFonts w:ascii="Arial" w:hAnsi="Arial" w:cs="Arial"/>
          <w:color w:val="000000"/>
        </w:rPr>
        <w:t>co</w:t>
      </w:r>
      <w:r>
        <w:rPr>
          <w:rFonts w:ascii="Arial" w:hAnsi="Arial" w:cs="Arial"/>
          <w:color w:val="000000"/>
          <w:spacing w:val="6"/>
        </w:rPr>
        <w:t xml:space="preserve"> </w:t>
      </w:r>
      <w:r>
        <w:rPr>
          <w:rFonts w:ascii="Arial" w:hAnsi="Arial" w:cs="Arial"/>
          <w:color w:val="000000"/>
          <w:spacing w:val="-3"/>
        </w:rPr>
        <w:t>e</w:t>
      </w:r>
      <w:r>
        <w:rPr>
          <w:rFonts w:ascii="Arial" w:hAnsi="Arial" w:cs="Arial"/>
          <w:color w:val="000000"/>
        </w:rPr>
        <w:t>s</w:t>
      </w:r>
      <w:r>
        <w:rPr>
          <w:rFonts w:ascii="Arial" w:hAnsi="Arial" w:cs="Arial"/>
          <w:color w:val="000000"/>
          <w:spacing w:val="8"/>
        </w:rPr>
        <w:t xml:space="preserve"> </w:t>
      </w:r>
      <w:r>
        <w:rPr>
          <w:rFonts w:ascii="Arial" w:hAnsi="Arial" w:cs="Arial"/>
          <w:color w:val="000000"/>
        </w:rPr>
        <w:t>c</w:t>
      </w:r>
      <w:r>
        <w:rPr>
          <w:rFonts w:ascii="Arial" w:hAnsi="Arial" w:cs="Arial"/>
          <w:color w:val="000000"/>
          <w:spacing w:val="-3"/>
        </w:rPr>
        <w:t>e</w:t>
      </w:r>
      <w:r>
        <w:rPr>
          <w:rFonts w:ascii="Arial" w:hAnsi="Arial" w:cs="Arial"/>
          <w:color w:val="000000"/>
          <w:spacing w:val="1"/>
        </w:rPr>
        <w:t>r</w:t>
      </w:r>
      <w:r>
        <w:rPr>
          <w:rFonts w:ascii="Arial" w:hAnsi="Arial" w:cs="Arial"/>
          <w:color w:val="000000"/>
        </w:rPr>
        <w:t>ca</w:t>
      </w:r>
      <w:r>
        <w:rPr>
          <w:rFonts w:ascii="Arial" w:hAnsi="Arial" w:cs="Arial"/>
          <w:color w:val="000000"/>
          <w:spacing w:val="-1"/>
        </w:rPr>
        <w:t>n</w:t>
      </w:r>
      <w:r>
        <w:rPr>
          <w:rFonts w:ascii="Arial" w:hAnsi="Arial" w:cs="Arial"/>
          <w:color w:val="000000"/>
        </w:rPr>
        <w:t>o</w:t>
      </w:r>
      <w:r>
        <w:rPr>
          <w:rFonts w:ascii="Arial" w:hAnsi="Arial" w:cs="Arial"/>
          <w:color w:val="000000"/>
          <w:spacing w:val="6"/>
        </w:rPr>
        <w:t xml:space="preserve"> </w:t>
      </w:r>
      <w:r>
        <w:rPr>
          <w:rFonts w:ascii="Arial" w:hAnsi="Arial" w:cs="Arial"/>
          <w:color w:val="000000"/>
        </w:rPr>
        <w:t>a</w:t>
      </w:r>
      <w:r>
        <w:rPr>
          <w:rFonts w:ascii="Arial" w:hAnsi="Arial" w:cs="Arial"/>
          <w:color w:val="000000"/>
          <w:spacing w:val="6"/>
        </w:rPr>
        <w:t xml:space="preserve"> </w:t>
      </w:r>
      <w:r>
        <w:rPr>
          <w:rFonts w:ascii="Arial" w:hAnsi="Arial" w:cs="Arial"/>
          <w:color w:val="000000"/>
        </w:rPr>
        <w:t>cer</w:t>
      </w:r>
      <w:r>
        <w:rPr>
          <w:rFonts w:ascii="Arial" w:hAnsi="Arial" w:cs="Arial"/>
          <w:color w:val="000000"/>
          <w:spacing w:val="-2"/>
        </w:rPr>
        <w:t>o</w:t>
      </w:r>
      <w:r>
        <w:rPr>
          <w:rFonts w:ascii="Arial" w:hAnsi="Arial" w:cs="Arial"/>
          <w:color w:val="000000"/>
        </w:rPr>
        <w:t>.</w:t>
      </w:r>
      <w:r>
        <w:rPr>
          <w:rFonts w:ascii="Arial" w:hAnsi="Arial" w:cs="Arial"/>
          <w:color w:val="000000"/>
          <w:spacing w:val="9"/>
        </w:rPr>
        <w:t xml:space="preserve"> </w:t>
      </w:r>
      <w:r>
        <w:rPr>
          <w:rFonts w:ascii="Arial" w:hAnsi="Arial" w:cs="Arial"/>
          <w:color w:val="000000"/>
          <w:spacing w:val="-1"/>
        </w:rPr>
        <w:t>E</w:t>
      </w:r>
      <w:r>
        <w:rPr>
          <w:rFonts w:ascii="Arial" w:hAnsi="Arial" w:cs="Arial"/>
          <w:color w:val="000000"/>
          <w:spacing w:val="-2"/>
        </w:rPr>
        <w:t>s</w:t>
      </w:r>
      <w:r>
        <w:rPr>
          <w:rFonts w:ascii="Arial" w:hAnsi="Arial" w:cs="Arial"/>
          <w:color w:val="000000"/>
          <w:spacing w:val="1"/>
        </w:rPr>
        <w:t>t</w:t>
      </w:r>
      <w:r>
        <w:rPr>
          <w:rFonts w:ascii="Arial" w:hAnsi="Arial" w:cs="Arial"/>
          <w:color w:val="000000"/>
        </w:rPr>
        <w:t>a</w:t>
      </w:r>
      <w:r>
        <w:rPr>
          <w:rFonts w:ascii="Arial" w:hAnsi="Arial" w:cs="Arial"/>
          <w:color w:val="000000"/>
          <w:spacing w:val="3"/>
        </w:rPr>
        <w:t xml:space="preserve"> </w:t>
      </w:r>
      <w:r>
        <w:rPr>
          <w:rFonts w:ascii="Arial" w:hAnsi="Arial" w:cs="Arial"/>
          <w:color w:val="000000"/>
        </w:rPr>
        <w:t>se</w:t>
      </w:r>
      <w:r>
        <w:rPr>
          <w:rFonts w:ascii="Arial" w:hAnsi="Arial" w:cs="Arial"/>
          <w:color w:val="000000"/>
          <w:spacing w:val="8"/>
        </w:rPr>
        <w:t xml:space="preserve"> </w:t>
      </w:r>
      <w:r>
        <w:rPr>
          <w:rFonts w:ascii="Arial" w:hAnsi="Arial" w:cs="Arial"/>
          <w:color w:val="000000"/>
        </w:rPr>
        <w:t>co</w:t>
      </w:r>
      <w:r>
        <w:rPr>
          <w:rFonts w:ascii="Arial" w:hAnsi="Arial" w:cs="Arial"/>
          <w:color w:val="000000"/>
          <w:spacing w:val="-1"/>
        </w:rPr>
        <w:t>n</w:t>
      </w:r>
      <w:r>
        <w:rPr>
          <w:rFonts w:ascii="Arial" w:hAnsi="Arial" w:cs="Arial"/>
          <w:color w:val="000000"/>
        </w:rPr>
        <w:t>e</w:t>
      </w:r>
      <w:r>
        <w:rPr>
          <w:rFonts w:ascii="Arial" w:hAnsi="Arial" w:cs="Arial"/>
          <w:color w:val="000000"/>
          <w:spacing w:val="-3"/>
        </w:rPr>
        <w:t>c</w:t>
      </w:r>
      <w:r>
        <w:rPr>
          <w:rFonts w:ascii="Arial" w:hAnsi="Arial" w:cs="Arial"/>
          <w:color w:val="000000"/>
          <w:spacing w:val="1"/>
        </w:rPr>
        <w:t>t</w:t>
      </w:r>
      <w:r>
        <w:rPr>
          <w:rFonts w:ascii="Arial" w:hAnsi="Arial" w:cs="Arial"/>
          <w:color w:val="000000"/>
        </w:rPr>
        <w:t>a</w:t>
      </w:r>
      <w:r>
        <w:rPr>
          <w:rFonts w:ascii="Arial" w:hAnsi="Arial" w:cs="Arial"/>
          <w:color w:val="000000"/>
          <w:spacing w:val="6"/>
        </w:rPr>
        <w:t xml:space="preserve"> </w:t>
      </w:r>
      <w:r>
        <w:rPr>
          <w:rFonts w:ascii="Arial" w:hAnsi="Arial" w:cs="Arial"/>
          <w:color w:val="000000"/>
        </w:rPr>
        <w:t>a</w:t>
      </w:r>
      <w:r>
        <w:rPr>
          <w:rFonts w:ascii="Arial" w:hAnsi="Arial" w:cs="Arial"/>
          <w:color w:val="000000"/>
          <w:spacing w:val="5"/>
        </w:rPr>
        <w:t xml:space="preserve"> </w:t>
      </w:r>
      <w:r>
        <w:rPr>
          <w:rFonts w:ascii="Arial" w:hAnsi="Arial" w:cs="Arial"/>
          <w:color w:val="000000"/>
        </w:rPr>
        <w:t>un a</w:t>
      </w:r>
      <w:r>
        <w:rPr>
          <w:rFonts w:ascii="Arial" w:hAnsi="Arial" w:cs="Arial"/>
          <w:color w:val="000000"/>
          <w:spacing w:val="-1"/>
        </w:rPr>
        <w:t>p</w:t>
      </w:r>
      <w:r>
        <w:rPr>
          <w:rFonts w:ascii="Arial" w:hAnsi="Arial" w:cs="Arial"/>
          <w:color w:val="000000"/>
        </w:rPr>
        <w:t>ara</w:t>
      </w:r>
      <w:r>
        <w:rPr>
          <w:rFonts w:ascii="Arial" w:hAnsi="Arial" w:cs="Arial"/>
          <w:color w:val="000000"/>
          <w:spacing w:val="1"/>
        </w:rPr>
        <w:t>t</w:t>
      </w:r>
      <w:r>
        <w:rPr>
          <w:rFonts w:ascii="Arial" w:hAnsi="Arial" w:cs="Arial"/>
          <w:color w:val="000000"/>
        </w:rPr>
        <w:t>o</w:t>
      </w:r>
      <w:r>
        <w:rPr>
          <w:rFonts w:ascii="Arial" w:hAnsi="Arial" w:cs="Arial"/>
          <w:color w:val="000000"/>
          <w:spacing w:val="1"/>
        </w:rPr>
        <w:t xml:space="preserve"> </w:t>
      </w:r>
      <w:r>
        <w:rPr>
          <w:rFonts w:ascii="Arial" w:hAnsi="Arial" w:cs="Arial"/>
          <w:color w:val="000000"/>
        </w:rPr>
        <w:t>de</w:t>
      </w:r>
      <w:r>
        <w:rPr>
          <w:rFonts w:ascii="Arial" w:hAnsi="Arial" w:cs="Arial"/>
          <w:color w:val="000000"/>
          <w:spacing w:val="1"/>
        </w:rPr>
        <w:t xml:space="preserve"> r</w:t>
      </w:r>
      <w:r>
        <w:rPr>
          <w:rFonts w:ascii="Arial" w:hAnsi="Arial" w:cs="Arial"/>
          <w:color w:val="000000"/>
          <w:spacing w:val="-3"/>
        </w:rPr>
        <w:t>e</w:t>
      </w:r>
      <w:r>
        <w:rPr>
          <w:rFonts w:ascii="Arial" w:hAnsi="Arial" w:cs="Arial"/>
          <w:color w:val="000000"/>
          <w:spacing w:val="2"/>
        </w:rPr>
        <w:t>g</w:t>
      </w:r>
      <w:r>
        <w:rPr>
          <w:rFonts w:ascii="Arial" w:hAnsi="Arial" w:cs="Arial"/>
          <w:color w:val="000000"/>
          <w:spacing w:val="-1"/>
        </w:rPr>
        <w:t>i</w:t>
      </w:r>
      <w:r>
        <w:rPr>
          <w:rFonts w:ascii="Arial" w:hAnsi="Arial" w:cs="Arial"/>
          <w:color w:val="000000"/>
          <w:spacing w:val="-2"/>
        </w:rPr>
        <w:t>s</w:t>
      </w:r>
      <w:r>
        <w:rPr>
          <w:rFonts w:ascii="Arial" w:hAnsi="Arial" w:cs="Arial"/>
          <w:color w:val="000000"/>
          <w:spacing w:val="1"/>
        </w:rPr>
        <w:t>tr</w:t>
      </w:r>
      <w:r>
        <w:rPr>
          <w:rFonts w:ascii="Arial" w:hAnsi="Arial" w:cs="Arial"/>
          <w:color w:val="000000"/>
        </w:rPr>
        <w:t>o</w:t>
      </w:r>
      <w:r>
        <w:rPr>
          <w:rFonts w:ascii="Arial" w:hAnsi="Arial" w:cs="Arial"/>
          <w:color w:val="000000"/>
          <w:spacing w:val="3"/>
        </w:rPr>
        <w:t xml:space="preserve"> </w:t>
      </w:r>
      <w:r>
        <w:rPr>
          <w:rFonts w:ascii="Arial" w:hAnsi="Arial" w:cs="Arial"/>
          <w:color w:val="000000"/>
        </w:rPr>
        <w:t>del</w:t>
      </w:r>
      <w:r>
        <w:rPr>
          <w:rFonts w:ascii="Arial" w:hAnsi="Arial" w:cs="Arial"/>
          <w:color w:val="000000"/>
          <w:spacing w:val="-2"/>
        </w:rPr>
        <w:t xml:space="preserve"> </w:t>
      </w:r>
      <w:r>
        <w:rPr>
          <w:rFonts w:ascii="Arial" w:hAnsi="Arial" w:cs="Arial"/>
          <w:color w:val="000000"/>
        </w:rPr>
        <w:t>que</w:t>
      </w:r>
      <w:r>
        <w:rPr>
          <w:rFonts w:ascii="Arial" w:hAnsi="Arial" w:cs="Arial"/>
          <w:color w:val="000000"/>
          <w:spacing w:val="3"/>
        </w:rPr>
        <w:t xml:space="preserve"> </w:t>
      </w:r>
      <w:r>
        <w:rPr>
          <w:rFonts w:ascii="Arial" w:hAnsi="Arial" w:cs="Arial"/>
          <w:color w:val="000000"/>
        </w:rPr>
        <w:t>sa</w:t>
      </w:r>
      <w:r>
        <w:rPr>
          <w:rFonts w:ascii="Arial" w:hAnsi="Arial" w:cs="Arial"/>
          <w:color w:val="000000"/>
          <w:spacing w:val="-1"/>
        </w:rPr>
        <w:t>l</w:t>
      </w:r>
      <w:r>
        <w:rPr>
          <w:rFonts w:ascii="Arial" w:hAnsi="Arial" w:cs="Arial"/>
          <w:color w:val="000000"/>
          <w:spacing w:val="-4"/>
        </w:rPr>
        <w:t>í</w:t>
      </w:r>
      <w:r>
        <w:rPr>
          <w:rFonts w:ascii="Arial" w:hAnsi="Arial" w:cs="Arial"/>
          <w:color w:val="000000"/>
        </w:rPr>
        <w:t>a</w:t>
      </w:r>
      <w:r>
        <w:rPr>
          <w:rFonts w:ascii="Arial" w:hAnsi="Arial" w:cs="Arial"/>
          <w:color w:val="000000"/>
          <w:spacing w:val="3"/>
        </w:rPr>
        <w:t xml:space="preserve"> </w:t>
      </w:r>
      <w:r>
        <w:rPr>
          <w:rFonts w:ascii="Arial" w:hAnsi="Arial" w:cs="Arial"/>
          <w:color w:val="000000"/>
        </w:rPr>
        <w:t>el</w:t>
      </w:r>
      <w:r>
        <w:rPr>
          <w:rFonts w:ascii="Arial" w:hAnsi="Arial" w:cs="Arial"/>
          <w:color w:val="000000"/>
          <w:spacing w:val="3"/>
        </w:rPr>
        <w:t xml:space="preserve"> </w:t>
      </w:r>
      <w:r>
        <w:rPr>
          <w:rFonts w:ascii="Arial" w:hAnsi="Arial" w:cs="Arial"/>
          <w:color w:val="000000"/>
        </w:rPr>
        <w:t>e</w:t>
      </w:r>
      <w:r>
        <w:rPr>
          <w:rFonts w:ascii="Arial" w:hAnsi="Arial" w:cs="Arial"/>
          <w:color w:val="000000"/>
          <w:spacing w:val="-1"/>
        </w:rPr>
        <w:t>l</w:t>
      </w:r>
      <w:r>
        <w:rPr>
          <w:rFonts w:ascii="Arial" w:hAnsi="Arial" w:cs="Arial"/>
          <w:color w:val="000000"/>
        </w:rPr>
        <w:t>ec</w:t>
      </w:r>
      <w:r>
        <w:rPr>
          <w:rFonts w:ascii="Arial" w:hAnsi="Arial" w:cs="Arial"/>
          <w:color w:val="000000"/>
          <w:spacing w:val="-2"/>
        </w:rPr>
        <w:t>t</w:t>
      </w:r>
      <w:r>
        <w:rPr>
          <w:rFonts w:ascii="Arial" w:hAnsi="Arial" w:cs="Arial"/>
          <w:color w:val="000000"/>
          <w:spacing w:val="1"/>
        </w:rPr>
        <w:t>r</w:t>
      </w:r>
      <w:r>
        <w:rPr>
          <w:rFonts w:ascii="Arial" w:hAnsi="Arial" w:cs="Arial"/>
          <w:color w:val="000000"/>
        </w:rPr>
        <w:t>o</w:t>
      </w:r>
      <w:r>
        <w:rPr>
          <w:rFonts w:ascii="Arial" w:hAnsi="Arial" w:cs="Arial"/>
          <w:color w:val="000000"/>
          <w:spacing w:val="-1"/>
        </w:rPr>
        <w:t>d</w:t>
      </w:r>
      <w:r>
        <w:rPr>
          <w:rFonts w:ascii="Arial" w:hAnsi="Arial" w:cs="Arial"/>
          <w:color w:val="000000"/>
        </w:rPr>
        <w:t>o</w:t>
      </w:r>
      <w:r>
        <w:rPr>
          <w:rFonts w:ascii="Arial" w:hAnsi="Arial" w:cs="Arial"/>
          <w:color w:val="000000"/>
          <w:spacing w:val="2"/>
        </w:rPr>
        <w:t xml:space="preserve"> </w:t>
      </w:r>
      <w:r>
        <w:rPr>
          <w:rFonts w:ascii="Arial" w:hAnsi="Arial" w:cs="Arial"/>
          <w:color w:val="000000"/>
        </w:rPr>
        <w:t>e</w:t>
      </w:r>
      <w:r>
        <w:rPr>
          <w:rFonts w:ascii="Arial" w:hAnsi="Arial" w:cs="Arial"/>
          <w:color w:val="000000"/>
          <w:spacing w:val="-3"/>
        </w:rPr>
        <w:t>x</w:t>
      </w:r>
      <w:r>
        <w:rPr>
          <w:rFonts w:ascii="Arial" w:hAnsi="Arial" w:cs="Arial"/>
          <w:color w:val="000000"/>
        </w:rPr>
        <w:t>p</w:t>
      </w:r>
      <w:r>
        <w:rPr>
          <w:rFonts w:ascii="Arial" w:hAnsi="Arial" w:cs="Arial"/>
          <w:color w:val="000000"/>
          <w:spacing w:val="1"/>
        </w:rPr>
        <w:t>l</w:t>
      </w:r>
      <w:r>
        <w:rPr>
          <w:rFonts w:ascii="Arial" w:hAnsi="Arial" w:cs="Arial"/>
          <w:color w:val="000000"/>
        </w:rPr>
        <w:t>orado</w:t>
      </w:r>
      <w:r>
        <w:rPr>
          <w:rFonts w:ascii="Arial" w:hAnsi="Arial" w:cs="Arial"/>
          <w:color w:val="000000"/>
          <w:spacing w:val="-14"/>
        </w:rPr>
        <w:t>r</w:t>
      </w:r>
      <w:r>
        <w:rPr>
          <w:rFonts w:ascii="Arial" w:hAnsi="Arial" w:cs="Arial"/>
          <w:color w:val="000000"/>
        </w:rPr>
        <w:t>,</w:t>
      </w:r>
      <w:r>
        <w:rPr>
          <w:rFonts w:ascii="Arial" w:hAnsi="Arial" w:cs="Arial"/>
          <w:color w:val="000000"/>
          <w:spacing w:val="3"/>
        </w:rPr>
        <w:t xml:space="preserve"> </w:t>
      </w:r>
      <w:r>
        <w:rPr>
          <w:rFonts w:ascii="Arial" w:hAnsi="Arial" w:cs="Arial"/>
          <w:color w:val="000000"/>
        </w:rPr>
        <w:t>el</w:t>
      </w:r>
      <w:r>
        <w:rPr>
          <w:rFonts w:ascii="Arial" w:hAnsi="Arial" w:cs="Arial"/>
          <w:color w:val="000000"/>
          <w:spacing w:val="3"/>
        </w:rPr>
        <w:t xml:space="preserve"> </w:t>
      </w:r>
      <w:r>
        <w:rPr>
          <w:rFonts w:ascii="Arial" w:hAnsi="Arial" w:cs="Arial"/>
          <w:color w:val="000000"/>
        </w:rPr>
        <w:t>cu</w:t>
      </w:r>
      <w:r>
        <w:rPr>
          <w:rFonts w:ascii="Arial" w:hAnsi="Arial" w:cs="Arial"/>
          <w:color w:val="000000"/>
          <w:spacing w:val="-1"/>
        </w:rPr>
        <w:t>a</w:t>
      </w:r>
      <w:r>
        <w:rPr>
          <w:rFonts w:ascii="Arial" w:hAnsi="Arial" w:cs="Arial"/>
          <w:color w:val="000000"/>
        </w:rPr>
        <w:t>l</w:t>
      </w:r>
      <w:r>
        <w:rPr>
          <w:rFonts w:ascii="Arial" w:hAnsi="Arial" w:cs="Arial"/>
          <w:color w:val="000000"/>
          <w:spacing w:val="1"/>
        </w:rPr>
        <w:t xml:space="preserve"> t</w:t>
      </w:r>
      <w:r>
        <w:rPr>
          <w:rFonts w:ascii="Arial" w:hAnsi="Arial" w:cs="Arial"/>
          <w:color w:val="000000"/>
          <w:spacing w:val="-3"/>
        </w:rPr>
        <w:t>o</w:t>
      </w:r>
      <w:r>
        <w:rPr>
          <w:rFonts w:ascii="Arial" w:hAnsi="Arial" w:cs="Arial"/>
          <w:color w:val="000000"/>
          <w:spacing w:val="1"/>
        </w:rPr>
        <w:t>m</w:t>
      </w:r>
      <w:r>
        <w:rPr>
          <w:rFonts w:ascii="Arial" w:hAnsi="Arial" w:cs="Arial"/>
          <w:color w:val="000000"/>
        </w:rPr>
        <w:t>a</w:t>
      </w:r>
      <w:r>
        <w:rPr>
          <w:rFonts w:ascii="Arial" w:hAnsi="Arial" w:cs="Arial"/>
          <w:color w:val="000000"/>
          <w:spacing w:val="2"/>
        </w:rPr>
        <w:t xml:space="preserve"> </w:t>
      </w:r>
      <w:r>
        <w:rPr>
          <w:rFonts w:ascii="Arial" w:hAnsi="Arial" w:cs="Arial"/>
          <w:color w:val="000000"/>
        </w:rPr>
        <w:t xml:space="preserve">el </w:t>
      </w:r>
      <w:r>
        <w:rPr>
          <w:rFonts w:ascii="Arial" w:hAnsi="Arial" w:cs="Arial"/>
          <w:color w:val="000000"/>
          <w:spacing w:val="-3"/>
        </w:rPr>
        <w:t>p</w:t>
      </w:r>
      <w:r>
        <w:rPr>
          <w:rFonts w:ascii="Arial" w:hAnsi="Arial" w:cs="Arial"/>
          <w:color w:val="000000"/>
        </w:rPr>
        <w:t>otenc</w:t>
      </w:r>
      <w:r>
        <w:rPr>
          <w:rFonts w:ascii="Arial" w:hAnsi="Arial" w:cs="Arial"/>
          <w:color w:val="000000"/>
          <w:spacing w:val="-1"/>
        </w:rPr>
        <w:t>i</w:t>
      </w:r>
      <w:r>
        <w:rPr>
          <w:rFonts w:ascii="Arial" w:hAnsi="Arial" w:cs="Arial"/>
          <w:color w:val="000000"/>
        </w:rPr>
        <w:t>al</w:t>
      </w:r>
      <w:r>
        <w:rPr>
          <w:rFonts w:ascii="Arial" w:hAnsi="Arial" w:cs="Arial"/>
          <w:color w:val="000000"/>
          <w:spacing w:val="3"/>
        </w:rPr>
        <w:t xml:space="preserve"> </w:t>
      </w:r>
      <w:r>
        <w:rPr>
          <w:rFonts w:ascii="Arial" w:hAnsi="Arial" w:cs="Arial"/>
          <w:color w:val="000000"/>
        </w:rPr>
        <w:t>a</w:t>
      </w:r>
      <w:r>
        <w:rPr>
          <w:rFonts w:ascii="Arial" w:hAnsi="Arial" w:cs="Arial"/>
          <w:color w:val="000000"/>
          <w:spacing w:val="-1"/>
        </w:rPr>
        <w:t>b</w:t>
      </w:r>
      <w:r>
        <w:rPr>
          <w:rFonts w:ascii="Arial" w:hAnsi="Arial" w:cs="Arial"/>
          <w:color w:val="000000"/>
        </w:rPr>
        <w:t>so</w:t>
      </w:r>
      <w:r>
        <w:rPr>
          <w:rFonts w:ascii="Arial" w:hAnsi="Arial" w:cs="Arial"/>
          <w:color w:val="000000"/>
          <w:spacing w:val="-1"/>
        </w:rPr>
        <w:t>l</w:t>
      </w:r>
      <w:r>
        <w:rPr>
          <w:rFonts w:ascii="Arial" w:hAnsi="Arial" w:cs="Arial"/>
          <w:color w:val="000000"/>
        </w:rPr>
        <w:t>u</w:t>
      </w:r>
      <w:r>
        <w:rPr>
          <w:rFonts w:ascii="Arial" w:hAnsi="Arial" w:cs="Arial"/>
          <w:color w:val="000000"/>
          <w:spacing w:val="-2"/>
        </w:rPr>
        <w:t>t</w:t>
      </w:r>
      <w:r>
        <w:rPr>
          <w:rFonts w:ascii="Arial" w:hAnsi="Arial" w:cs="Arial"/>
          <w:color w:val="000000"/>
        </w:rPr>
        <w:t xml:space="preserve">o </w:t>
      </w:r>
      <w:r>
        <w:rPr>
          <w:rFonts w:ascii="Arial" w:hAnsi="Arial" w:cs="Arial"/>
          <w:color w:val="000000"/>
          <w:spacing w:val="1"/>
        </w:rPr>
        <w:t>(</w:t>
      </w:r>
      <w:r>
        <w:rPr>
          <w:rFonts w:ascii="Arial" w:hAnsi="Arial" w:cs="Arial"/>
          <w:color w:val="000000"/>
          <w:spacing w:val="-1"/>
        </w:rPr>
        <w:t>V</w:t>
      </w:r>
      <w:r>
        <w:rPr>
          <w:rFonts w:ascii="Arial" w:hAnsi="Arial" w:cs="Arial"/>
          <w:color w:val="000000"/>
          <w:spacing w:val="1"/>
        </w:rPr>
        <w:t>)</w:t>
      </w:r>
      <w:r>
        <w:rPr>
          <w:rFonts w:ascii="Arial" w:hAnsi="Arial" w:cs="Arial"/>
          <w:color w:val="000000"/>
        </w:rPr>
        <w:t>:</w:t>
      </w:r>
      <w:r>
        <w:rPr>
          <w:rFonts w:ascii="Arial" w:hAnsi="Arial" w:cs="Arial"/>
          <w:color w:val="000000"/>
          <w:spacing w:val="2"/>
        </w:rPr>
        <w:t xml:space="preserve"> </w:t>
      </w:r>
      <w:r>
        <w:rPr>
          <w:rFonts w:ascii="Arial" w:hAnsi="Arial" w:cs="Arial"/>
          <w:color w:val="000000"/>
          <w:spacing w:val="-1"/>
        </w:rPr>
        <w:t>B</w:t>
      </w:r>
      <w:r>
        <w:rPr>
          <w:rFonts w:ascii="Arial" w:hAnsi="Arial" w:cs="Arial"/>
          <w:color w:val="000000"/>
          <w:spacing w:val="1"/>
        </w:rPr>
        <w:t>r</w:t>
      </w:r>
      <w:r>
        <w:rPr>
          <w:rFonts w:ascii="Arial" w:hAnsi="Arial" w:cs="Arial"/>
          <w:color w:val="000000"/>
        </w:rPr>
        <w:t>a</w:t>
      </w:r>
      <w:r>
        <w:rPr>
          <w:rFonts w:ascii="Arial" w:hAnsi="Arial" w:cs="Arial"/>
          <w:color w:val="000000"/>
          <w:spacing w:val="-3"/>
        </w:rPr>
        <w:t>z</w:t>
      </w:r>
      <w:r>
        <w:rPr>
          <w:rFonts w:ascii="Arial" w:hAnsi="Arial" w:cs="Arial"/>
          <w:color w:val="000000"/>
        </w:rPr>
        <w:t>o</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1"/>
        </w:rPr>
        <w:t>e</w:t>
      </w:r>
      <w:r>
        <w:rPr>
          <w:rFonts w:ascii="Arial" w:hAnsi="Arial" w:cs="Arial"/>
          <w:color w:val="000000"/>
          <w:spacing w:val="1"/>
        </w:rPr>
        <w:t>r</w:t>
      </w:r>
      <w:r>
        <w:rPr>
          <w:rFonts w:ascii="Arial" w:hAnsi="Arial" w:cs="Arial"/>
          <w:color w:val="000000"/>
        </w:rPr>
        <w:t>ec</w:t>
      </w:r>
      <w:r>
        <w:rPr>
          <w:rFonts w:ascii="Arial" w:hAnsi="Arial" w:cs="Arial"/>
          <w:color w:val="000000"/>
          <w:spacing w:val="-1"/>
        </w:rPr>
        <w:t>h</w:t>
      </w:r>
      <w:r>
        <w:rPr>
          <w:rFonts w:ascii="Arial" w:hAnsi="Arial" w:cs="Arial"/>
          <w:color w:val="000000"/>
        </w:rPr>
        <w:t>o</w:t>
      </w:r>
      <w:r>
        <w:rPr>
          <w:rFonts w:ascii="Arial" w:hAnsi="Arial" w:cs="Arial"/>
          <w:color w:val="000000"/>
          <w:spacing w:val="1"/>
        </w:rPr>
        <w:t xml:space="preserve"> (</w:t>
      </w:r>
      <w:r>
        <w:rPr>
          <w:rFonts w:ascii="Arial" w:hAnsi="Arial" w:cs="Arial"/>
          <w:color w:val="000000"/>
          <w:spacing w:val="-1"/>
        </w:rPr>
        <w:t>VR</w:t>
      </w:r>
      <w:r>
        <w:rPr>
          <w:rFonts w:ascii="Arial" w:hAnsi="Arial" w:cs="Arial"/>
          <w:color w:val="000000"/>
        </w:rPr>
        <w:t>)</w:t>
      </w:r>
      <w:r>
        <w:rPr>
          <w:rFonts w:ascii="Arial" w:hAnsi="Arial" w:cs="Arial"/>
          <w:color w:val="000000"/>
          <w:spacing w:val="1"/>
        </w:rPr>
        <w:t xml:space="preserve"> </w:t>
      </w:r>
      <w:r>
        <w:rPr>
          <w:rFonts w:ascii="Arial" w:hAnsi="Arial" w:cs="Arial"/>
          <w:color w:val="000000"/>
        </w:rPr>
        <w:t xml:space="preserve">como </w:t>
      </w:r>
      <w:r>
        <w:rPr>
          <w:rFonts w:ascii="Arial" w:hAnsi="Arial" w:cs="Arial"/>
          <w:color w:val="000000"/>
          <w:spacing w:val="1"/>
        </w:rPr>
        <w:t>m</w:t>
      </w:r>
      <w:r>
        <w:rPr>
          <w:rFonts w:ascii="Arial" w:hAnsi="Arial" w:cs="Arial"/>
          <w:color w:val="000000"/>
        </w:rPr>
        <w:t>u</w:t>
      </w:r>
      <w:r>
        <w:rPr>
          <w:rFonts w:ascii="Arial" w:hAnsi="Arial" w:cs="Arial"/>
          <w:color w:val="000000"/>
          <w:spacing w:val="-1"/>
        </w:rPr>
        <w:t>e</w:t>
      </w:r>
      <w:r>
        <w:rPr>
          <w:rFonts w:ascii="Arial" w:hAnsi="Arial" w:cs="Arial"/>
          <w:color w:val="000000"/>
          <w:spacing w:val="-2"/>
        </w:rPr>
        <w:t>s</w:t>
      </w:r>
      <w:r>
        <w:rPr>
          <w:rFonts w:ascii="Arial" w:hAnsi="Arial" w:cs="Arial"/>
          <w:color w:val="000000"/>
          <w:spacing w:val="1"/>
        </w:rPr>
        <w:t>tr</w:t>
      </w:r>
      <w:r>
        <w:rPr>
          <w:rFonts w:ascii="Arial" w:hAnsi="Arial" w:cs="Arial"/>
          <w:color w:val="000000"/>
        </w:rPr>
        <w:t>a</w:t>
      </w:r>
      <w:r>
        <w:rPr>
          <w:rFonts w:ascii="Arial" w:hAnsi="Arial" w:cs="Arial"/>
          <w:color w:val="000000"/>
          <w:spacing w:val="3"/>
        </w:rPr>
        <w:t xml:space="preserve"> </w:t>
      </w:r>
      <w:r>
        <w:rPr>
          <w:rFonts w:ascii="Arial" w:hAnsi="Arial" w:cs="Arial"/>
          <w:color w:val="000000"/>
        </w:rPr>
        <w:t xml:space="preserve">en </w:t>
      </w:r>
      <w:r>
        <w:rPr>
          <w:rFonts w:ascii="Arial" w:hAnsi="Arial" w:cs="Arial"/>
          <w:color w:val="000000"/>
          <w:spacing w:val="-1"/>
        </w:rPr>
        <w:t>l</w:t>
      </w:r>
      <w:r>
        <w:rPr>
          <w:rFonts w:ascii="Arial" w:hAnsi="Arial" w:cs="Arial"/>
          <w:color w:val="000000"/>
        </w:rPr>
        <w:t xml:space="preserve">a </w:t>
      </w:r>
      <w:r>
        <w:rPr>
          <w:rFonts w:ascii="Arial" w:hAnsi="Arial" w:cs="Arial"/>
          <w:color w:val="000000"/>
          <w:spacing w:val="3"/>
        </w:rPr>
        <w:t>f</w:t>
      </w:r>
      <w:r>
        <w:rPr>
          <w:rFonts w:ascii="Arial" w:hAnsi="Arial" w:cs="Arial"/>
          <w:color w:val="000000"/>
          <w:spacing w:val="-3"/>
        </w:rPr>
        <w:t>i</w:t>
      </w:r>
      <w:r>
        <w:rPr>
          <w:rFonts w:ascii="Arial" w:hAnsi="Arial" w:cs="Arial"/>
          <w:color w:val="000000"/>
          <w:spacing w:val="2"/>
        </w:rPr>
        <w:t>g</w:t>
      </w:r>
      <w:r>
        <w:rPr>
          <w:rFonts w:ascii="Arial" w:hAnsi="Arial" w:cs="Arial"/>
          <w:color w:val="000000"/>
        </w:rPr>
        <w:t>u</w:t>
      </w:r>
      <w:r>
        <w:rPr>
          <w:rFonts w:ascii="Arial" w:hAnsi="Arial" w:cs="Arial"/>
          <w:color w:val="000000"/>
          <w:spacing w:val="-2"/>
        </w:rPr>
        <w:t>r</w:t>
      </w:r>
      <w:r>
        <w:rPr>
          <w:rFonts w:ascii="Arial" w:hAnsi="Arial" w:cs="Arial"/>
          <w:color w:val="000000"/>
        </w:rPr>
        <w:t>a</w:t>
      </w:r>
      <w:r>
        <w:rPr>
          <w:rFonts w:ascii="Arial" w:hAnsi="Arial" w:cs="Arial"/>
          <w:color w:val="000000"/>
          <w:spacing w:val="3"/>
        </w:rPr>
        <w:t xml:space="preserve"> </w:t>
      </w:r>
      <w:r>
        <w:rPr>
          <w:rFonts w:ascii="Arial" w:hAnsi="Arial" w:cs="Arial"/>
          <w:color w:val="000000"/>
        </w:rPr>
        <w:t>7,</w:t>
      </w:r>
      <w:r>
        <w:rPr>
          <w:rFonts w:ascii="Arial" w:hAnsi="Arial" w:cs="Arial"/>
          <w:color w:val="000000"/>
          <w:spacing w:val="4"/>
        </w:rPr>
        <w:t xml:space="preserve"> </w:t>
      </w:r>
      <w:r>
        <w:rPr>
          <w:rFonts w:ascii="Arial" w:hAnsi="Arial" w:cs="Arial"/>
          <w:color w:val="000000"/>
          <w:spacing w:val="-3"/>
        </w:rPr>
        <w:t>B</w:t>
      </w:r>
      <w:r>
        <w:rPr>
          <w:rFonts w:ascii="Arial" w:hAnsi="Arial" w:cs="Arial"/>
          <w:color w:val="000000"/>
          <w:spacing w:val="1"/>
        </w:rPr>
        <w:t>r</w:t>
      </w:r>
      <w:r>
        <w:rPr>
          <w:rFonts w:ascii="Arial" w:hAnsi="Arial" w:cs="Arial"/>
          <w:color w:val="000000"/>
        </w:rPr>
        <w:t>a</w:t>
      </w:r>
      <w:r>
        <w:rPr>
          <w:rFonts w:ascii="Arial" w:hAnsi="Arial" w:cs="Arial"/>
          <w:color w:val="000000"/>
          <w:spacing w:val="-3"/>
        </w:rPr>
        <w:t>z</w:t>
      </w:r>
      <w:r>
        <w:rPr>
          <w:rFonts w:ascii="Arial" w:hAnsi="Arial" w:cs="Arial"/>
          <w:color w:val="000000"/>
        </w:rPr>
        <w:t>o</w:t>
      </w:r>
      <w:r>
        <w:rPr>
          <w:rFonts w:ascii="Arial" w:hAnsi="Arial" w:cs="Arial"/>
          <w:color w:val="000000"/>
          <w:spacing w:val="3"/>
        </w:rPr>
        <w:t xml:space="preserve"> </w:t>
      </w:r>
      <w:r>
        <w:rPr>
          <w:rFonts w:ascii="Arial" w:hAnsi="Arial" w:cs="Arial"/>
          <w:color w:val="000000"/>
          <w:spacing w:val="-1"/>
        </w:rPr>
        <w:t>i</w:t>
      </w:r>
      <w:r>
        <w:rPr>
          <w:rFonts w:ascii="Arial" w:hAnsi="Arial" w:cs="Arial"/>
          <w:color w:val="000000"/>
          <w:spacing w:val="-2"/>
        </w:rPr>
        <w:t>z</w:t>
      </w:r>
      <w:r>
        <w:rPr>
          <w:rFonts w:ascii="Arial" w:hAnsi="Arial" w:cs="Arial"/>
          <w:color w:val="000000"/>
          <w:spacing w:val="2"/>
        </w:rPr>
        <w:t>q</w:t>
      </w:r>
      <w:r>
        <w:rPr>
          <w:rFonts w:ascii="Arial" w:hAnsi="Arial" w:cs="Arial"/>
          <w:color w:val="000000"/>
        </w:rPr>
        <w:t>u</w:t>
      </w:r>
      <w:r>
        <w:rPr>
          <w:rFonts w:ascii="Arial" w:hAnsi="Arial" w:cs="Arial"/>
          <w:color w:val="000000"/>
          <w:spacing w:val="-1"/>
        </w:rPr>
        <w:t>i</w:t>
      </w:r>
      <w:r>
        <w:rPr>
          <w:rFonts w:ascii="Arial" w:hAnsi="Arial" w:cs="Arial"/>
          <w:color w:val="000000"/>
        </w:rPr>
        <w:t>erdo</w:t>
      </w:r>
      <w:r>
        <w:rPr>
          <w:rFonts w:ascii="Arial" w:hAnsi="Arial" w:cs="Arial"/>
          <w:color w:val="000000"/>
          <w:spacing w:val="3"/>
        </w:rPr>
        <w:t xml:space="preserve"> </w:t>
      </w:r>
      <w:r>
        <w:rPr>
          <w:rFonts w:ascii="Arial" w:hAnsi="Arial" w:cs="Arial"/>
          <w:color w:val="000000"/>
          <w:spacing w:val="1"/>
        </w:rPr>
        <w:t>(</w:t>
      </w:r>
      <w:r>
        <w:rPr>
          <w:rFonts w:ascii="Arial" w:hAnsi="Arial" w:cs="Arial"/>
          <w:color w:val="000000"/>
          <w:spacing w:val="-1"/>
        </w:rPr>
        <w:t>V</w:t>
      </w:r>
      <w:r>
        <w:rPr>
          <w:rFonts w:ascii="Arial" w:hAnsi="Arial" w:cs="Arial"/>
          <w:color w:val="000000"/>
          <w:spacing w:val="-3"/>
        </w:rPr>
        <w:t>L</w:t>
      </w:r>
      <w:r>
        <w:rPr>
          <w:rFonts w:ascii="Arial" w:hAnsi="Arial" w:cs="Arial"/>
          <w:color w:val="000000"/>
        </w:rPr>
        <w:t>)</w:t>
      </w:r>
      <w:r>
        <w:rPr>
          <w:rFonts w:ascii="Arial" w:hAnsi="Arial" w:cs="Arial"/>
          <w:color w:val="000000"/>
          <w:spacing w:val="4"/>
        </w:rPr>
        <w:t xml:space="preserve"> </w:t>
      </w:r>
      <w:r>
        <w:rPr>
          <w:rFonts w:ascii="Arial" w:hAnsi="Arial" w:cs="Arial"/>
          <w:color w:val="000000"/>
        </w:rPr>
        <w:t>c</w:t>
      </w:r>
      <w:r>
        <w:rPr>
          <w:rFonts w:ascii="Arial" w:hAnsi="Arial" w:cs="Arial"/>
          <w:color w:val="000000"/>
          <w:spacing w:val="-3"/>
        </w:rPr>
        <w:t>o</w:t>
      </w:r>
      <w:r>
        <w:rPr>
          <w:rFonts w:ascii="Arial" w:hAnsi="Arial" w:cs="Arial"/>
          <w:color w:val="000000"/>
          <w:spacing w:val="1"/>
        </w:rPr>
        <w:t>m</w:t>
      </w:r>
      <w:r>
        <w:rPr>
          <w:rFonts w:ascii="Arial" w:hAnsi="Arial" w:cs="Arial"/>
          <w:color w:val="000000"/>
        </w:rPr>
        <w:t xml:space="preserve">o </w:t>
      </w:r>
      <w:r>
        <w:rPr>
          <w:rFonts w:ascii="Arial" w:hAnsi="Arial" w:cs="Arial"/>
          <w:color w:val="000000"/>
          <w:spacing w:val="1"/>
        </w:rPr>
        <w:t>m</w:t>
      </w:r>
      <w:r>
        <w:rPr>
          <w:rFonts w:ascii="Arial" w:hAnsi="Arial" w:cs="Arial"/>
          <w:color w:val="000000"/>
        </w:rPr>
        <w:t>u</w:t>
      </w:r>
      <w:r>
        <w:rPr>
          <w:rFonts w:ascii="Arial" w:hAnsi="Arial" w:cs="Arial"/>
          <w:color w:val="000000"/>
          <w:spacing w:val="-1"/>
        </w:rPr>
        <w:t>e</w:t>
      </w:r>
      <w:r>
        <w:rPr>
          <w:rFonts w:ascii="Arial" w:hAnsi="Arial" w:cs="Arial"/>
          <w:color w:val="000000"/>
        </w:rPr>
        <w:t>s</w:t>
      </w:r>
      <w:r>
        <w:rPr>
          <w:rFonts w:ascii="Arial" w:hAnsi="Arial" w:cs="Arial"/>
          <w:color w:val="000000"/>
          <w:spacing w:val="-1"/>
        </w:rPr>
        <w:t>t</w:t>
      </w:r>
      <w:r>
        <w:rPr>
          <w:rFonts w:ascii="Arial" w:hAnsi="Arial" w:cs="Arial"/>
          <w:color w:val="000000"/>
          <w:spacing w:val="-2"/>
        </w:rPr>
        <w:t>r</w:t>
      </w:r>
      <w:r>
        <w:rPr>
          <w:rFonts w:ascii="Arial" w:hAnsi="Arial" w:cs="Arial"/>
          <w:color w:val="000000"/>
        </w:rPr>
        <w:t>a en</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1"/>
        </w:rPr>
        <w:t xml:space="preserve"> </w:t>
      </w:r>
      <w:r>
        <w:rPr>
          <w:rFonts w:ascii="Arial" w:hAnsi="Arial" w:cs="Arial"/>
          <w:color w:val="000000"/>
          <w:spacing w:val="3"/>
        </w:rPr>
        <w:t>f</w:t>
      </w:r>
      <w:r>
        <w:rPr>
          <w:rFonts w:ascii="Arial" w:hAnsi="Arial" w:cs="Arial"/>
          <w:color w:val="000000"/>
          <w:spacing w:val="-3"/>
        </w:rPr>
        <w:t>i</w:t>
      </w:r>
      <w:r>
        <w:rPr>
          <w:rFonts w:ascii="Arial" w:hAnsi="Arial" w:cs="Arial"/>
          <w:color w:val="000000"/>
          <w:spacing w:val="2"/>
        </w:rPr>
        <w:t>g</w:t>
      </w:r>
      <w:r>
        <w:rPr>
          <w:rFonts w:ascii="Arial" w:hAnsi="Arial" w:cs="Arial"/>
          <w:color w:val="000000"/>
        </w:rPr>
        <w:t>ura 8,</w:t>
      </w:r>
      <w:r>
        <w:rPr>
          <w:rFonts w:ascii="Arial" w:hAnsi="Arial" w:cs="Arial"/>
          <w:color w:val="000000"/>
          <w:spacing w:val="1"/>
        </w:rPr>
        <w:t xml:space="preserve"> </w:t>
      </w:r>
      <w:r>
        <w:rPr>
          <w:rFonts w:ascii="Arial" w:hAnsi="Arial" w:cs="Arial"/>
          <w:color w:val="000000"/>
          <w:spacing w:val="-1"/>
        </w:rPr>
        <w:t>Pi</w:t>
      </w:r>
      <w:r>
        <w:rPr>
          <w:rFonts w:ascii="Arial" w:hAnsi="Arial" w:cs="Arial"/>
          <w:color w:val="000000"/>
        </w:rPr>
        <w:t>erna</w:t>
      </w:r>
      <w:r>
        <w:rPr>
          <w:rFonts w:ascii="Arial" w:hAnsi="Arial" w:cs="Arial"/>
          <w:color w:val="000000"/>
          <w:spacing w:val="-1"/>
        </w:rPr>
        <w:t xml:space="preserve"> i</w:t>
      </w:r>
      <w:r>
        <w:rPr>
          <w:rFonts w:ascii="Arial" w:hAnsi="Arial" w:cs="Arial"/>
          <w:color w:val="000000"/>
          <w:spacing w:val="-2"/>
        </w:rPr>
        <w:t>z</w:t>
      </w:r>
      <w:r>
        <w:rPr>
          <w:rFonts w:ascii="Arial" w:hAnsi="Arial" w:cs="Arial"/>
          <w:color w:val="000000"/>
          <w:spacing w:val="2"/>
        </w:rPr>
        <w:t>q</w:t>
      </w:r>
      <w:r>
        <w:rPr>
          <w:rFonts w:ascii="Arial" w:hAnsi="Arial" w:cs="Arial"/>
          <w:color w:val="000000"/>
        </w:rPr>
        <w:t>u</w:t>
      </w:r>
      <w:r>
        <w:rPr>
          <w:rFonts w:ascii="Arial" w:hAnsi="Arial" w:cs="Arial"/>
          <w:color w:val="000000"/>
          <w:spacing w:val="-1"/>
        </w:rPr>
        <w:t>i</w:t>
      </w:r>
      <w:r>
        <w:rPr>
          <w:rFonts w:ascii="Arial" w:hAnsi="Arial" w:cs="Arial"/>
          <w:color w:val="000000"/>
        </w:rPr>
        <w:t>erda</w:t>
      </w:r>
      <w:r>
        <w:rPr>
          <w:rFonts w:ascii="Arial" w:hAnsi="Arial" w:cs="Arial"/>
          <w:color w:val="000000"/>
          <w:spacing w:val="2"/>
        </w:rPr>
        <w:t xml:space="preserve"> </w:t>
      </w:r>
      <w:r>
        <w:rPr>
          <w:rFonts w:ascii="Arial" w:hAnsi="Arial" w:cs="Arial"/>
          <w:color w:val="000000"/>
          <w:spacing w:val="1"/>
        </w:rPr>
        <w:t>(</w:t>
      </w:r>
      <w:r>
        <w:rPr>
          <w:rFonts w:ascii="Arial" w:hAnsi="Arial" w:cs="Arial"/>
          <w:color w:val="000000"/>
          <w:spacing w:val="-1"/>
        </w:rPr>
        <w:t>V</w:t>
      </w:r>
      <w:r>
        <w:rPr>
          <w:rFonts w:ascii="Arial" w:hAnsi="Arial" w:cs="Arial"/>
          <w:color w:val="000000"/>
        </w:rPr>
        <w:t>F) c</w:t>
      </w:r>
      <w:r>
        <w:rPr>
          <w:rFonts w:ascii="Arial" w:hAnsi="Arial" w:cs="Arial"/>
          <w:color w:val="000000"/>
          <w:spacing w:val="-3"/>
        </w:rPr>
        <w:t>o</w:t>
      </w:r>
      <w:r>
        <w:rPr>
          <w:rFonts w:ascii="Arial" w:hAnsi="Arial" w:cs="Arial"/>
          <w:color w:val="000000"/>
          <w:spacing w:val="1"/>
        </w:rPr>
        <w:t>m</w:t>
      </w:r>
      <w:r>
        <w:rPr>
          <w:rFonts w:ascii="Arial" w:hAnsi="Arial" w:cs="Arial"/>
          <w:color w:val="000000"/>
        </w:rPr>
        <w:t xml:space="preserve">o </w:t>
      </w:r>
      <w:r>
        <w:rPr>
          <w:rFonts w:ascii="Arial" w:hAnsi="Arial" w:cs="Arial"/>
          <w:color w:val="000000"/>
          <w:spacing w:val="1"/>
        </w:rPr>
        <w:t>m</w:t>
      </w:r>
      <w:r>
        <w:rPr>
          <w:rFonts w:ascii="Arial" w:hAnsi="Arial" w:cs="Arial"/>
          <w:color w:val="000000"/>
        </w:rPr>
        <w:t>u</w:t>
      </w:r>
      <w:r>
        <w:rPr>
          <w:rFonts w:ascii="Arial" w:hAnsi="Arial" w:cs="Arial"/>
          <w:color w:val="000000"/>
          <w:spacing w:val="-1"/>
        </w:rPr>
        <w:t>e</w:t>
      </w:r>
      <w:r>
        <w:rPr>
          <w:rFonts w:ascii="Arial" w:hAnsi="Arial" w:cs="Arial"/>
          <w:color w:val="000000"/>
          <w:spacing w:val="-2"/>
        </w:rPr>
        <w:t>s</w:t>
      </w:r>
      <w:r>
        <w:rPr>
          <w:rFonts w:ascii="Arial" w:hAnsi="Arial" w:cs="Arial"/>
          <w:color w:val="000000"/>
          <w:spacing w:val="1"/>
        </w:rPr>
        <w:t>t</w:t>
      </w:r>
      <w:r>
        <w:rPr>
          <w:rFonts w:ascii="Arial" w:hAnsi="Arial" w:cs="Arial"/>
          <w:color w:val="000000"/>
          <w:spacing w:val="-2"/>
        </w:rPr>
        <w:t>r</w:t>
      </w:r>
      <w:r>
        <w:rPr>
          <w:rFonts w:ascii="Arial" w:hAnsi="Arial" w:cs="Arial"/>
          <w:color w:val="000000"/>
        </w:rPr>
        <w:t>a</w:t>
      </w:r>
      <w:r>
        <w:rPr>
          <w:rFonts w:ascii="Arial" w:hAnsi="Arial" w:cs="Arial"/>
          <w:color w:val="000000"/>
          <w:spacing w:val="1"/>
        </w:rPr>
        <w:t xml:space="preserve"> </w:t>
      </w:r>
      <w:r>
        <w:rPr>
          <w:rFonts w:ascii="Arial" w:hAnsi="Arial" w:cs="Arial"/>
          <w:color w:val="000000"/>
        </w:rPr>
        <w:t>en</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1"/>
        </w:rPr>
        <w:t xml:space="preserve"> </w:t>
      </w:r>
      <w:r>
        <w:rPr>
          <w:rFonts w:ascii="Arial" w:hAnsi="Arial" w:cs="Arial"/>
          <w:color w:val="000000"/>
          <w:spacing w:val="3"/>
        </w:rPr>
        <w:t>f</w:t>
      </w:r>
      <w:r>
        <w:rPr>
          <w:rFonts w:ascii="Arial" w:hAnsi="Arial" w:cs="Arial"/>
          <w:color w:val="000000"/>
          <w:spacing w:val="-3"/>
        </w:rPr>
        <w:t>i</w:t>
      </w:r>
      <w:r>
        <w:rPr>
          <w:rFonts w:ascii="Arial" w:hAnsi="Arial" w:cs="Arial"/>
          <w:color w:val="000000"/>
          <w:spacing w:val="2"/>
        </w:rPr>
        <w:t>g</w:t>
      </w:r>
      <w:r>
        <w:rPr>
          <w:rFonts w:ascii="Arial" w:hAnsi="Arial" w:cs="Arial"/>
          <w:color w:val="000000"/>
          <w:spacing w:val="-3"/>
        </w:rPr>
        <w:t>u</w:t>
      </w:r>
      <w:r>
        <w:rPr>
          <w:rFonts w:ascii="Arial" w:hAnsi="Arial" w:cs="Arial"/>
          <w:color w:val="000000"/>
          <w:spacing w:val="1"/>
        </w:rPr>
        <w:t>r</w:t>
      </w:r>
      <w:r>
        <w:rPr>
          <w:rFonts w:ascii="Arial" w:hAnsi="Arial" w:cs="Arial"/>
          <w:color w:val="000000"/>
        </w:rPr>
        <w:t>a 9.</w:t>
      </w:r>
    </w:p>
    <w:p w14:paraId="60C4F253" w14:textId="77777777" w:rsidR="00DD6DF8" w:rsidRDefault="00DD6DF8" w:rsidP="00DD6DF8">
      <w:pPr>
        <w:widowControl w:val="0"/>
        <w:autoSpaceDE w:val="0"/>
        <w:autoSpaceDN w:val="0"/>
        <w:adjustRightInd w:val="0"/>
        <w:spacing w:before="9" w:line="110" w:lineRule="exact"/>
        <w:rPr>
          <w:rFonts w:ascii="Arial" w:hAnsi="Arial" w:cs="Arial"/>
          <w:color w:val="000000"/>
          <w:sz w:val="11"/>
          <w:szCs w:val="11"/>
        </w:rPr>
      </w:pPr>
    </w:p>
    <w:p w14:paraId="7E914E4A" w14:textId="77777777" w:rsidR="00DD6DF8" w:rsidRDefault="00DD6DF8" w:rsidP="00DD6DF8">
      <w:pPr>
        <w:widowControl w:val="0"/>
        <w:autoSpaceDE w:val="0"/>
        <w:autoSpaceDN w:val="0"/>
        <w:adjustRightInd w:val="0"/>
        <w:ind w:right="2"/>
        <w:jc w:val="both"/>
        <w:rPr>
          <w:rFonts w:ascii="Arial" w:hAnsi="Arial" w:cs="Arial"/>
          <w:color w:val="000000"/>
        </w:rPr>
      </w:pPr>
      <w:r>
        <w:rPr>
          <w:rFonts w:ascii="Arial" w:hAnsi="Arial" w:cs="Arial"/>
          <w:b/>
          <w:bCs/>
          <w:color w:val="000000"/>
        </w:rPr>
        <w:t>Figura</w:t>
      </w:r>
      <w:r>
        <w:rPr>
          <w:rFonts w:ascii="Arial" w:hAnsi="Arial" w:cs="Arial"/>
          <w:b/>
          <w:bCs/>
          <w:color w:val="000000"/>
          <w:spacing w:val="1"/>
        </w:rPr>
        <w:t xml:space="preserve"> 7</w:t>
      </w:r>
      <w:r>
        <w:rPr>
          <w:rFonts w:ascii="Arial" w:hAnsi="Arial" w:cs="Arial"/>
          <w:b/>
          <w:bCs/>
          <w:color w:val="000000"/>
        </w:rPr>
        <w:t>.</w:t>
      </w:r>
      <w:r>
        <w:rPr>
          <w:rFonts w:ascii="Arial" w:hAnsi="Arial" w:cs="Arial"/>
          <w:b/>
          <w:bCs/>
          <w:color w:val="000000"/>
          <w:spacing w:val="2"/>
        </w:rPr>
        <w:t xml:space="preserve"> </w:t>
      </w:r>
      <w:r>
        <w:rPr>
          <w:rFonts w:ascii="Arial" w:hAnsi="Arial" w:cs="Arial"/>
          <w:b/>
          <w:bCs/>
          <w:color w:val="000000"/>
          <w:spacing w:val="-3"/>
        </w:rPr>
        <w:t>B</w:t>
      </w:r>
      <w:r>
        <w:rPr>
          <w:rFonts w:ascii="Arial" w:hAnsi="Arial" w:cs="Arial"/>
          <w:b/>
          <w:bCs/>
          <w:color w:val="000000"/>
        </w:rPr>
        <w:t>razo</w:t>
      </w:r>
      <w:r>
        <w:rPr>
          <w:rFonts w:ascii="Arial" w:hAnsi="Arial" w:cs="Arial"/>
          <w:b/>
          <w:bCs/>
          <w:color w:val="000000"/>
          <w:spacing w:val="2"/>
        </w:rPr>
        <w:t xml:space="preserve"> </w:t>
      </w:r>
      <w:r>
        <w:rPr>
          <w:rFonts w:ascii="Arial" w:hAnsi="Arial" w:cs="Arial"/>
          <w:b/>
          <w:bCs/>
          <w:color w:val="000000"/>
          <w:spacing w:val="-1"/>
        </w:rPr>
        <w:t>D</w:t>
      </w:r>
      <w:r>
        <w:rPr>
          <w:rFonts w:ascii="Arial" w:hAnsi="Arial" w:cs="Arial"/>
          <w:b/>
          <w:bCs/>
          <w:color w:val="000000"/>
        </w:rPr>
        <w:t>erec</w:t>
      </w:r>
      <w:r>
        <w:rPr>
          <w:rFonts w:ascii="Arial" w:hAnsi="Arial" w:cs="Arial"/>
          <w:b/>
          <w:bCs/>
          <w:color w:val="000000"/>
          <w:spacing w:val="-4"/>
        </w:rPr>
        <w:t>h</w:t>
      </w:r>
      <w:r>
        <w:rPr>
          <w:rFonts w:ascii="Arial" w:hAnsi="Arial" w:cs="Arial"/>
          <w:b/>
          <w:bCs/>
          <w:color w:val="000000"/>
        </w:rPr>
        <w:t>o</w:t>
      </w:r>
      <w:r>
        <w:rPr>
          <w:rFonts w:ascii="Arial" w:hAnsi="Arial" w:cs="Arial"/>
          <w:b/>
          <w:bCs/>
          <w:color w:val="000000"/>
          <w:spacing w:val="1"/>
        </w:rPr>
        <w:t xml:space="preserve"> (</w:t>
      </w:r>
      <w:r>
        <w:rPr>
          <w:rFonts w:ascii="Arial" w:hAnsi="Arial" w:cs="Arial"/>
          <w:b/>
          <w:bCs/>
          <w:color w:val="000000"/>
          <w:spacing w:val="-2"/>
        </w:rPr>
        <w:t>+</w:t>
      </w:r>
      <w:r>
        <w:rPr>
          <w:rFonts w:ascii="Arial" w:hAnsi="Arial" w:cs="Arial"/>
          <w:b/>
          <w:bCs/>
          <w:color w:val="000000"/>
        </w:rPr>
        <w:t>)</w:t>
      </w:r>
      <w:r>
        <w:rPr>
          <w:rFonts w:ascii="Arial" w:hAnsi="Arial" w:cs="Arial"/>
          <w:b/>
          <w:bCs/>
          <w:color w:val="000000"/>
          <w:spacing w:val="3"/>
        </w:rPr>
        <w:t xml:space="preserve"> </w:t>
      </w:r>
      <w:r>
        <w:rPr>
          <w:rFonts w:ascii="Arial" w:hAnsi="Arial" w:cs="Arial"/>
          <w:b/>
          <w:bCs/>
          <w:color w:val="000000"/>
        </w:rPr>
        <w:t>y</w:t>
      </w:r>
      <w:r>
        <w:rPr>
          <w:rFonts w:ascii="Arial" w:hAnsi="Arial" w:cs="Arial"/>
          <w:b/>
          <w:bCs/>
          <w:color w:val="000000"/>
          <w:spacing w:val="-4"/>
        </w:rPr>
        <w:t xml:space="preserve"> </w:t>
      </w:r>
      <w:r>
        <w:rPr>
          <w:rFonts w:ascii="Arial" w:hAnsi="Arial" w:cs="Arial"/>
          <w:b/>
          <w:bCs/>
          <w:color w:val="000000"/>
          <w:spacing w:val="-1"/>
        </w:rPr>
        <w:t>B</w:t>
      </w:r>
      <w:r>
        <w:rPr>
          <w:rFonts w:ascii="Arial" w:hAnsi="Arial" w:cs="Arial"/>
          <w:b/>
          <w:bCs/>
          <w:color w:val="000000"/>
        </w:rPr>
        <w:t>razo</w:t>
      </w:r>
      <w:r>
        <w:rPr>
          <w:rFonts w:ascii="Arial" w:hAnsi="Arial" w:cs="Arial"/>
          <w:b/>
          <w:bCs/>
          <w:color w:val="000000"/>
          <w:spacing w:val="2"/>
        </w:rPr>
        <w:t xml:space="preserve"> </w:t>
      </w:r>
      <w:r>
        <w:rPr>
          <w:rFonts w:ascii="Arial" w:hAnsi="Arial" w:cs="Arial"/>
          <w:b/>
          <w:bCs/>
          <w:color w:val="000000"/>
          <w:spacing w:val="-1"/>
        </w:rPr>
        <w:t>I</w:t>
      </w:r>
      <w:r>
        <w:rPr>
          <w:rFonts w:ascii="Arial" w:hAnsi="Arial" w:cs="Arial"/>
          <w:b/>
          <w:bCs/>
          <w:color w:val="000000"/>
        </w:rPr>
        <w:t>zq</w:t>
      </w:r>
      <w:r>
        <w:rPr>
          <w:rFonts w:ascii="Arial" w:hAnsi="Arial" w:cs="Arial"/>
          <w:b/>
          <w:bCs/>
          <w:color w:val="000000"/>
          <w:spacing w:val="-1"/>
        </w:rPr>
        <w:t>u</w:t>
      </w:r>
      <w:r>
        <w:rPr>
          <w:rFonts w:ascii="Arial" w:hAnsi="Arial" w:cs="Arial"/>
          <w:b/>
          <w:bCs/>
          <w:color w:val="000000"/>
          <w:spacing w:val="1"/>
        </w:rPr>
        <w:t>i</w:t>
      </w:r>
      <w:r>
        <w:rPr>
          <w:rFonts w:ascii="Arial" w:hAnsi="Arial" w:cs="Arial"/>
          <w:b/>
          <w:bCs/>
          <w:color w:val="000000"/>
        </w:rPr>
        <w:t>erdo</w:t>
      </w:r>
      <w:r>
        <w:rPr>
          <w:rFonts w:ascii="Arial" w:hAnsi="Arial" w:cs="Arial"/>
          <w:b/>
          <w:bCs/>
          <w:color w:val="000000"/>
          <w:spacing w:val="-4"/>
        </w:rPr>
        <w:t xml:space="preserve"> </w:t>
      </w:r>
      <w:r>
        <w:rPr>
          <w:rFonts w:ascii="Arial" w:hAnsi="Arial" w:cs="Arial"/>
          <w:b/>
          <w:bCs/>
          <w:color w:val="000000"/>
        </w:rPr>
        <w:t>+</w:t>
      </w:r>
      <w:r>
        <w:rPr>
          <w:rFonts w:ascii="Arial" w:hAnsi="Arial" w:cs="Arial"/>
          <w:b/>
          <w:bCs/>
          <w:color w:val="000000"/>
          <w:spacing w:val="2"/>
        </w:rPr>
        <w:t xml:space="preserve"> </w:t>
      </w:r>
      <w:r>
        <w:rPr>
          <w:rFonts w:ascii="Arial" w:hAnsi="Arial" w:cs="Arial"/>
          <w:b/>
          <w:bCs/>
          <w:color w:val="000000"/>
          <w:spacing w:val="-1"/>
        </w:rPr>
        <w:t>P</w:t>
      </w:r>
      <w:r>
        <w:rPr>
          <w:rFonts w:ascii="Arial" w:hAnsi="Arial" w:cs="Arial"/>
          <w:b/>
          <w:bCs/>
          <w:color w:val="000000"/>
          <w:spacing w:val="1"/>
        </w:rPr>
        <w:t>i</w:t>
      </w:r>
      <w:r>
        <w:rPr>
          <w:rFonts w:ascii="Arial" w:hAnsi="Arial" w:cs="Arial"/>
          <w:b/>
          <w:bCs/>
          <w:color w:val="000000"/>
          <w:spacing w:val="-3"/>
        </w:rPr>
        <w:t>e</w:t>
      </w:r>
      <w:r>
        <w:rPr>
          <w:rFonts w:ascii="Arial" w:hAnsi="Arial" w:cs="Arial"/>
          <w:b/>
          <w:bCs/>
          <w:color w:val="000000"/>
        </w:rPr>
        <w:t>rna</w:t>
      </w:r>
      <w:r>
        <w:rPr>
          <w:rFonts w:ascii="Arial" w:hAnsi="Arial" w:cs="Arial"/>
          <w:b/>
          <w:bCs/>
          <w:color w:val="000000"/>
          <w:spacing w:val="-1"/>
        </w:rPr>
        <w:t xml:space="preserve"> </w:t>
      </w:r>
      <w:r>
        <w:rPr>
          <w:rFonts w:ascii="Arial" w:hAnsi="Arial" w:cs="Arial"/>
          <w:b/>
          <w:bCs/>
          <w:color w:val="000000"/>
          <w:spacing w:val="1"/>
        </w:rPr>
        <w:t>I</w:t>
      </w:r>
      <w:r>
        <w:rPr>
          <w:rFonts w:ascii="Arial" w:hAnsi="Arial" w:cs="Arial"/>
          <w:b/>
          <w:bCs/>
          <w:color w:val="000000"/>
        </w:rPr>
        <w:t>zq</w:t>
      </w:r>
      <w:r>
        <w:rPr>
          <w:rFonts w:ascii="Arial" w:hAnsi="Arial" w:cs="Arial"/>
          <w:b/>
          <w:bCs/>
          <w:color w:val="000000"/>
          <w:spacing w:val="-1"/>
        </w:rPr>
        <w:t>ui</w:t>
      </w:r>
      <w:r>
        <w:rPr>
          <w:rFonts w:ascii="Arial" w:hAnsi="Arial" w:cs="Arial"/>
          <w:b/>
          <w:bCs/>
          <w:color w:val="000000"/>
        </w:rPr>
        <w:t>erda</w:t>
      </w:r>
      <w:r>
        <w:rPr>
          <w:rFonts w:ascii="Arial" w:hAnsi="Arial" w:cs="Arial"/>
          <w:b/>
          <w:bCs/>
          <w:color w:val="000000"/>
          <w:spacing w:val="-1"/>
        </w:rPr>
        <w:t xml:space="preserve"> </w:t>
      </w:r>
      <w:r>
        <w:rPr>
          <w:rFonts w:ascii="Arial" w:hAnsi="Arial" w:cs="Arial"/>
          <w:b/>
          <w:bCs/>
          <w:color w:val="000000"/>
          <w:spacing w:val="1"/>
        </w:rPr>
        <w:t>(</w:t>
      </w:r>
      <w:r>
        <w:rPr>
          <w:rFonts w:ascii="Arial" w:hAnsi="Arial" w:cs="Arial"/>
          <w:b/>
          <w:bCs/>
          <w:color w:val="000000"/>
          <w:spacing w:val="-2"/>
        </w:rPr>
        <w:t>-</w:t>
      </w:r>
      <w:r>
        <w:rPr>
          <w:rFonts w:ascii="Arial" w:hAnsi="Arial" w:cs="Arial"/>
          <w:b/>
          <w:bCs/>
          <w:color w:val="000000"/>
          <w:spacing w:val="1"/>
        </w:rPr>
        <w:t>).</w:t>
      </w:r>
    </w:p>
    <w:p w14:paraId="27755B8E" w14:textId="77777777" w:rsidR="00DD6DF8" w:rsidRDefault="00DD6DF8" w:rsidP="00DD6DF8">
      <w:pPr>
        <w:widowControl w:val="0"/>
        <w:autoSpaceDE w:val="0"/>
        <w:autoSpaceDN w:val="0"/>
        <w:adjustRightInd w:val="0"/>
        <w:spacing w:before="6" w:line="170" w:lineRule="exact"/>
        <w:rPr>
          <w:rFonts w:ascii="Arial" w:hAnsi="Arial" w:cs="Arial"/>
          <w:color w:val="000000"/>
          <w:sz w:val="17"/>
          <w:szCs w:val="17"/>
        </w:rPr>
      </w:pPr>
    </w:p>
    <w:p w14:paraId="5C461500"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07A0869B" w14:textId="77777777" w:rsidR="00DD6DF8" w:rsidRDefault="00DD6DF8" w:rsidP="00DD6DF8">
      <w:pPr>
        <w:widowControl w:val="0"/>
        <w:autoSpaceDE w:val="0"/>
        <w:autoSpaceDN w:val="0"/>
        <w:adjustRightInd w:val="0"/>
        <w:jc w:val="center"/>
        <w:rPr>
          <w:color w:val="000000"/>
          <w:sz w:val="20"/>
          <w:szCs w:val="20"/>
        </w:rPr>
      </w:pPr>
      <w:r>
        <w:rPr>
          <w:rFonts w:ascii="Arial" w:hAnsi="Arial" w:cs="Arial"/>
          <w:noProof/>
          <w:color w:val="000000"/>
          <w:sz w:val="20"/>
          <w:szCs w:val="20"/>
          <w:lang w:val="es-CO" w:eastAsia="es-CO"/>
        </w:rPr>
        <w:drawing>
          <wp:inline distT="0" distB="0" distL="0" distR="0" wp14:anchorId="6E537061" wp14:editId="120B3DDD">
            <wp:extent cx="1000125" cy="127635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000125" cy="1276350"/>
                    </a:xfrm>
                    <a:prstGeom prst="rect">
                      <a:avLst/>
                    </a:prstGeom>
                    <a:noFill/>
                    <a:ln w="9525">
                      <a:noFill/>
                      <a:miter lim="800000"/>
                      <a:headEnd/>
                      <a:tailEnd/>
                    </a:ln>
                  </pic:spPr>
                </pic:pic>
              </a:graphicData>
            </a:graphic>
          </wp:inline>
        </w:drawing>
      </w:r>
    </w:p>
    <w:p w14:paraId="3458A779" w14:textId="77777777" w:rsidR="00DD6DF8" w:rsidRDefault="00DD6DF8" w:rsidP="00DD6DF8">
      <w:pPr>
        <w:widowControl w:val="0"/>
        <w:autoSpaceDE w:val="0"/>
        <w:autoSpaceDN w:val="0"/>
        <w:adjustRightInd w:val="0"/>
        <w:spacing w:before="13"/>
        <w:ind w:right="72"/>
        <w:jc w:val="both"/>
        <w:rPr>
          <w:rFonts w:ascii="Arial" w:hAnsi="Arial" w:cs="Arial"/>
          <w:color w:val="000000"/>
        </w:rPr>
      </w:pPr>
      <w:r>
        <w:rPr>
          <w:rFonts w:ascii="Arial" w:hAnsi="Arial" w:cs="Arial"/>
          <w:b/>
          <w:bCs/>
          <w:color w:val="000000"/>
        </w:rPr>
        <w:t>F</w:t>
      </w:r>
      <w:r>
        <w:rPr>
          <w:rFonts w:ascii="Arial" w:hAnsi="Arial" w:cs="Arial"/>
          <w:b/>
          <w:bCs/>
          <w:color w:val="000000"/>
          <w:spacing w:val="-1"/>
        </w:rPr>
        <w:t>u</w:t>
      </w:r>
      <w:r>
        <w:rPr>
          <w:rFonts w:ascii="Arial" w:hAnsi="Arial" w:cs="Arial"/>
          <w:b/>
          <w:bCs/>
          <w:color w:val="000000"/>
        </w:rPr>
        <w:t>e</w:t>
      </w:r>
      <w:r>
        <w:rPr>
          <w:rFonts w:ascii="Arial" w:hAnsi="Arial" w:cs="Arial"/>
          <w:b/>
          <w:bCs/>
          <w:color w:val="000000"/>
          <w:spacing w:val="-1"/>
        </w:rPr>
        <w:t>n</w:t>
      </w:r>
      <w:r>
        <w:rPr>
          <w:rFonts w:ascii="Arial" w:hAnsi="Arial" w:cs="Arial"/>
          <w:b/>
          <w:bCs/>
          <w:color w:val="000000"/>
          <w:spacing w:val="1"/>
        </w:rPr>
        <w:t>t</w:t>
      </w:r>
      <w:r>
        <w:rPr>
          <w:rFonts w:ascii="Arial" w:hAnsi="Arial" w:cs="Arial"/>
          <w:b/>
          <w:bCs/>
          <w:color w:val="000000"/>
        </w:rPr>
        <w:t>e:</w:t>
      </w:r>
      <w:r>
        <w:rPr>
          <w:rFonts w:ascii="Arial" w:hAnsi="Arial" w:cs="Arial"/>
          <w:b/>
          <w:bCs/>
          <w:color w:val="000000"/>
          <w:spacing w:val="15"/>
        </w:rPr>
        <w:t xml:space="preserve"> </w:t>
      </w:r>
      <w:r>
        <w:rPr>
          <w:rFonts w:ascii="Arial" w:hAnsi="Arial" w:cs="Arial"/>
          <w:color w:val="000000"/>
          <w:spacing w:val="-5"/>
        </w:rPr>
        <w:t>T</w:t>
      </w:r>
      <w:r>
        <w:rPr>
          <w:rFonts w:ascii="Arial" w:hAnsi="Arial" w:cs="Arial"/>
          <w:color w:val="000000"/>
          <w:spacing w:val="1"/>
        </w:rPr>
        <w:t>O</w:t>
      </w:r>
      <w:r>
        <w:rPr>
          <w:rFonts w:ascii="Arial" w:hAnsi="Arial" w:cs="Arial"/>
          <w:color w:val="000000"/>
          <w:spacing w:val="-3"/>
        </w:rPr>
        <w:t>L</w:t>
      </w:r>
      <w:r>
        <w:rPr>
          <w:rFonts w:ascii="Arial" w:hAnsi="Arial" w:cs="Arial"/>
          <w:color w:val="000000"/>
          <w:spacing w:val="1"/>
        </w:rPr>
        <w:t>O</w:t>
      </w:r>
      <w:r>
        <w:rPr>
          <w:rFonts w:ascii="Arial" w:hAnsi="Arial" w:cs="Arial"/>
          <w:color w:val="000000"/>
        </w:rPr>
        <w:t xml:space="preserve">ZA </w:t>
      </w:r>
      <w:r>
        <w:rPr>
          <w:rFonts w:ascii="Arial" w:hAnsi="Arial" w:cs="Arial"/>
          <w:color w:val="000000"/>
          <w:spacing w:val="-1"/>
        </w:rPr>
        <w:t>CAN</w:t>
      </w:r>
      <w:r>
        <w:rPr>
          <w:rFonts w:ascii="Arial" w:hAnsi="Arial" w:cs="Arial"/>
          <w:color w:val="000000"/>
          <w:spacing w:val="1"/>
        </w:rPr>
        <w:t>O</w:t>
      </w:r>
      <w:r>
        <w:rPr>
          <w:rFonts w:ascii="Arial" w:hAnsi="Arial" w:cs="Arial"/>
          <w:color w:val="000000"/>
        </w:rPr>
        <w:t>,</w:t>
      </w:r>
      <w:r>
        <w:rPr>
          <w:rFonts w:ascii="Arial" w:hAnsi="Arial" w:cs="Arial"/>
          <w:color w:val="000000"/>
          <w:spacing w:val="15"/>
        </w:rPr>
        <w:t xml:space="preserve"> </w:t>
      </w:r>
      <w:proofErr w:type="spellStart"/>
      <w:r>
        <w:rPr>
          <w:rFonts w:ascii="Arial" w:hAnsi="Arial" w:cs="Arial"/>
          <w:color w:val="000000"/>
          <w:spacing w:val="-1"/>
        </w:rPr>
        <w:t>D</w:t>
      </w:r>
      <w:r>
        <w:rPr>
          <w:rFonts w:ascii="Arial" w:hAnsi="Arial" w:cs="Arial"/>
          <w:color w:val="000000"/>
        </w:rPr>
        <w:t>a</w:t>
      </w:r>
      <w:r>
        <w:rPr>
          <w:rFonts w:ascii="Arial" w:hAnsi="Arial" w:cs="Arial"/>
          <w:color w:val="000000"/>
          <w:spacing w:val="-1"/>
        </w:rPr>
        <w:t>i</w:t>
      </w:r>
      <w:r>
        <w:rPr>
          <w:rFonts w:ascii="Arial" w:hAnsi="Arial" w:cs="Arial"/>
          <w:color w:val="000000"/>
        </w:rPr>
        <w:t>ss</w:t>
      </w:r>
      <w:r>
        <w:rPr>
          <w:rFonts w:ascii="Arial" w:hAnsi="Arial" w:cs="Arial"/>
          <w:color w:val="000000"/>
          <w:spacing w:val="-18"/>
        </w:rPr>
        <w:t>y</w:t>
      </w:r>
      <w:proofErr w:type="spellEnd"/>
      <w:r>
        <w:rPr>
          <w:rFonts w:ascii="Arial" w:hAnsi="Arial" w:cs="Arial"/>
          <w:color w:val="000000"/>
        </w:rPr>
        <w:t>.</w:t>
      </w:r>
      <w:r>
        <w:rPr>
          <w:rFonts w:ascii="Arial" w:hAnsi="Arial" w:cs="Arial"/>
          <w:color w:val="000000"/>
          <w:spacing w:val="17"/>
        </w:rPr>
        <w:t xml:space="preserve"> </w:t>
      </w:r>
      <w:r>
        <w:rPr>
          <w:rFonts w:ascii="Arial" w:hAnsi="Arial" w:cs="Arial"/>
          <w:color w:val="000000"/>
          <w:spacing w:val="-1"/>
        </w:rPr>
        <w:t>Di</w:t>
      </w:r>
      <w:r>
        <w:rPr>
          <w:rFonts w:ascii="Arial" w:hAnsi="Arial" w:cs="Arial"/>
          <w:color w:val="000000"/>
        </w:rPr>
        <w:t>se</w:t>
      </w:r>
      <w:r>
        <w:rPr>
          <w:rFonts w:ascii="Arial" w:hAnsi="Arial" w:cs="Arial"/>
          <w:color w:val="000000"/>
          <w:spacing w:val="-1"/>
        </w:rPr>
        <w:t>ñ</w:t>
      </w:r>
      <w:r>
        <w:rPr>
          <w:rFonts w:ascii="Arial" w:hAnsi="Arial" w:cs="Arial"/>
          <w:color w:val="000000"/>
        </w:rPr>
        <w:t>o</w:t>
      </w:r>
      <w:r>
        <w:rPr>
          <w:rFonts w:ascii="Arial" w:hAnsi="Arial" w:cs="Arial"/>
          <w:color w:val="000000"/>
          <w:spacing w:val="13"/>
        </w:rPr>
        <w:t xml:space="preserve"> </w:t>
      </w:r>
      <w:r>
        <w:rPr>
          <w:rFonts w:ascii="Arial" w:hAnsi="Arial" w:cs="Arial"/>
          <w:color w:val="000000"/>
        </w:rPr>
        <w:t>y</w:t>
      </w:r>
      <w:r>
        <w:rPr>
          <w:rFonts w:ascii="Arial" w:hAnsi="Arial" w:cs="Arial"/>
          <w:color w:val="000000"/>
          <w:spacing w:val="14"/>
        </w:rPr>
        <w:t xml:space="preserve"> </w:t>
      </w:r>
      <w:r>
        <w:rPr>
          <w:rFonts w:ascii="Arial" w:hAnsi="Arial" w:cs="Arial"/>
          <w:color w:val="000000"/>
        </w:rPr>
        <w:t>c</w:t>
      </w:r>
      <w:r>
        <w:rPr>
          <w:rFonts w:ascii="Arial" w:hAnsi="Arial" w:cs="Arial"/>
          <w:color w:val="000000"/>
          <w:spacing w:val="-3"/>
        </w:rPr>
        <w:t>o</w:t>
      </w:r>
      <w:r>
        <w:rPr>
          <w:rFonts w:ascii="Arial" w:hAnsi="Arial" w:cs="Arial"/>
          <w:color w:val="000000"/>
        </w:rPr>
        <w:t>nst</w:t>
      </w:r>
      <w:r>
        <w:rPr>
          <w:rFonts w:ascii="Arial" w:hAnsi="Arial" w:cs="Arial"/>
          <w:color w:val="000000"/>
          <w:spacing w:val="1"/>
        </w:rPr>
        <w:t>r</w:t>
      </w:r>
      <w:r>
        <w:rPr>
          <w:rFonts w:ascii="Arial" w:hAnsi="Arial" w:cs="Arial"/>
          <w:color w:val="000000"/>
        </w:rPr>
        <w:t>u</w:t>
      </w:r>
      <w:r>
        <w:rPr>
          <w:rFonts w:ascii="Arial" w:hAnsi="Arial" w:cs="Arial"/>
          <w:color w:val="000000"/>
          <w:spacing w:val="-3"/>
        </w:rPr>
        <w:t>c</w:t>
      </w:r>
      <w:r>
        <w:rPr>
          <w:rFonts w:ascii="Arial" w:hAnsi="Arial" w:cs="Arial"/>
          <w:color w:val="000000"/>
        </w:rPr>
        <w:t>c</w:t>
      </w:r>
      <w:r>
        <w:rPr>
          <w:rFonts w:ascii="Arial" w:hAnsi="Arial" w:cs="Arial"/>
          <w:color w:val="000000"/>
          <w:spacing w:val="-1"/>
        </w:rPr>
        <w:t>i</w:t>
      </w:r>
      <w:r>
        <w:rPr>
          <w:rFonts w:ascii="Arial" w:hAnsi="Arial" w:cs="Arial"/>
          <w:color w:val="000000"/>
        </w:rPr>
        <w:t>ón</w:t>
      </w:r>
      <w:r>
        <w:rPr>
          <w:rFonts w:ascii="Arial" w:hAnsi="Arial" w:cs="Arial"/>
          <w:color w:val="000000"/>
          <w:spacing w:val="15"/>
        </w:rPr>
        <w:t xml:space="preserve"> </w:t>
      </w:r>
      <w:r>
        <w:rPr>
          <w:rFonts w:ascii="Arial" w:hAnsi="Arial" w:cs="Arial"/>
          <w:color w:val="000000"/>
        </w:rPr>
        <w:t>de</w:t>
      </w:r>
      <w:r>
        <w:rPr>
          <w:rFonts w:ascii="Arial" w:hAnsi="Arial" w:cs="Arial"/>
          <w:color w:val="000000"/>
          <w:spacing w:val="13"/>
        </w:rPr>
        <w:t xml:space="preserve"> </w:t>
      </w:r>
      <w:r>
        <w:rPr>
          <w:rFonts w:ascii="Arial" w:hAnsi="Arial" w:cs="Arial"/>
          <w:color w:val="000000"/>
        </w:rPr>
        <w:t>un</w:t>
      </w:r>
      <w:r>
        <w:rPr>
          <w:rFonts w:ascii="Arial" w:hAnsi="Arial" w:cs="Arial"/>
          <w:color w:val="000000"/>
          <w:spacing w:val="13"/>
        </w:rPr>
        <w:t xml:space="preserve"> </w:t>
      </w:r>
      <w:r>
        <w:rPr>
          <w:rFonts w:ascii="Arial" w:hAnsi="Arial" w:cs="Arial"/>
          <w:color w:val="000000"/>
        </w:rPr>
        <w:t>s</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spacing w:val="-3"/>
        </w:rPr>
        <w:t>e</w:t>
      </w:r>
      <w:r>
        <w:rPr>
          <w:rFonts w:ascii="Arial" w:hAnsi="Arial" w:cs="Arial"/>
          <w:color w:val="000000"/>
          <w:spacing w:val="-2"/>
        </w:rPr>
        <w:t>m</w:t>
      </w:r>
      <w:r>
        <w:rPr>
          <w:rFonts w:ascii="Arial" w:hAnsi="Arial" w:cs="Arial"/>
          <w:color w:val="000000"/>
        </w:rPr>
        <w:t>a</w:t>
      </w:r>
      <w:r>
        <w:rPr>
          <w:rFonts w:ascii="Arial" w:hAnsi="Arial" w:cs="Arial"/>
          <w:color w:val="000000"/>
          <w:spacing w:val="16"/>
        </w:rPr>
        <w:t xml:space="preserve"> </w:t>
      </w:r>
      <w:proofErr w:type="spellStart"/>
      <w:r>
        <w:rPr>
          <w:rFonts w:ascii="Arial" w:hAnsi="Arial" w:cs="Arial"/>
          <w:color w:val="000000"/>
        </w:rPr>
        <w:t>b</w:t>
      </w:r>
      <w:r>
        <w:rPr>
          <w:rFonts w:ascii="Arial" w:hAnsi="Arial" w:cs="Arial"/>
          <w:color w:val="000000"/>
          <w:spacing w:val="-1"/>
        </w:rPr>
        <w:t>i</w:t>
      </w:r>
      <w:r>
        <w:rPr>
          <w:rFonts w:ascii="Arial" w:hAnsi="Arial" w:cs="Arial"/>
          <w:color w:val="000000"/>
          <w:spacing w:val="3"/>
        </w:rPr>
        <w:t>o</w:t>
      </w:r>
      <w:r>
        <w:rPr>
          <w:rFonts w:ascii="Arial" w:hAnsi="Arial" w:cs="Arial"/>
          <w:color w:val="000000"/>
        </w:rPr>
        <w:t>e</w:t>
      </w:r>
      <w:r>
        <w:rPr>
          <w:rFonts w:ascii="Arial" w:hAnsi="Arial" w:cs="Arial"/>
          <w:color w:val="000000"/>
          <w:spacing w:val="-1"/>
        </w:rPr>
        <w:t>l</w:t>
      </w:r>
      <w:r>
        <w:rPr>
          <w:rFonts w:ascii="Arial" w:hAnsi="Arial" w:cs="Arial"/>
          <w:color w:val="000000"/>
        </w:rPr>
        <w:t>éct</w:t>
      </w:r>
      <w:r>
        <w:rPr>
          <w:rFonts w:ascii="Arial" w:hAnsi="Arial" w:cs="Arial"/>
          <w:color w:val="000000"/>
          <w:spacing w:val="1"/>
        </w:rPr>
        <w:t>r</w:t>
      </w:r>
      <w:r>
        <w:rPr>
          <w:rFonts w:ascii="Arial" w:hAnsi="Arial" w:cs="Arial"/>
          <w:color w:val="000000"/>
          <w:spacing w:val="-1"/>
        </w:rPr>
        <w:t>i</w:t>
      </w:r>
      <w:r>
        <w:rPr>
          <w:rFonts w:ascii="Arial" w:hAnsi="Arial" w:cs="Arial"/>
          <w:color w:val="000000"/>
        </w:rPr>
        <w:t>co</w:t>
      </w:r>
      <w:proofErr w:type="spellEnd"/>
      <w:r>
        <w:rPr>
          <w:rFonts w:ascii="Arial" w:hAnsi="Arial" w:cs="Arial"/>
          <w:color w:val="000000"/>
          <w:spacing w:val="14"/>
        </w:rPr>
        <w:t xml:space="preserve"> </w:t>
      </w:r>
      <w:r>
        <w:rPr>
          <w:rFonts w:ascii="Arial" w:hAnsi="Arial" w:cs="Arial"/>
          <w:color w:val="000000"/>
        </w:rPr>
        <w:t>c</w:t>
      </w:r>
      <w:r>
        <w:rPr>
          <w:rFonts w:ascii="Arial" w:hAnsi="Arial" w:cs="Arial"/>
          <w:color w:val="000000"/>
          <w:spacing w:val="-3"/>
        </w:rPr>
        <w:t>o</w:t>
      </w:r>
      <w:r>
        <w:rPr>
          <w:rFonts w:ascii="Arial" w:hAnsi="Arial" w:cs="Arial"/>
          <w:color w:val="000000"/>
        </w:rPr>
        <w:t xml:space="preserve">n </w:t>
      </w:r>
      <w:r>
        <w:rPr>
          <w:rFonts w:ascii="Arial" w:hAnsi="Arial" w:cs="Arial"/>
          <w:color w:val="000000"/>
          <w:spacing w:val="-1"/>
        </w:rPr>
        <w:t>i</w:t>
      </w:r>
      <w:r>
        <w:rPr>
          <w:rFonts w:ascii="Arial" w:hAnsi="Arial" w:cs="Arial"/>
          <w:color w:val="000000"/>
        </w:rPr>
        <w:t>nte</w:t>
      </w:r>
      <w:r>
        <w:rPr>
          <w:rFonts w:ascii="Arial" w:hAnsi="Arial" w:cs="Arial"/>
          <w:color w:val="000000"/>
          <w:spacing w:val="-1"/>
        </w:rPr>
        <w:t>r</w:t>
      </w:r>
      <w:r>
        <w:rPr>
          <w:rFonts w:ascii="Arial" w:hAnsi="Arial" w:cs="Arial"/>
          <w:color w:val="000000"/>
          <w:spacing w:val="3"/>
        </w:rPr>
        <w:t>f</w:t>
      </w:r>
      <w:r>
        <w:rPr>
          <w:rFonts w:ascii="Arial" w:hAnsi="Arial" w:cs="Arial"/>
          <w:color w:val="000000"/>
        </w:rPr>
        <w:t>ace</w:t>
      </w:r>
      <w:r>
        <w:rPr>
          <w:rFonts w:ascii="Arial" w:hAnsi="Arial" w:cs="Arial"/>
          <w:color w:val="000000"/>
          <w:spacing w:val="3"/>
        </w:rPr>
        <w:t xml:space="preserve"> </w:t>
      </w:r>
      <w:r>
        <w:rPr>
          <w:rFonts w:ascii="Arial" w:hAnsi="Arial" w:cs="Arial"/>
          <w:color w:val="000000"/>
        </w:rPr>
        <w:t>al</w:t>
      </w:r>
      <w:r>
        <w:rPr>
          <w:rFonts w:ascii="Arial" w:hAnsi="Arial" w:cs="Arial"/>
          <w:color w:val="000000"/>
          <w:spacing w:val="4"/>
        </w:rPr>
        <w:t xml:space="preserve"> </w:t>
      </w:r>
      <w:proofErr w:type="spellStart"/>
      <w:r>
        <w:rPr>
          <w:rFonts w:ascii="Arial" w:hAnsi="Arial" w:cs="Arial"/>
          <w:color w:val="000000"/>
        </w:rPr>
        <w:t>b</w:t>
      </w:r>
      <w:r>
        <w:rPr>
          <w:rFonts w:ascii="Arial" w:hAnsi="Arial" w:cs="Arial"/>
          <w:color w:val="000000"/>
          <w:spacing w:val="-1"/>
        </w:rPr>
        <w:t>i</w:t>
      </w:r>
      <w:r>
        <w:rPr>
          <w:rFonts w:ascii="Arial" w:hAnsi="Arial" w:cs="Arial"/>
          <w:color w:val="000000"/>
        </w:rPr>
        <w:t>o</w:t>
      </w:r>
      <w:r>
        <w:rPr>
          <w:rFonts w:ascii="Arial" w:hAnsi="Arial" w:cs="Arial"/>
          <w:color w:val="000000"/>
          <w:spacing w:val="-1"/>
        </w:rPr>
        <w:t>p</w:t>
      </w:r>
      <w:r>
        <w:rPr>
          <w:rFonts w:ascii="Arial" w:hAnsi="Arial" w:cs="Arial"/>
          <w:color w:val="000000"/>
        </w:rPr>
        <w:t>ac</w:t>
      </w:r>
      <w:proofErr w:type="spellEnd"/>
      <w:r>
        <w:rPr>
          <w:rFonts w:ascii="Arial" w:hAnsi="Arial" w:cs="Arial"/>
          <w:color w:val="000000"/>
          <w:spacing w:val="5"/>
        </w:rPr>
        <w:t xml:space="preserve"> </w:t>
      </w:r>
      <w:r>
        <w:rPr>
          <w:rFonts w:ascii="Arial" w:hAnsi="Arial" w:cs="Arial"/>
          <w:color w:val="000000"/>
        </w:rPr>
        <w:t>p</w:t>
      </w:r>
      <w:r>
        <w:rPr>
          <w:rFonts w:ascii="Arial" w:hAnsi="Arial" w:cs="Arial"/>
          <w:color w:val="000000"/>
          <w:spacing w:val="-1"/>
        </w:rPr>
        <w:t>a</w:t>
      </w:r>
      <w:r>
        <w:rPr>
          <w:rFonts w:ascii="Arial" w:hAnsi="Arial" w:cs="Arial"/>
          <w:color w:val="000000"/>
          <w:spacing w:val="1"/>
        </w:rPr>
        <w:t>r</w:t>
      </w:r>
      <w:r>
        <w:rPr>
          <w:rFonts w:ascii="Arial" w:hAnsi="Arial" w:cs="Arial"/>
          <w:color w:val="000000"/>
        </w:rPr>
        <w:t>a e</w:t>
      </w:r>
      <w:r>
        <w:rPr>
          <w:rFonts w:ascii="Arial" w:hAnsi="Arial" w:cs="Arial"/>
          <w:color w:val="000000"/>
          <w:spacing w:val="-3"/>
        </w:rPr>
        <w:t>v</w:t>
      </w:r>
      <w:r>
        <w:rPr>
          <w:rFonts w:ascii="Arial" w:hAnsi="Arial" w:cs="Arial"/>
          <w:color w:val="000000"/>
        </w:rPr>
        <w:t>a</w:t>
      </w:r>
      <w:r>
        <w:rPr>
          <w:rFonts w:ascii="Arial" w:hAnsi="Arial" w:cs="Arial"/>
          <w:color w:val="000000"/>
          <w:spacing w:val="-1"/>
        </w:rPr>
        <w:t>l</w:t>
      </w:r>
      <w:r>
        <w:rPr>
          <w:rFonts w:ascii="Arial" w:hAnsi="Arial" w:cs="Arial"/>
          <w:color w:val="000000"/>
        </w:rPr>
        <w:t>u</w:t>
      </w:r>
      <w:r>
        <w:rPr>
          <w:rFonts w:ascii="Arial" w:hAnsi="Arial" w:cs="Arial"/>
          <w:color w:val="000000"/>
          <w:spacing w:val="-1"/>
        </w:rPr>
        <w:t>a</w:t>
      </w:r>
      <w:r>
        <w:rPr>
          <w:rFonts w:ascii="Arial" w:hAnsi="Arial" w:cs="Arial"/>
          <w:color w:val="000000"/>
        </w:rPr>
        <w:t>r</w:t>
      </w:r>
      <w:r>
        <w:rPr>
          <w:rFonts w:ascii="Arial" w:hAnsi="Arial" w:cs="Arial"/>
          <w:color w:val="000000"/>
          <w:spacing w:val="6"/>
        </w:rPr>
        <w:t xml:space="preserve"> </w:t>
      </w:r>
      <w:r>
        <w:rPr>
          <w:rFonts w:ascii="Arial" w:hAnsi="Arial" w:cs="Arial"/>
          <w:color w:val="000000"/>
        </w:rPr>
        <w:t>el</w:t>
      </w:r>
      <w:r>
        <w:rPr>
          <w:rFonts w:ascii="Arial" w:hAnsi="Arial" w:cs="Arial"/>
          <w:color w:val="000000"/>
          <w:spacing w:val="4"/>
        </w:rPr>
        <w:t xml:space="preserve"> </w:t>
      </w:r>
      <w:r>
        <w:rPr>
          <w:rFonts w:ascii="Arial" w:hAnsi="Arial" w:cs="Arial"/>
          <w:color w:val="000000"/>
        </w:rPr>
        <w:t>s</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rPr>
        <w:t>ema</w:t>
      </w:r>
      <w:r>
        <w:rPr>
          <w:rFonts w:ascii="Arial" w:hAnsi="Arial" w:cs="Arial"/>
          <w:color w:val="000000"/>
          <w:spacing w:val="6"/>
        </w:rPr>
        <w:t xml:space="preserve"> </w:t>
      </w:r>
      <w:r>
        <w:rPr>
          <w:rFonts w:ascii="Arial" w:hAnsi="Arial" w:cs="Arial"/>
          <w:color w:val="000000"/>
        </w:rPr>
        <w:t>c</w:t>
      </w:r>
      <w:r>
        <w:rPr>
          <w:rFonts w:ascii="Arial" w:hAnsi="Arial" w:cs="Arial"/>
          <w:color w:val="000000"/>
          <w:spacing w:val="-3"/>
        </w:rPr>
        <w:t>a</w:t>
      </w:r>
      <w:r>
        <w:rPr>
          <w:rFonts w:ascii="Arial" w:hAnsi="Arial" w:cs="Arial"/>
          <w:color w:val="000000"/>
          <w:spacing w:val="1"/>
        </w:rPr>
        <w:t>r</w:t>
      </w:r>
      <w:r>
        <w:rPr>
          <w:rFonts w:ascii="Arial" w:hAnsi="Arial" w:cs="Arial"/>
          <w:color w:val="000000"/>
        </w:rPr>
        <w:t>d</w:t>
      </w:r>
      <w:r>
        <w:rPr>
          <w:rFonts w:ascii="Arial" w:hAnsi="Arial" w:cs="Arial"/>
          <w:color w:val="000000"/>
          <w:spacing w:val="-1"/>
        </w:rPr>
        <w:t>i</w:t>
      </w:r>
      <w:r>
        <w:rPr>
          <w:rFonts w:ascii="Arial" w:hAnsi="Arial" w:cs="Arial"/>
          <w:color w:val="000000"/>
        </w:rPr>
        <w:t>o</w:t>
      </w:r>
      <w:r>
        <w:rPr>
          <w:rFonts w:ascii="Arial" w:hAnsi="Arial" w:cs="Arial"/>
          <w:color w:val="000000"/>
          <w:spacing w:val="-3"/>
        </w:rPr>
        <w:t>v</w:t>
      </w:r>
      <w:r>
        <w:rPr>
          <w:rFonts w:ascii="Arial" w:hAnsi="Arial" w:cs="Arial"/>
          <w:color w:val="000000"/>
        </w:rPr>
        <w:t>asc</w:t>
      </w:r>
      <w:r>
        <w:rPr>
          <w:rFonts w:ascii="Arial" w:hAnsi="Arial" w:cs="Arial"/>
          <w:color w:val="000000"/>
          <w:spacing w:val="-1"/>
        </w:rPr>
        <w:t>ul</w:t>
      </w:r>
      <w:r>
        <w:rPr>
          <w:rFonts w:ascii="Arial" w:hAnsi="Arial" w:cs="Arial"/>
          <w:color w:val="000000"/>
        </w:rPr>
        <w:t>a</w:t>
      </w:r>
      <w:r>
        <w:rPr>
          <w:rFonts w:ascii="Arial" w:hAnsi="Arial" w:cs="Arial"/>
          <w:color w:val="000000"/>
          <w:spacing w:val="-11"/>
        </w:rPr>
        <w:t>r</w:t>
      </w:r>
      <w:r>
        <w:rPr>
          <w:rFonts w:ascii="Arial" w:hAnsi="Arial" w:cs="Arial"/>
          <w:color w:val="000000"/>
        </w:rPr>
        <w:t>.</w:t>
      </w:r>
      <w:r>
        <w:rPr>
          <w:rFonts w:ascii="Arial" w:hAnsi="Arial" w:cs="Arial"/>
          <w:color w:val="000000"/>
          <w:spacing w:val="2"/>
        </w:rPr>
        <w:t xml:space="preserve"> </w:t>
      </w:r>
      <w:r>
        <w:rPr>
          <w:rFonts w:ascii="Arial" w:hAnsi="Arial" w:cs="Arial"/>
          <w:color w:val="000000"/>
          <w:spacing w:val="-8"/>
        </w:rPr>
        <w:t>T</w:t>
      </w:r>
      <w:r>
        <w:rPr>
          <w:rFonts w:ascii="Arial" w:hAnsi="Arial" w:cs="Arial"/>
          <w:color w:val="000000"/>
          <w:spacing w:val="1"/>
        </w:rPr>
        <w:t>r</w:t>
      </w:r>
      <w:r>
        <w:rPr>
          <w:rFonts w:ascii="Arial" w:hAnsi="Arial" w:cs="Arial"/>
          <w:color w:val="000000"/>
        </w:rPr>
        <w:t>a</w:t>
      </w:r>
      <w:r>
        <w:rPr>
          <w:rFonts w:ascii="Arial" w:hAnsi="Arial" w:cs="Arial"/>
          <w:color w:val="000000"/>
          <w:spacing w:val="-1"/>
        </w:rPr>
        <w:t>b</w:t>
      </w:r>
      <w:r>
        <w:rPr>
          <w:rFonts w:ascii="Arial" w:hAnsi="Arial" w:cs="Arial"/>
          <w:color w:val="000000"/>
          <w:spacing w:val="-3"/>
        </w:rPr>
        <w:t>a</w:t>
      </w:r>
      <w:r>
        <w:rPr>
          <w:rFonts w:ascii="Arial" w:hAnsi="Arial" w:cs="Arial"/>
          <w:color w:val="000000"/>
          <w:spacing w:val="1"/>
        </w:rPr>
        <w:t>j</w:t>
      </w:r>
      <w:r>
        <w:rPr>
          <w:rFonts w:ascii="Arial" w:hAnsi="Arial" w:cs="Arial"/>
          <w:color w:val="000000"/>
        </w:rPr>
        <w:t>o</w:t>
      </w:r>
      <w:r>
        <w:rPr>
          <w:rFonts w:ascii="Arial" w:hAnsi="Arial" w:cs="Arial"/>
          <w:color w:val="000000"/>
          <w:spacing w:val="5"/>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rPr>
        <w:t>g</w:t>
      </w:r>
      <w:r>
        <w:rPr>
          <w:rFonts w:ascii="Arial" w:hAnsi="Arial" w:cs="Arial"/>
          <w:color w:val="000000"/>
          <w:spacing w:val="-2"/>
        </w:rPr>
        <w:t>r</w:t>
      </w:r>
      <w:r>
        <w:rPr>
          <w:rFonts w:ascii="Arial" w:hAnsi="Arial" w:cs="Arial"/>
          <w:color w:val="000000"/>
        </w:rPr>
        <w:t>a</w:t>
      </w:r>
      <w:r>
        <w:rPr>
          <w:rFonts w:ascii="Arial" w:hAnsi="Arial" w:cs="Arial"/>
          <w:color w:val="000000"/>
          <w:spacing w:val="-1"/>
        </w:rPr>
        <w:t>d</w:t>
      </w:r>
      <w:r>
        <w:rPr>
          <w:rFonts w:ascii="Arial" w:hAnsi="Arial" w:cs="Arial"/>
          <w:color w:val="000000"/>
        </w:rPr>
        <w:t>o</w:t>
      </w:r>
      <w:r>
        <w:rPr>
          <w:rFonts w:ascii="Arial" w:hAnsi="Arial" w:cs="Arial"/>
          <w:color w:val="000000"/>
          <w:spacing w:val="5"/>
        </w:rPr>
        <w:t xml:space="preserve"> </w:t>
      </w:r>
      <w:r>
        <w:rPr>
          <w:rFonts w:ascii="Arial" w:hAnsi="Arial" w:cs="Arial"/>
          <w:color w:val="000000"/>
        </w:rPr>
        <w:t>de</w:t>
      </w:r>
      <w:r>
        <w:rPr>
          <w:rFonts w:ascii="Arial" w:hAnsi="Arial" w:cs="Arial"/>
          <w:color w:val="000000"/>
          <w:spacing w:val="5"/>
        </w:rPr>
        <w:t xml:space="preserve"> </w:t>
      </w:r>
      <w:r>
        <w:rPr>
          <w:rFonts w:ascii="Arial" w:hAnsi="Arial" w:cs="Arial"/>
          <w:color w:val="000000"/>
          <w:spacing w:val="1"/>
        </w:rPr>
        <w:t>I</w:t>
      </w:r>
      <w:r>
        <w:rPr>
          <w:rFonts w:ascii="Arial" w:hAnsi="Arial" w:cs="Arial"/>
          <w:color w:val="000000"/>
          <w:spacing w:val="-3"/>
        </w:rPr>
        <w:t>n</w:t>
      </w:r>
      <w:r>
        <w:rPr>
          <w:rFonts w:ascii="Arial" w:hAnsi="Arial" w:cs="Arial"/>
          <w:color w:val="000000"/>
          <w:spacing w:val="2"/>
        </w:rPr>
        <w:t>g</w:t>
      </w:r>
      <w:r>
        <w:rPr>
          <w:rFonts w:ascii="Arial" w:hAnsi="Arial" w:cs="Arial"/>
          <w:color w:val="000000"/>
        </w:rPr>
        <w:t>e</w:t>
      </w:r>
      <w:r>
        <w:rPr>
          <w:rFonts w:ascii="Arial" w:hAnsi="Arial" w:cs="Arial"/>
          <w:color w:val="000000"/>
          <w:spacing w:val="-1"/>
        </w:rPr>
        <w:t>ni</w:t>
      </w:r>
      <w:r>
        <w:rPr>
          <w:rFonts w:ascii="Arial" w:hAnsi="Arial" w:cs="Arial"/>
          <w:color w:val="000000"/>
        </w:rPr>
        <w:t>e</w:t>
      </w:r>
      <w:r>
        <w:rPr>
          <w:rFonts w:ascii="Arial" w:hAnsi="Arial" w:cs="Arial"/>
          <w:color w:val="000000"/>
          <w:spacing w:val="-2"/>
        </w:rPr>
        <w:t>r</w:t>
      </w:r>
      <w:r>
        <w:rPr>
          <w:rFonts w:ascii="Arial" w:hAnsi="Arial" w:cs="Arial"/>
          <w:color w:val="000000"/>
        </w:rPr>
        <w:t>o b</w:t>
      </w:r>
      <w:r>
        <w:rPr>
          <w:rFonts w:ascii="Arial" w:hAnsi="Arial" w:cs="Arial"/>
          <w:color w:val="000000"/>
          <w:spacing w:val="-1"/>
        </w:rPr>
        <w:t>i</w:t>
      </w:r>
      <w:r>
        <w:rPr>
          <w:rFonts w:ascii="Arial" w:hAnsi="Arial" w:cs="Arial"/>
          <w:color w:val="000000"/>
        </w:rPr>
        <w:t>oméd</w:t>
      </w:r>
      <w:r>
        <w:rPr>
          <w:rFonts w:ascii="Arial" w:hAnsi="Arial" w:cs="Arial"/>
          <w:color w:val="000000"/>
          <w:spacing w:val="-1"/>
        </w:rPr>
        <w:t>i</w:t>
      </w:r>
      <w:r>
        <w:rPr>
          <w:rFonts w:ascii="Arial" w:hAnsi="Arial" w:cs="Arial"/>
          <w:color w:val="000000"/>
        </w:rPr>
        <w:t>co.</w:t>
      </w:r>
      <w:r>
        <w:rPr>
          <w:rFonts w:ascii="Arial" w:hAnsi="Arial" w:cs="Arial"/>
          <w:color w:val="000000"/>
          <w:spacing w:val="2"/>
        </w:rPr>
        <w:t xml:space="preserve"> </w:t>
      </w:r>
      <w:r>
        <w:rPr>
          <w:rFonts w:ascii="Arial" w:hAnsi="Arial" w:cs="Arial"/>
          <w:color w:val="000000"/>
          <w:spacing w:val="-1"/>
        </w:rPr>
        <w:t>B</w:t>
      </w:r>
      <w:r>
        <w:rPr>
          <w:rFonts w:ascii="Arial" w:hAnsi="Arial" w:cs="Arial"/>
          <w:color w:val="000000"/>
        </w:rPr>
        <w:t>uc</w:t>
      </w:r>
      <w:r>
        <w:rPr>
          <w:rFonts w:ascii="Arial" w:hAnsi="Arial" w:cs="Arial"/>
          <w:color w:val="000000"/>
          <w:spacing w:val="-3"/>
        </w:rPr>
        <w:t>a</w:t>
      </w:r>
      <w:r>
        <w:rPr>
          <w:rFonts w:ascii="Arial" w:hAnsi="Arial" w:cs="Arial"/>
          <w:color w:val="000000"/>
          <w:spacing w:val="1"/>
        </w:rPr>
        <w:t>r</w:t>
      </w:r>
      <w:r>
        <w:rPr>
          <w:rFonts w:ascii="Arial" w:hAnsi="Arial" w:cs="Arial"/>
          <w:color w:val="000000"/>
        </w:rPr>
        <w:t>ama</w:t>
      </w:r>
      <w:r>
        <w:rPr>
          <w:rFonts w:ascii="Arial" w:hAnsi="Arial" w:cs="Arial"/>
          <w:color w:val="000000"/>
          <w:spacing w:val="-3"/>
        </w:rPr>
        <w:t>n</w:t>
      </w:r>
      <w:r>
        <w:rPr>
          <w:rFonts w:ascii="Arial" w:hAnsi="Arial" w:cs="Arial"/>
          <w:color w:val="000000"/>
        </w:rPr>
        <w:t>g</w:t>
      </w:r>
      <w:r>
        <w:rPr>
          <w:rFonts w:ascii="Arial" w:hAnsi="Arial" w:cs="Arial"/>
          <w:color w:val="000000"/>
          <w:spacing w:val="-1"/>
        </w:rPr>
        <w:t>a</w:t>
      </w:r>
      <w:r>
        <w:rPr>
          <w:rFonts w:ascii="Arial" w:hAnsi="Arial" w:cs="Arial"/>
          <w:color w:val="000000"/>
        </w:rPr>
        <w:t>:</w:t>
      </w:r>
      <w:r>
        <w:rPr>
          <w:rFonts w:ascii="Arial" w:hAnsi="Arial" w:cs="Arial"/>
          <w:color w:val="000000"/>
          <w:spacing w:val="2"/>
        </w:rPr>
        <w:t xml:space="preserve"> </w:t>
      </w:r>
      <w:r>
        <w:rPr>
          <w:rFonts w:ascii="Arial" w:hAnsi="Arial" w:cs="Arial"/>
          <w:color w:val="000000"/>
        </w:rPr>
        <w:t>F</w:t>
      </w:r>
      <w:r>
        <w:rPr>
          <w:rFonts w:ascii="Arial" w:hAnsi="Arial" w:cs="Arial"/>
          <w:color w:val="000000"/>
          <w:spacing w:val="-1"/>
        </w:rPr>
        <w:t>u</w:t>
      </w:r>
      <w:r>
        <w:rPr>
          <w:rFonts w:ascii="Arial" w:hAnsi="Arial" w:cs="Arial"/>
          <w:color w:val="000000"/>
        </w:rPr>
        <w:t>n</w:t>
      </w:r>
      <w:r>
        <w:rPr>
          <w:rFonts w:ascii="Arial" w:hAnsi="Arial" w:cs="Arial"/>
          <w:color w:val="000000"/>
          <w:spacing w:val="-1"/>
        </w:rPr>
        <w:t>d</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1"/>
        </w:rPr>
        <w:t xml:space="preserve"> </w:t>
      </w:r>
      <w:r>
        <w:rPr>
          <w:rFonts w:ascii="Arial" w:hAnsi="Arial" w:cs="Arial"/>
          <w:color w:val="000000"/>
          <w:spacing w:val="-1"/>
        </w:rPr>
        <w:t>U</w:t>
      </w:r>
      <w:r>
        <w:rPr>
          <w:rFonts w:ascii="Arial" w:hAnsi="Arial" w:cs="Arial"/>
          <w:color w:val="000000"/>
        </w:rPr>
        <w:t>n</w:t>
      </w:r>
      <w:r>
        <w:rPr>
          <w:rFonts w:ascii="Arial" w:hAnsi="Arial" w:cs="Arial"/>
          <w:color w:val="000000"/>
          <w:spacing w:val="-1"/>
        </w:rPr>
        <w:t>i</w:t>
      </w:r>
      <w:r>
        <w:rPr>
          <w:rFonts w:ascii="Arial" w:hAnsi="Arial" w:cs="Arial"/>
          <w:color w:val="000000"/>
          <w:spacing w:val="-2"/>
        </w:rPr>
        <w:t>v</w:t>
      </w:r>
      <w:r>
        <w:rPr>
          <w:rFonts w:ascii="Arial" w:hAnsi="Arial" w:cs="Arial"/>
          <w:color w:val="000000"/>
        </w:rPr>
        <w:t>ersita</w:t>
      </w:r>
      <w:r>
        <w:rPr>
          <w:rFonts w:ascii="Arial" w:hAnsi="Arial" w:cs="Arial"/>
          <w:color w:val="000000"/>
          <w:spacing w:val="1"/>
        </w:rPr>
        <w:t>r</w:t>
      </w:r>
      <w:r>
        <w:rPr>
          <w:rFonts w:ascii="Arial" w:hAnsi="Arial" w:cs="Arial"/>
          <w:color w:val="000000"/>
          <w:spacing w:val="-3"/>
        </w:rPr>
        <w:t>i</w:t>
      </w:r>
      <w:r>
        <w:rPr>
          <w:rFonts w:ascii="Arial" w:hAnsi="Arial" w:cs="Arial"/>
          <w:color w:val="000000"/>
        </w:rPr>
        <w:t>a Be</w:t>
      </w:r>
      <w:r>
        <w:rPr>
          <w:rFonts w:ascii="Arial" w:hAnsi="Arial" w:cs="Arial"/>
          <w:color w:val="000000"/>
          <w:spacing w:val="-2"/>
        </w:rPr>
        <w:t>l</w:t>
      </w:r>
      <w:r>
        <w:rPr>
          <w:rFonts w:ascii="Arial" w:hAnsi="Arial" w:cs="Arial"/>
          <w:color w:val="000000"/>
          <w:spacing w:val="1"/>
        </w:rPr>
        <w:t>tr</w:t>
      </w:r>
      <w:r>
        <w:rPr>
          <w:rFonts w:ascii="Arial" w:hAnsi="Arial" w:cs="Arial"/>
          <w:color w:val="000000"/>
        </w:rPr>
        <w:t>á</w:t>
      </w:r>
      <w:r>
        <w:rPr>
          <w:rFonts w:ascii="Arial" w:hAnsi="Arial" w:cs="Arial"/>
          <w:color w:val="000000"/>
          <w:spacing w:val="-3"/>
        </w:rPr>
        <w:t>n</w:t>
      </w:r>
      <w:r>
        <w:rPr>
          <w:rFonts w:ascii="Arial" w:hAnsi="Arial" w:cs="Arial"/>
          <w:color w:val="000000"/>
        </w:rPr>
        <w:t>.</w:t>
      </w:r>
      <w:r>
        <w:rPr>
          <w:rFonts w:ascii="Arial" w:hAnsi="Arial" w:cs="Arial"/>
          <w:color w:val="000000"/>
          <w:spacing w:val="2"/>
        </w:rPr>
        <w:t xml:space="preserve"> </w:t>
      </w:r>
      <w:r>
        <w:rPr>
          <w:rFonts w:ascii="Arial" w:hAnsi="Arial" w:cs="Arial"/>
          <w:color w:val="000000"/>
        </w:rPr>
        <w:t>2</w:t>
      </w:r>
      <w:r>
        <w:rPr>
          <w:rFonts w:ascii="Arial" w:hAnsi="Arial" w:cs="Arial"/>
          <w:color w:val="000000"/>
          <w:spacing w:val="-1"/>
        </w:rPr>
        <w:t>0</w:t>
      </w:r>
      <w:r>
        <w:rPr>
          <w:rFonts w:ascii="Arial" w:hAnsi="Arial" w:cs="Arial"/>
          <w:color w:val="000000"/>
        </w:rPr>
        <w:t>0</w:t>
      </w:r>
      <w:r>
        <w:rPr>
          <w:rFonts w:ascii="Arial" w:hAnsi="Arial" w:cs="Arial"/>
          <w:color w:val="000000"/>
          <w:spacing w:val="-3"/>
        </w:rPr>
        <w:t>5</w:t>
      </w:r>
      <w:r>
        <w:rPr>
          <w:rFonts w:ascii="Arial" w:hAnsi="Arial" w:cs="Arial"/>
          <w:color w:val="000000"/>
        </w:rPr>
        <w:t>.</w:t>
      </w:r>
    </w:p>
    <w:p w14:paraId="481DAB84" w14:textId="77777777" w:rsidR="00DD6DF8" w:rsidRDefault="00DD6DF8" w:rsidP="00DD6DF8">
      <w:pPr>
        <w:widowControl w:val="0"/>
        <w:autoSpaceDE w:val="0"/>
        <w:autoSpaceDN w:val="0"/>
        <w:adjustRightInd w:val="0"/>
        <w:spacing w:before="13"/>
        <w:ind w:right="72"/>
        <w:jc w:val="both"/>
        <w:rPr>
          <w:rFonts w:ascii="Arial" w:hAnsi="Arial" w:cs="Arial"/>
          <w:color w:val="000000"/>
        </w:rPr>
        <w:sectPr w:rsidR="00DD6DF8" w:rsidSect="003B3F67">
          <w:pgSz w:w="12240" w:h="15840"/>
          <w:pgMar w:top="1480" w:right="1021" w:bottom="278" w:left="1718" w:header="0" w:footer="1049" w:gutter="0"/>
          <w:cols w:space="720"/>
          <w:noEndnote/>
        </w:sectPr>
      </w:pPr>
    </w:p>
    <w:p w14:paraId="3549C9A2" w14:textId="77777777" w:rsidR="00DD6DF8" w:rsidRDefault="00DD6DF8" w:rsidP="00DD6DF8">
      <w:pPr>
        <w:widowControl w:val="0"/>
        <w:autoSpaceDE w:val="0"/>
        <w:autoSpaceDN w:val="0"/>
        <w:adjustRightInd w:val="0"/>
        <w:spacing w:before="1" w:line="150" w:lineRule="exact"/>
        <w:rPr>
          <w:rFonts w:ascii="Arial" w:hAnsi="Arial" w:cs="Arial"/>
          <w:color w:val="000000"/>
          <w:sz w:val="15"/>
          <w:szCs w:val="15"/>
        </w:rPr>
      </w:pPr>
    </w:p>
    <w:p w14:paraId="6AC92E28"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42FC9A5C"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6FBA8F90"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632286D7" w14:textId="77777777" w:rsidR="00DD6DF8" w:rsidRDefault="00DD6DF8" w:rsidP="00DD6DF8">
      <w:pPr>
        <w:widowControl w:val="0"/>
        <w:autoSpaceDE w:val="0"/>
        <w:autoSpaceDN w:val="0"/>
        <w:adjustRightInd w:val="0"/>
        <w:spacing w:before="32"/>
        <w:ind w:right="2"/>
        <w:jc w:val="both"/>
        <w:rPr>
          <w:rFonts w:ascii="Arial" w:hAnsi="Arial" w:cs="Arial"/>
          <w:color w:val="000000"/>
        </w:rPr>
      </w:pPr>
      <w:r>
        <w:rPr>
          <w:rFonts w:ascii="Arial" w:hAnsi="Arial" w:cs="Arial"/>
          <w:b/>
          <w:bCs/>
          <w:color w:val="000000"/>
        </w:rPr>
        <w:t>Figura</w:t>
      </w:r>
      <w:r>
        <w:rPr>
          <w:rFonts w:ascii="Arial" w:hAnsi="Arial" w:cs="Arial"/>
          <w:b/>
          <w:bCs/>
          <w:color w:val="000000"/>
          <w:spacing w:val="1"/>
        </w:rPr>
        <w:t xml:space="preserve"> </w:t>
      </w:r>
      <w:r>
        <w:rPr>
          <w:rFonts w:ascii="Arial" w:hAnsi="Arial" w:cs="Arial"/>
          <w:b/>
          <w:bCs/>
          <w:color w:val="000000"/>
          <w:spacing w:val="-3"/>
        </w:rPr>
        <w:t>8</w:t>
      </w:r>
      <w:r>
        <w:rPr>
          <w:rFonts w:ascii="Arial" w:hAnsi="Arial" w:cs="Arial"/>
          <w:b/>
          <w:bCs/>
          <w:color w:val="000000"/>
        </w:rPr>
        <w:t>.</w:t>
      </w:r>
      <w:r>
        <w:rPr>
          <w:rFonts w:ascii="Arial" w:hAnsi="Arial" w:cs="Arial"/>
          <w:b/>
          <w:bCs/>
          <w:color w:val="000000"/>
          <w:spacing w:val="2"/>
        </w:rPr>
        <w:t xml:space="preserve"> </w:t>
      </w:r>
      <w:r>
        <w:rPr>
          <w:rFonts w:ascii="Arial" w:hAnsi="Arial" w:cs="Arial"/>
          <w:b/>
          <w:bCs/>
          <w:color w:val="000000"/>
          <w:spacing w:val="-3"/>
        </w:rPr>
        <w:t>B</w:t>
      </w:r>
      <w:r>
        <w:rPr>
          <w:rFonts w:ascii="Arial" w:hAnsi="Arial" w:cs="Arial"/>
          <w:b/>
          <w:bCs/>
          <w:color w:val="000000"/>
          <w:spacing w:val="1"/>
        </w:rPr>
        <w:t>r</w:t>
      </w:r>
      <w:r>
        <w:rPr>
          <w:rFonts w:ascii="Arial" w:hAnsi="Arial" w:cs="Arial"/>
          <w:b/>
          <w:bCs/>
          <w:color w:val="000000"/>
        </w:rPr>
        <w:t>azo</w:t>
      </w:r>
      <w:r>
        <w:rPr>
          <w:rFonts w:ascii="Arial" w:hAnsi="Arial" w:cs="Arial"/>
          <w:b/>
          <w:bCs/>
          <w:color w:val="000000"/>
          <w:spacing w:val="-1"/>
        </w:rPr>
        <w:t xml:space="preserve"> </w:t>
      </w:r>
      <w:r>
        <w:rPr>
          <w:rFonts w:ascii="Arial" w:hAnsi="Arial" w:cs="Arial"/>
          <w:b/>
          <w:bCs/>
          <w:color w:val="000000"/>
          <w:spacing w:val="1"/>
        </w:rPr>
        <w:t>I</w:t>
      </w:r>
      <w:r>
        <w:rPr>
          <w:rFonts w:ascii="Arial" w:hAnsi="Arial" w:cs="Arial"/>
          <w:b/>
          <w:bCs/>
          <w:color w:val="000000"/>
        </w:rPr>
        <w:t>zq</w:t>
      </w:r>
      <w:r>
        <w:rPr>
          <w:rFonts w:ascii="Arial" w:hAnsi="Arial" w:cs="Arial"/>
          <w:b/>
          <w:bCs/>
          <w:color w:val="000000"/>
          <w:spacing w:val="-3"/>
        </w:rPr>
        <w:t>u</w:t>
      </w:r>
      <w:r>
        <w:rPr>
          <w:rFonts w:ascii="Arial" w:hAnsi="Arial" w:cs="Arial"/>
          <w:b/>
          <w:bCs/>
          <w:color w:val="000000"/>
          <w:spacing w:val="1"/>
        </w:rPr>
        <w:t>i</w:t>
      </w:r>
      <w:r>
        <w:rPr>
          <w:rFonts w:ascii="Arial" w:hAnsi="Arial" w:cs="Arial"/>
          <w:b/>
          <w:bCs/>
          <w:color w:val="000000"/>
        </w:rPr>
        <w:t>e</w:t>
      </w:r>
      <w:r>
        <w:rPr>
          <w:rFonts w:ascii="Arial" w:hAnsi="Arial" w:cs="Arial"/>
          <w:b/>
          <w:bCs/>
          <w:color w:val="000000"/>
          <w:spacing w:val="-2"/>
        </w:rPr>
        <w:t>r</w:t>
      </w:r>
      <w:r>
        <w:rPr>
          <w:rFonts w:ascii="Arial" w:hAnsi="Arial" w:cs="Arial"/>
          <w:b/>
          <w:bCs/>
          <w:color w:val="000000"/>
        </w:rPr>
        <w:t xml:space="preserve">do </w:t>
      </w:r>
      <w:r>
        <w:rPr>
          <w:rFonts w:ascii="Arial" w:hAnsi="Arial" w:cs="Arial"/>
          <w:b/>
          <w:bCs/>
          <w:color w:val="000000"/>
          <w:spacing w:val="1"/>
        </w:rPr>
        <w:t>(</w:t>
      </w:r>
      <w:r>
        <w:rPr>
          <w:rFonts w:ascii="Arial" w:hAnsi="Arial" w:cs="Arial"/>
          <w:b/>
          <w:bCs/>
          <w:color w:val="000000"/>
          <w:spacing w:val="-2"/>
        </w:rPr>
        <w:t>+</w:t>
      </w:r>
      <w:r>
        <w:rPr>
          <w:rFonts w:ascii="Arial" w:hAnsi="Arial" w:cs="Arial"/>
          <w:b/>
          <w:bCs/>
          <w:color w:val="000000"/>
        </w:rPr>
        <w:t>)</w:t>
      </w:r>
      <w:r>
        <w:rPr>
          <w:rFonts w:ascii="Arial" w:hAnsi="Arial" w:cs="Arial"/>
          <w:b/>
          <w:bCs/>
          <w:color w:val="000000"/>
          <w:spacing w:val="3"/>
        </w:rPr>
        <w:t xml:space="preserve"> </w:t>
      </w:r>
      <w:r>
        <w:rPr>
          <w:rFonts w:ascii="Arial" w:hAnsi="Arial" w:cs="Arial"/>
          <w:b/>
          <w:bCs/>
          <w:color w:val="000000"/>
        </w:rPr>
        <w:t>y</w:t>
      </w:r>
      <w:r>
        <w:rPr>
          <w:rFonts w:ascii="Arial" w:hAnsi="Arial" w:cs="Arial"/>
          <w:b/>
          <w:bCs/>
          <w:color w:val="000000"/>
          <w:spacing w:val="-4"/>
        </w:rPr>
        <w:t xml:space="preserve"> </w:t>
      </w:r>
      <w:r>
        <w:rPr>
          <w:rFonts w:ascii="Arial" w:hAnsi="Arial" w:cs="Arial"/>
          <w:b/>
          <w:bCs/>
          <w:color w:val="000000"/>
          <w:spacing w:val="-1"/>
        </w:rPr>
        <w:t>B</w:t>
      </w:r>
      <w:r>
        <w:rPr>
          <w:rFonts w:ascii="Arial" w:hAnsi="Arial" w:cs="Arial"/>
          <w:b/>
          <w:bCs/>
          <w:color w:val="000000"/>
        </w:rPr>
        <w:t>razo</w:t>
      </w:r>
      <w:r>
        <w:rPr>
          <w:rFonts w:ascii="Arial" w:hAnsi="Arial" w:cs="Arial"/>
          <w:b/>
          <w:bCs/>
          <w:color w:val="000000"/>
          <w:spacing w:val="2"/>
        </w:rPr>
        <w:t xml:space="preserve"> </w:t>
      </w:r>
      <w:r>
        <w:rPr>
          <w:rFonts w:ascii="Arial" w:hAnsi="Arial" w:cs="Arial"/>
          <w:b/>
          <w:bCs/>
          <w:color w:val="000000"/>
          <w:spacing w:val="-1"/>
        </w:rPr>
        <w:t>D</w:t>
      </w:r>
      <w:r>
        <w:rPr>
          <w:rFonts w:ascii="Arial" w:hAnsi="Arial" w:cs="Arial"/>
          <w:b/>
          <w:bCs/>
          <w:color w:val="000000"/>
        </w:rPr>
        <w:t>erec</w:t>
      </w:r>
      <w:r>
        <w:rPr>
          <w:rFonts w:ascii="Arial" w:hAnsi="Arial" w:cs="Arial"/>
          <w:b/>
          <w:bCs/>
          <w:color w:val="000000"/>
          <w:spacing w:val="-1"/>
        </w:rPr>
        <w:t>h</w:t>
      </w:r>
      <w:r>
        <w:rPr>
          <w:rFonts w:ascii="Arial" w:hAnsi="Arial" w:cs="Arial"/>
          <w:b/>
          <w:bCs/>
          <w:color w:val="000000"/>
        </w:rPr>
        <w:t>o</w:t>
      </w:r>
      <w:r>
        <w:rPr>
          <w:rFonts w:ascii="Arial" w:hAnsi="Arial" w:cs="Arial"/>
          <w:b/>
          <w:bCs/>
          <w:color w:val="000000"/>
          <w:spacing w:val="-1"/>
        </w:rPr>
        <w:t xml:space="preserve"> </w:t>
      </w:r>
      <w:r>
        <w:rPr>
          <w:rFonts w:ascii="Arial" w:hAnsi="Arial" w:cs="Arial"/>
          <w:b/>
          <w:bCs/>
          <w:color w:val="000000"/>
        </w:rPr>
        <w:t xml:space="preserve">+ </w:t>
      </w:r>
      <w:r>
        <w:rPr>
          <w:rFonts w:ascii="Arial" w:hAnsi="Arial" w:cs="Arial"/>
          <w:b/>
          <w:bCs/>
          <w:color w:val="000000"/>
          <w:spacing w:val="-1"/>
        </w:rPr>
        <w:t>P</w:t>
      </w:r>
      <w:r>
        <w:rPr>
          <w:rFonts w:ascii="Arial" w:hAnsi="Arial" w:cs="Arial"/>
          <w:b/>
          <w:bCs/>
          <w:color w:val="000000"/>
          <w:spacing w:val="1"/>
        </w:rPr>
        <w:t>i</w:t>
      </w:r>
      <w:r>
        <w:rPr>
          <w:rFonts w:ascii="Arial" w:hAnsi="Arial" w:cs="Arial"/>
          <w:b/>
          <w:bCs/>
          <w:color w:val="000000"/>
        </w:rPr>
        <w:t>erna</w:t>
      </w:r>
      <w:r>
        <w:rPr>
          <w:rFonts w:ascii="Arial" w:hAnsi="Arial" w:cs="Arial"/>
          <w:b/>
          <w:bCs/>
          <w:color w:val="000000"/>
          <w:spacing w:val="-2"/>
        </w:rPr>
        <w:t xml:space="preserve"> </w:t>
      </w:r>
      <w:r>
        <w:rPr>
          <w:rFonts w:ascii="Arial" w:hAnsi="Arial" w:cs="Arial"/>
          <w:b/>
          <w:bCs/>
          <w:color w:val="000000"/>
          <w:spacing w:val="1"/>
        </w:rPr>
        <w:t>I</w:t>
      </w:r>
      <w:r>
        <w:rPr>
          <w:rFonts w:ascii="Arial" w:hAnsi="Arial" w:cs="Arial"/>
          <w:b/>
          <w:bCs/>
          <w:color w:val="000000"/>
        </w:rPr>
        <w:t>zq</w:t>
      </w:r>
      <w:r>
        <w:rPr>
          <w:rFonts w:ascii="Arial" w:hAnsi="Arial" w:cs="Arial"/>
          <w:b/>
          <w:bCs/>
          <w:color w:val="000000"/>
          <w:spacing w:val="-3"/>
        </w:rPr>
        <w:t>u</w:t>
      </w:r>
      <w:r>
        <w:rPr>
          <w:rFonts w:ascii="Arial" w:hAnsi="Arial" w:cs="Arial"/>
          <w:b/>
          <w:bCs/>
          <w:color w:val="000000"/>
          <w:spacing w:val="1"/>
        </w:rPr>
        <w:t>i</w:t>
      </w:r>
      <w:r>
        <w:rPr>
          <w:rFonts w:ascii="Arial" w:hAnsi="Arial" w:cs="Arial"/>
          <w:b/>
          <w:bCs/>
          <w:color w:val="000000"/>
        </w:rPr>
        <w:t>erda</w:t>
      </w:r>
      <w:r>
        <w:rPr>
          <w:rFonts w:ascii="Arial" w:hAnsi="Arial" w:cs="Arial"/>
          <w:b/>
          <w:bCs/>
          <w:color w:val="000000"/>
          <w:spacing w:val="-1"/>
        </w:rPr>
        <w:t xml:space="preserve"> </w:t>
      </w:r>
      <w:r>
        <w:rPr>
          <w:rFonts w:ascii="Arial" w:hAnsi="Arial" w:cs="Arial"/>
          <w:b/>
          <w:bCs/>
          <w:color w:val="000000"/>
          <w:spacing w:val="-2"/>
        </w:rPr>
        <w:t>(</w:t>
      </w:r>
      <w:r>
        <w:rPr>
          <w:rFonts w:ascii="Arial" w:hAnsi="Arial" w:cs="Arial"/>
          <w:b/>
          <w:bCs/>
          <w:color w:val="000000"/>
          <w:spacing w:val="1"/>
        </w:rPr>
        <w:t>-</w:t>
      </w:r>
      <w:r>
        <w:rPr>
          <w:rFonts w:ascii="Arial" w:hAnsi="Arial" w:cs="Arial"/>
          <w:b/>
          <w:bCs/>
          <w:color w:val="000000"/>
          <w:spacing w:val="-2"/>
        </w:rPr>
        <w:t>).</w:t>
      </w:r>
    </w:p>
    <w:p w14:paraId="3E9BC5F0"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79056E3D"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60630322"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517C1B9F"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213C8EA9"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2B39B274"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5F7FC370"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43797B7A"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2682BE5B"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00CD6408"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62833882" w14:textId="77777777" w:rsidR="00DD6DF8" w:rsidRDefault="00DD6DF8" w:rsidP="00DD6DF8">
      <w:pPr>
        <w:widowControl w:val="0"/>
        <w:autoSpaceDE w:val="0"/>
        <w:autoSpaceDN w:val="0"/>
        <w:adjustRightInd w:val="0"/>
        <w:spacing w:before="11" w:line="240" w:lineRule="exact"/>
        <w:rPr>
          <w:rFonts w:ascii="Arial" w:hAnsi="Arial" w:cs="Arial"/>
          <w:color w:val="000000"/>
        </w:rPr>
      </w:pPr>
    </w:p>
    <w:p w14:paraId="5F1BB682" w14:textId="77777777" w:rsidR="00DD6DF8" w:rsidRDefault="00390A65" w:rsidP="00DD6DF8">
      <w:pPr>
        <w:widowControl w:val="0"/>
        <w:autoSpaceDE w:val="0"/>
        <w:autoSpaceDN w:val="0"/>
        <w:adjustRightInd w:val="0"/>
        <w:spacing w:line="241" w:lineRule="auto"/>
        <w:ind w:right="72"/>
        <w:jc w:val="both"/>
        <w:rPr>
          <w:rFonts w:ascii="Arial" w:hAnsi="Arial" w:cs="Arial"/>
          <w:color w:val="000000"/>
        </w:rPr>
      </w:pPr>
      <w:r>
        <w:rPr>
          <w:noProof/>
        </w:rPr>
        <w:pict w14:anchorId="54510E3E">
          <v:rect id="_x0000_s1029" style="position:absolute;left:0;text-align:left;margin-left:294.6pt;margin-top:-106.3pt;width:80pt;height:107pt;z-index:-251655168;mso-position-horizontal-relative:page" o:allowincell="f" filled="f" stroked="f">
            <v:textbox inset="0,0,0,0">
              <w:txbxContent>
                <w:p w14:paraId="51D8A5AE" w14:textId="77777777" w:rsidR="00DD6DF8" w:rsidRDefault="00DD6DF8" w:rsidP="00DD6DF8">
                  <w:pPr>
                    <w:spacing w:line="2140" w:lineRule="atLeast"/>
                  </w:pPr>
                  <w:r>
                    <w:rPr>
                      <w:noProof/>
                      <w:lang w:val="es-CO" w:eastAsia="es-CO"/>
                    </w:rPr>
                    <w:drawing>
                      <wp:inline distT="0" distB="0" distL="0" distR="0" wp14:anchorId="34388A82" wp14:editId="7826750A">
                        <wp:extent cx="1000125" cy="136207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1000125" cy="1362075"/>
                                </a:xfrm>
                                <a:prstGeom prst="rect">
                                  <a:avLst/>
                                </a:prstGeom>
                                <a:noFill/>
                                <a:ln w="9525">
                                  <a:noFill/>
                                  <a:miter lim="800000"/>
                                  <a:headEnd/>
                                  <a:tailEnd/>
                                </a:ln>
                              </pic:spPr>
                            </pic:pic>
                          </a:graphicData>
                        </a:graphic>
                      </wp:inline>
                    </w:drawing>
                  </w:r>
                </w:p>
                <w:p w14:paraId="7F58F7AC" w14:textId="77777777" w:rsidR="00DD6DF8" w:rsidRDefault="00DD6DF8" w:rsidP="00DD6DF8">
                  <w:pPr>
                    <w:widowControl w:val="0"/>
                    <w:autoSpaceDE w:val="0"/>
                    <w:autoSpaceDN w:val="0"/>
                    <w:adjustRightInd w:val="0"/>
                  </w:pPr>
                </w:p>
              </w:txbxContent>
            </v:textbox>
            <w10:wrap anchorx="page"/>
          </v:rect>
        </w:pict>
      </w:r>
      <w:r w:rsidR="00DD6DF8">
        <w:rPr>
          <w:rFonts w:ascii="Arial" w:hAnsi="Arial" w:cs="Arial"/>
          <w:b/>
          <w:bCs/>
          <w:color w:val="000000"/>
        </w:rPr>
        <w:t>F</w:t>
      </w:r>
      <w:r w:rsidR="00DD6DF8">
        <w:rPr>
          <w:rFonts w:ascii="Arial" w:hAnsi="Arial" w:cs="Arial"/>
          <w:b/>
          <w:bCs/>
          <w:color w:val="000000"/>
          <w:spacing w:val="-1"/>
        </w:rPr>
        <w:t>u</w:t>
      </w:r>
      <w:r w:rsidR="00DD6DF8">
        <w:rPr>
          <w:rFonts w:ascii="Arial" w:hAnsi="Arial" w:cs="Arial"/>
          <w:b/>
          <w:bCs/>
          <w:color w:val="000000"/>
        </w:rPr>
        <w:t>e</w:t>
      </w:r>
      <w:r w:rsidR="00DD6DF8">
        <w:rPr>
          <w:rFonts w:ascii="Arial" w:hAnsi="Arial" w:cs="Arial"/>
          <w:b/>
          <w:bCs/>
          <w:color w:val="000000"/>
          <w:spacing w:val="-1"/>
        </w:rPr>
        <w:t>n</w:t>
      </w:r>
      <w:r w:rsidR="00DD6DF8">
        <w:rPr>
          <w:rFonts w:ascii="Arial" w:hAnsi="Arial" w:cs="Arial"/>
          <w:b/>
          <w:bCs/>
          <w:color w:val="000000"/>
          <w:spacing w:val="1"/>
        </w:rPr>
        <w:t>t</w:t>
      </w:r>
      <w:r w:rsidR="00DD6DF8">
        <w:rPr>
          <w:rFonts w:ascii="Arial" w:hAnsi="Arial" w:cs="Arial"/>
          <w:b/>
          <w:bCs/>
          <w:color w:val="000000"/>
        </w:rPr>
        <w:t>e:</w:t>
      </w:r>
      <w:r w:rsidR="00DD6DF8">
        <w:rPr>
          <w:rFonts w:ascii="Arial" w:hAnsi="Arial" w:cs="Arial"/>
          <w:b/>
          <w:bCs/>
          <w:color w:val="000000"/>
          <w:spacing w:val="15"/>
        </w:rPr>
        <w:t xml:space="preserve"> </w:t>
      </w:r>
      <w:r w:rsidR="00DD6DF8">
        <w:rPr>
          <w:rFonts w:ascii="Arial" w:hAnsi="Arial" w:cs="Arial"/>
          <w:color w:val="000000"/>
          <w:spacing w:val="-5"/>
        </w:rPr>
        <w:t>T</w:t>
      </w:r>
      <w:r w:rsidR="00DD6DF8">
        <w:rPr>
          <w:rFonts w:ascii="Arial" w:hAnsi="Arial" w:cs="Arial"/>
          <w:color w:val="000000"/>
          <w:spacing w:val="1"/>
        </w:rPr>
        <w:t>O</w:t>
      </w:r>
      <w:r w:rsidR="00DD6DF8">
        <w:rPr>
          <w:rFonts w:ascii="Arial" w:hAnsi="Arial" w:cs="Arial"/>
          <w:color w:val="000000"/>
          <w:spacing w:val="-3"/>
        </w:rPr>
        <w:t>L</w:t>
      </w:r>
      <w:r w:rsidR="00DD6DF8">
        <w:rPr>
          <w:rFonts w:ascii="Arial" w:hAnsi="Arial" w:cs="Arial"/>
          <w:color w:val="000000"/>
          <w:spacing w:val="1"/>
        </w:rPr>
        <w:t>O</w:t>
      </w:r>
      <w:r w:rsidR="00DD6DF8">
        <w:rPr>
          <w:rFonts w:ascii="Arial" w:hAnsi="Arial" w:cs="Arial"/>
          <w:color w:val="000000"/>
        </w:rPr>
        <w:t xml:space="preserve">ZA </w:t>
      </w:r>
      <w:r w:rsidR="00DD6DF8">
        <w:rPr>
          <w:rFonts w:ascii="Arial" w:hAnsi="Arial" w:cs="Arial"/>
          <w:color w:val="000000"/>
          <w:spacing w:val="-1"/>
        </w:rPr>
        <w:t>CAN</w:t>
      </w:r>
      <w:r w:rsidR="00DD6DF8">
        <w:rPr>
          <w:rFonts w:ascii="Arial" w:hAnsi="Arial" w:cs="Arial"/>
          <w:color w:val="000000"/>
          <w:spacing w:val="1"/>
        </w:rPr>
        <w:t>O</w:t>
      </w:r>
      <w:r w:rsidR="00DD6DF8">
        <w:rPr>
          <w:rFonts w:ascii="Arial" w:hAnsi="Arial" w:cs="Arial"/>
          <w:color w:val="000000"/>
        </w:rPr>
        <w:t>,</w:t>
      </w:r>
      <w:r w:rsidR="00DD6DF8">
        <w:rPr>
          <w:rFonts w:ascii="Arial" w:hAnsi="Arial" w:cs="Arial"/>
          <w:color w:val="000000"/>
          <w:spacing w:val="15"/>
        </w:rPr>
        <w:t xml:space="preserve"> </w:t>
      </w:r>
      <w:proofErr w:type="spellStart"/>
      <w:r w:rsidR="00DD6DF8">
        <w:rPr>
          <w:rFonts w:ascii="Arial" w:hAnsi="Arial" w:cs="Arial"/>
          <w:color w:val="000000"/>
          <w:spacing w:val="-1"/>
        </w:rPr>
        <w:t>D</w:t>
      </w:r>
      <w:r w:rsidR="00DD6DF8">
        <w:rPr>
          <w:rFonts w:ascii="Arial" w:hAnsi="Arial" w:cs="Arial"/>
          <w:color w:val="000000"/>
        </w:rPr>
        <w:t>a</w:t>
      </w:r>
      <w:r w:rsidR="00DD6DF8">
        <w:rPr>
          <w:rFonts w:ascii="Arial" w:hAnsi="Arial" w:cs="Arial"/>
          <w:color w:val="000000"/>
          <w:spacing w:val="-1"/>
        </w:rPr>
        <w:t>i</w:t>
      </w:r>
      <w:r w:rsidR="00DD6DF8">
        <w:rPr>
          <w:rFonts w:ascii="Arial" w:hAnsi="Arial" w:cs="Arial"/>
          <w:color w:val="000000"/>
        </w:rPr>
        <w:t>ss</w:t>
      </w:r>
      <w:r w:rsidR="00DD6DF8">
        <w:rPr>
          <w:rFonts w:ascii="Arial" w:hAnsi="Arial" w:cs="Arial"/>
          <w:color w:val="000000"/>
          <w:spacing w:val="-19"/>
        </w:rPr>
        <w:t>y</w:t>
      </w:r>
      <w:proofErr w:type="spellEnd"/>
      <w:r w:rsidR="00DD6DF8">
        <w:rPr>
          <w:rFonts w:ascii="Arial" w:hAnsi="Arial" w:cs="Arial"/>
          <w:color w:val="000000"/>
        </w:rPr>
        <w:t>.</w:t>
      </w:r>
      <w:r w:rsidR="00DD6DF8">
        <w:rPr>
          <w:rFonts w:ascii="Arial" w:hAnsi="Arial" w:cs="Arial"/>
          <w:color w:val="000000"/>
          <w:spacing w:val="17"/>
        </w:rPr>
        <w:t xml:space="preserve"> </w:t>
      </w:r>
      <w:r w:rsidR="00DD6DF8">
        <w:rPr>
          <w:rFonts w:ascii="Arial" w:hAnsi="Arial" w:cs="Arial"/>
          <w:color w:val="000000"/>
          <w:spacing w:val="-1"/>
        </w:rPr>
        <w:t>Di</w:t>
      </w:r>
      <w:r w:rsidR="00DD6DF8">
        <w:rPr>
          <w:rFonts w:ascii="Arial" w:hAnsi="Arial" w:cs="Arial"/>
          <w:color w:val="000000"/>
        </w:rPr>
        <w:t>se</w:t>
      </w:r>
      <w:r w:rsidR="00DD6DF8">
        <w:rPr>
          <w:rFonts w:ascii="Arial" w:hAnsi="Arial" w:cs="Arial"/>
          <w:color w:val="000000"/>
          <w:spacing w:val="-1"/>
        </w:rPr>
        <w:t>ñ</w:t>
      </w:r>
      <w:r w:rsidR="00DD6DF8">
        <w:rPr>
          <w:rFonts w:ascii="Arial" w:hAnsi="Arial" w:cs="Arial"/>
          <w:color w:val="000000"/>
        </w:rPr>
        <w:t>o</w:t>
      </w:r>
      <w:r w:rsidR="00DD6DF8">
        <w:rPr>
          <w:rFonts w:ascii="Arial" w:hAnsi="Arial" w:cs="Arial"/>
          <w:color w:val="000000"/>
          <w:spacing w:val="13"/>
        </w:rPr>
        <w:t xml:space="preserve"> </w:t>
      </w:r>
      <w:r w:rsidR="00DD6DF8">
        <w:rPr>
          <w:rFonts w:ascii="Arial" w:hAnsi="Arial" w:cs="Arial"/>
          <w:color w:val="000000"/>
        </w:rPr>
        <w:t>y</w:t>
      </w:r>
      <w:r w:rsidR="00DD6DF8">
        <w:rPr>
          <w:rFonts w:ascii="Arial" w:hAnsi="Arial" w:cs="Arial"/>
          <w:color w:val="000000"/>
          <w:spacing w:val="14"/>
        </w:rPr>
        <w:t xml:space="preserve"> </w:t>
      </w:r>
      <w:r w:rsidR="00DD6DF8">
        <w:rPr>
          <w:rFonts w:ascii="Arial" w:hAnsi="Arial" w:cs="Arial"/>
          <w:color w:val="000000"/>
        </w:rPr>
        <w:t>c</w:t>
      </w:r>
      <w:r w:rsidR="00DD6DF8">
        <w:rPr>
          <w:rFonts w:ascii="Arial" w:hAnsi="Arial" w:cs="Arial"/>
          <w:color w:val="000000"/>
          <w:spacing w:val="-3"/>
        </w:rPr>
        <w:t>o</w:t>
      </w:r>
      <w:r w:rsidR="00DD6DF8">
        <w:rPr>
          <w:rFonts w:ascii="Arial" w:hAnsi="Arial" w:cs="Arial"/>
          <w:color w:val="000000"/>
        </w:rPr>
        <w:t>nst</w:t>
      </w:r>
      <w:r w:rsidR="00DD6DF8">
        <w:rPr>
          <w:rFonts w:ascii="Arial" w:hAnsi="Arial" w:cs="Arial"/>
          <w:color w:val="000000"/>
          <w:spacing w:val="1"/>
        </w:rPr>
        <w:t>r</w:t>
      </w:r>
      <w:r w:rsidR="00DD6DF8">
        <w:rPr>
          <w:rFonts w:ascii="Arial" w:hAnsi="Arial" w:cs="Arial"/>
          <w:color w:val="000000"/>
        </w:rPr>
        <w:t>u</w:t>
      </w:r>
      <w:r w:rsidR="00DD6DF8">
        <w:rPr>
          <w:rFonts w:ascii="Arial" w:hAnsi="Arial" w:cs="Arial"/>
          <w:color w:val="000000"/>
          <w:spacing w:val="-3"/>
        </w:rPr>
        <w:t>c</w:t>
      </w:r>
      <w:r w:rsidR="00DD6DF8">
        <w:rPr>
          <w:rFonts w:ascii="Arial" w:hAnsi="Arial" w:cs="Arial"/>
          <w:color w:val="000000"/>
        </w:rPr>
        <w:t>c</w:t>
      </w:r>
      <w:r w:rsidR="00DD6DF8">
        <w:rPr>
          <w:rFonts w:ascii="Arial" w:hAnsi="Arial" w:cs="Arial"/>
          <w:color w:val="000000"/>
          <w:spacing w:val="-1"/>
        </w:rPr>
        <w:t>i</w:t>
      </w:r>
      <w:r w:rsidR="00DD6DF8">
        <w:rPr>
          <w:rFonts w:ascii="Arial" w:hAnsi="Arial" w:cs="Arial"/>
          <w:color w:val="000000"/>
        </w:rPr>
        <w:t>ón</w:t>
      </w:r>
      <w:r w:rsidR="00DD6DF8">
        <w:rPr>
          <w:rFonts w:ascii="Arial" w:hAnsi="Arial" w:cs="Arial"/>
          <w:color w:val="000000"/>
          <w:spacing w:val="15"/>
        </w:rPr>
        <w:t xml:space="preserve"> </w:t>
      </w:r>
      <w:r w:rsidR="00DD6DF8">
        <w:rPr>
          <w:rFonts w:ascii="Arial" w:hAnsi="Arial" w:cs="Arial"/>
          <w:color w:val="000000"/>
        </w:rPr>
        <w:t>de</w:t>
      </w:r>
      <w:r w:rsidR="00DD6DF8">
        <w:rPr>
          <w:rFonts w:ascii="Arial" w:hAnsi="Arial" w:cs="Arial"/>
          <w:color w:val="000000"/>
          <w:spacing w:val="13"/>
        </w:rPr>
        <w:t xml:space="preserve"> </w:t>
      </w:r>
      <w:r w:rsidR="00DD6DF8">
        <w:rPr>
          <w:rFonts w:ascii="Arial" w:hAnsi="Arial" w:cs="Arial"/>
          <w:color w:val="000000"/>
        </w:rPr>
        <w:t>un</w:t>
      </w:r>
      <w:r w:rsidR="00DD6DF8">
        <w:rPr>
          <w:rFonts w:ascii="Arial" w:hAnsi="Arial" w:cs="Arial"/>
          <w:color w:val="000000"/>
          <w:spacing w:val="13"/>
        </w:rPr>
        <w:t xml:space="preserve"> </w:t>
      </w:r>
      <w:r w:rsidR="00DD6DF8">
        <w:rPr>
          <w:rFonts w:ascii="Arial" w:hAnsi="Arial" w:cs="Arial"/>
          <w:color w:val="000000"/>
        </w:rPr>
        <w:t>s</w:t>
      </w:r>
      <w:r w:rsidR="00DD6DF8">
        <w:rPr>
          <w:rFonts w:ascii="Arial" w:hAnsi="Arial" w:cs="Arial"/>
          <w:color w:val="000000"/>
          <w:spacing w:val="-1"/>
        </w:rPr>
        <w:t>i</w:t>
      </w:r>
      <w:r w:rsidR="00DD6DF8">
        <w:rPr>
          <w:rFonts w:ascii="Arial" w:hAnsi="Arial" w:cs="Arial"/>
          <w:color w:val="000000"/>
        </w:rPr>
        <w:t>s</w:t>
      </w:r>
      <w:r w:rsidR="00DD6DF8">
        <w:rPr>
          <w:rFonts w:ascii="Arial" w:hAnsi="Arial" w:cs="Arial"/>
          <w:color w:val="000000"/>
          <w:spacing w:val="1"/>
        </w:rPr>
        <w:t>t</w:t>
      </w:r>
      <w:r w:rsidR="00DD6DF8">
        <w:rPr>
          <w:rFonts w:ascii="Arial" w:hAnsi="Arial" w:cs="Arial"/>
          <w:color w:val="000000"/>
          <w:spacing w:val="-3"/>
        </w:rPr>
        <w:t>e</w:t>
      </w:r>
      <w:r w:rsidR="00DD6DF8">
        <w:rPr>
          <w:rFonts w:ascii="Arial" w:hAnsi="Arial" w:cs="Arial"/>
          <w:color w:val="000000"/>
          <w:spacing w:val="-2"/>
        </w:rPr>
        <w:t>m</w:t>
      </w:r>
      <w:r w:rsidR="00DD6DF8">
        <w:rPr>
          <w:rFonts w:ascii="Arial" w:hAnsi="Arial" w:cs="Arial"/>
          <w:color w:val="000000"/>
        </w:rPr>
        <w:t>a</w:t>
      </w:r>
      <w:r w:rsidR="00DD6DF8">
        <w:rPr>
          <w:rFonts w:ascii="Arial" w:hAnsi="Arial" w:cs="Arial"/>
          <w:color w:val="000000"/>
          <w:spacing w:val="16"/>
        </w:rPr>
        <w:t xml:space="preserve"> </w:t>
      </w:r>
      <w:proofErr w:type="spellStart"/>
      <w:r w:rsidR="00DD6DF8">
        <w:rPr>
          <w:rFonts w:ascii="Arial" w:hAnsi="Arial" w:cs="Arial"/>
          <w:color w:val="000000"/>
        </w:rPr>
        <w:t>b</w:t>
      </w:r>
      <w:r w:rsidR="00DD6DF8">
        <w:rPr>
          <w:rFonts w:ascii="Arial" w:hAnsi="Arial" w:cs="Arial"/>
          <w:color w:val="000000"/>
          <w:spacing w:val="-1"/>
        </w:rPr>
        <w:t>i</w:t>
      </w:r>
      <w:r w:rsidR="00DD6DF8">
        <w:rPr>
          <w:rFonts w:ascii="Arial" w:hAnsi="Arial" w:cs="Arial"/>
          <w:color w:val="000000"/>
          <w:spacing w:val="4"/>
        </w:rPr>
        <w:t>o</w:t>
      </w:r>
      <w:r w:rsidR="00DD6DF8">
        <w:rPr>
          <w:rFonts w:ascii="Arial" w:hAnsi="Arial" w:cs="Arial"/>
          <w:color w:val="000000"/>
        </w:rPr>
        <w:t>e</w:t>
      </w:r>
      <w:r w:rsidR="00DD6DF8">
        <w:rPr>
          <w:rFonts w:ascii="Arial" w:hAnsi="Arial" w:cs="Arial"/>
          <w:color w:val="000000"/>
          <w:spacing w:val="-1"/>
        </w:rPr>
        <w:t>l</w:t>
      </w:r>
      <w:r w:rsidR="00DD6DF8">
        <w:rPr>
          <w:rFonts w:ascii="Arial" w:hAnsi="Arial" w:cs="Arial"/>
          <w:color w:val="000000"/>
        </w:rPr>
        <w:t>éct</w:t>
      </w:r>
      <w:r w:rsidR="00DD6DF8">
        <w:rPr>
          <w:rFonts w:ascii="Arial" w:hAnsi="Arial" w:cs="Arial"/>
          <w:color w:val="000000"/>
          <w:spacing w:val="1"/>
        </w:rPr>
        <w:t>r</w:t>
      </w:r>
      <w:r w:rsidR="00DD6DF8">
        <w:rPr>
          <w:rFonts w:ascii="Arial" w:hAnsi="Arial" w:cs="Arial"/>
          <w:color w:val="000000"/>
          <w:spacing w:val="-1"/>
        </w:rPr>
        <w:t>i</w:t>
      </w:r>
      <w:r w:rsidR="00DD6DF8">
        <w:rPr>
          <w:rFonts w:ascii="Arial" w:hAnsi="Arial" w:cs="Arial"/>
          <w:color w:val="000000"/>
        </w:rPr>
        <w:t>co</w:t>
      </w:r>
      <w:proofErr w:type="spellEnd"/>
      <w:r w:rsidR="00DD6DF8">
        <w:rPr>
          <w:rFonts w:ascii="Arial" w:hAnsi="Arial" w:cs="Arial"/>
          <w:color w:val="000000"/>
          <w:spacing w:val="14"/>
        </w:rPr>
        <w:t xml:space="preserve"> </w:t>
      </w:r>
      <w:r w:rsidR="00DD6DF8">
        <w:rPr>
          <w:rFonts w:ascii="Arial" w:hAnsi="Arial" w:cs="Arial"/>
          <w:color w:val="000000"/>
        </w:rPr>
        <w:t>c</w:t>
      </w:r>
      <w:r w:rsidR="00DD6DF8">
        <w:rPr>
          <w:rFonts w:ascii="Arial" w:hAnsi="Arial" w:cs="Arial"/>
          <w:color w:val="000000"/>
          <w:spacing w:val="-3"/>
        </w:rPr>
        <w:t>o</w:t>
      </w:r>
      <w:r w:rsidR="00DD6DF8">
        <w:rPr>
          <w:rFonts w:ascii="Arial" w:hAnsi="Arial" w:cs="Arial"/>
          <w:color w:val="000000"/>
        </w:rPr>
        <w:t xml:space="preserve">n </w:t>
      </w:r>
      <w:r w:rsidR="00DD6DF8">
        <w:rPr>
          <w:rFonts w:ascii="Arial" w:hAnsi="Arial" w:cs="Arial"/>
          <w:color w:val="000000"/>
          <w:spacing w:val="-1"/>
        </w:rPr>
        <w:t>i</w:t>
      </w:r>
      <w:r w:rsidR="00DD6DF8">
        <w:rPr>
          <w:rFonts w:ascii="Arial" w:hAnsi="Arial" w:cs="Arial"/>
          <w:color w:val="000000"/>
        </w:rPr>
        <w:t>nte</w:t>
      </w:r>
      <w:r w:rsidR="00DD6DF8">
        <w:rPr>
          <w:rFonts w:ascii="Arial" w:hAnsi="Arial" w:cs="Arial"/>
          <w:color w:val="000000"/>
          <w:spacing w:val="-1"/>
        </w:rPr>
        <w:t>r</w:t>
      </w:r>
      <w:r w:rsidR="00DD6DF8">
        <w:rPr>
          <w:rFonts w:ascii="Arial" w:hAnsi="Arial" w:cs="Arial"/>
          <w:color w:val="000000"/>
          <w:spacing w:val="3"/>
        </w:rPr>
        <w:t>f</w:t>
      </w:r>
      <w:r w:rsidR="00DD6DF8">
        <w:rPr>
          <w:rFonts w:ascii="Arial" w:hAnsi="Arial" w:cs="Arial"/>
          <w:color w:val="000000"/>
        </w:rPr>
        <w:t>ace</w:t>
      </w:r>
      <w:r w:rsidR="00DD6DF8">
        <w:rPr>
          <w:rFonts w:ascii="Arial" w:hAnsi="Arial" w:cs="Arial"/>
          <w:color w:val="000000"/>
          <w:spacing w:val="3"/>
        </w:rPr>
        <w:t xml:space="preserve"> </w:t>
      </w:r>
      <w:r w:rsidR="00DD6DF8">
        <w:rPr>
          <w:rFonts w:ascii="Arial" w:hAnsi="Arial" w:cs="Arial"/>
          <w:color w:val="000000"/>
        </w:rPr>
        <w:t>al</w:t>
      </w:r>
      <w:r w:rsidR="00DD6DF8">
        <w:rPr>
          <w:rFonts w:ascii="Arial" w:hAnsi="Arial" w:cs="Arial"/>
          <w:color w:val="000000"/>
          <w:spacing w:val="4"/>
        </w:rPr>
        <w:t xml:space="preserve"> </w:t>
      </w:r>
      <w:proofErr w:type="spellStart"/>
      <w:r w:rsidR="00DD6DF8">
        <w:rPr>
          <w:rFonts w:ascii="Arial" w:hAnsi="Arial" w:cs="Arial"/>
          <w:color w:val="000000"/>
        </w:rPr>
        <w:t>b</w:t>
      </w:r>
      <w:r w:rsidR="00DD6DF8">
        <w:rPr>
          <w:rFonts w:ascii="Arial" w:hAnsi="Arial" w:cs="Arial"/>
          <w:color w:val="000000"/>
          <w:spacing w:val="-1"/>
        </w:rPr>
        <w:t>i</w:t>
      </w:r>
      <w:r w:rsidR="00DD6DF8">
        <w:rPr>
          <w:rFonts w:ascii="Arial" w:hAnsi="Arial" w:cs="Arial"/>
          <w:color w:val="000000"/>
        </w:rPr>
        <w:t>o</w:t>
      </w:r>
      <w:r w:rsidR="00DD6DF8">
        <w:rPr>
          <w:rFonts w:ascii="Arial" w:hAnsi="Arial" w:cs="Arial"/>
          <w:color w:val="000000"/>
          <w:spacing w:val="-1"/>
        </w:rPr>
        <w:t>p</w:t>
      </w:r>
      <w:r w:rsidR="00DD6DF8">
        <w:rPr>
          <w:rFonts w:ascii="Arial" w:hAnsi="Arial" w:cs="Arial"/>
          <w:color w:val="000000"/>
        </w:rPr>
        <w:t>ac</w:t>
      </w:r>
      <w:proofErr w:type="spellEnd"/>
      <w:r w:rsidR="00DD6DF8">
        <w:rPr>
          <w:rFonts w:ascii="Arial" w:hAnsi="Arial" w:cs="Arial"/>
          <w:color w:val="000000"/>
          <w:spacing w:val="7"/>
        </w:rPr>
        <w:t xml:space="preserve"> </w:t>
      </w:r>
      <w:r w:rsidR="00DD6DF8">
        <w:rPr>
          <w:rFonts w:ascii="Arial" w:hAnsi="Arial" w:cs="Arial"/>
          <w:color w:val="000000"/>
        </w:rPr>
        <w:t>p</w:t>
      </w:r>
      <w:r w:rsidR="00DD6DF8">
        <w:rPr>
          <w:rFonts w:ascii="Arial" w:hAnsi="Arial" w:cs="Arial"/>
          <w:color w:val="000000"/>
          <w:spacing w:val="-1"/>
        </w:rPr>
        <w:t>a</w:t>
      </w:r>
      <w:r w:rsidR="00DD6DF8">
        <w:rPr>
          <w:rFonts w:ascii="Arial" w:hAnsi="Arial" w:cs="Arial"/>
          <w:color w:val="000000"/>
          <w:spacing w:val="1"/>
        </w:rPr>
        <w:t>r</w:t>
      </w:r>
      <w:r w:rsidR="00DD6DF8">
        <w:rPr>
          <w:rFonts w:ascii="Arial" w:hAnsi="Arial" w:cs="Arial"/>
          <w:color w:val="000000"/>
        </w:rPr>
        <w:t>a e</w:t>
      </w:r>
      <w:r w:rsidR="00DD6DF8">
        <w:rPr>
          <w:rFonts w:ascii="Arial" w:hAnsi="Arial" w:cs="Arial"/>
          <w:color w:val="000000"/>
          <w:spacing w:val="-3"/>
        </w:rPr>
        <w:t>v</w:t>
      </w:r>
      <w:r w:rsidR="00DD6DF8">
        <w:rPr>
          <w:rFonts w:ascii="Arial" w:hAnsi="Arial" w:cs="Arial"/>
          <w:color w:val="000000"/>
        </w:rPr>
        <w:t>a</w:t>
      </w:r>
      <w:r w:rsidR="00DD6DF8">
        <w:rPr>
          <w:rFonts w:ascii="Arial" w:hAnsi="Arial" w:cs="Arial"/>
          <w:color w:val="000000"/>
          <w:spacing w:val="-1"/>
        </w:rPr>
        <w:t>l</w:t>
      </w:r>
      <w:r w:rsidR="00DD6DF8">
        <w:rPr>
          <w:rFonts w:ascii="Arial" w:hAnsi="Arial" w:cs="Arial"/>
          <w:color w:val="000000"/>
        </w:rPr>
        <w:t>u</w:t>
      </w:r>
      <w:r w:rsidR="00DD6DF8">
        <w:rPr>
          <w:rFonts w:ascii="Arial" w:hAnsi="Arial" w:cs="Arial"/>
          <w:color w:val="000000"/>
          <w:spacing w:val="-1"/>
        </w:rPr>
        <w:t>a</w:t>
      </w:r>
      <w:r w:rsidR="00DD6DF8">
        <w:rPr>
          <w:rFonts w:ascii="Arial" w:hAnsi="Arial" w:cs="Arial"/>
          <w:color w:val="000000"/>
        </w:rPr>
        <w:t>r</w:t>
      </w:r>
      <w:r w:rsidR="00DD6DF8">
        <w:rPr>
          <w:rFonts w:ascii="Arial" w:hAnsi="Arial" w:cs="Arial"/>
          <w:color w:val="000000"/>
          <w:spacing w:val="6"/>
        </w:rPr>
        <w:t xml:space="preserve"> </w:t>
      </w:r>
      <w:r w:rsidR="00DD6DF8">
        <w:rPr>
          <w:rFonts w:ascii="Arial" w:hAnsi="Arial" w:cs="Arial"/>
          <w:color w:val="000000"/>
        </w:rPr>
        <w:t>el</w:t>
      </w:r>
      <w:r w:rsidR="00DD6DF8">
        <w:rPr>
          <w:rFonts w:ascii="Arial" w:hAnsi="Arial" w:cs="Arial"/>
          <w:color w:val="000000"/>
          <w:spacing w:val="4"/>
        </w:rPr>
        <w:t xml:space="preserve"> </w:t>
      </w:r>
      <w:r w:rsidR="00DD6DF8">
        <w:rPr>
          <w:rFonts w:ascii="Arial" w:hAnsi="Arial" w:cs="Arial"/>
          <w:color w:val="000000"/>
        </w:rPr>
        <w:t>s</w:t>
      </w:r>
      <w:r w:rsidR="00DD6DF8">
        <w:rPr>
          <w:rFonts w:ascii="Arial" w:hAnsi="Arial" w:cs="Arial"/>
          <w:color w:val="000000"/>
          <w:spacing w:val="-1"/>
        </w:rPr>
        <w:t>i</w:t>
      </w:r>
      <w:r w:rsidR="00DD6DF8">
        <w:rPr>
          <w:rFonts w:ascii="Arial" w:hAnsi="Arial" w:cs="Arial"/>
          <w:color w:val="000000"/>
        </w:rPr>
        <w:t>s</w:t>
      </w:r>
      <w:r w:rsidR="00DD6DF8">
        <w:rPr>
          <w:rFonts w:ascii="Arial" w:hAnsi="Arial" w:cs="Arial"/>
          <w:color w:val="000000"/>
          <w:spacing w:val="1"/>
        </w:rPr>
        <w:t>t</w:t>
      </w:r>
      <w:r w:rsidR="00DD6DF8">
        <w:rPr>
          <w:rFonts w:ascii="Arial" w:hAnsi="Arial" w:cs="Arial"/>
          <w:color w:val="000000"/>
        </w:rPr>
        <w:t>ema</w:t>
      </w:r>
      <w:r w:rsidR="00DD6DF8">
        <w:rPr>
          <w:rFonts w:ascii="Arial" w:hAnsi="Arial" w:cs="Arial"/>
          <w:color w:val="000000"/>
          <w:spacing w:val="6"/>
        </w:rPr>
        <w:t xml:space="preserve"> </w:t>
      </w:r>
      <w:r w:rsidR="00DD6DF8">
        <w:rPr>
          <w:rFonts w:ascii="Arial" w:hAnsi="Arial" w:cs="Arial"/>
          <w:color w:val="000000"/>
        </w:rPr>
        <w:t>c</w:t>
      </w:r>
      <w:r w:rsidR="00DD6DF8">
        <w:rPr>
          <w:rFonts w:ascii="Arial" w:hAnsi="Arial" w:cs="Arial"/>
          <w:color w:val="000000"/>
          <w:spacing w:val="-3"/>
        </w:rPr>
        <w:t>a</w:t>
      </w:r>
      <w:r w:rsidR="00DD6DF8">
        <w:rPr>
          <w:rFonts w:ascii="Arial" w:hAnsi="Arial" w:cs="Arial"/>
          <w:color w:val="000000"/>
          <w:spacing w:val="1"/>
        </w:rPr>
        <w:t>r</w:t>
      </w:r>
      <w:r w:rsidR="00DD6DF8">
        <w:rPr>
          <w:rFonts w:ascii="Arial" w:hAnsi="Arial" w:cs="Arial"/>
          <w:color w:val="000000"/>
        </w:rPr>
        <w:t>d</w:t>
      </w:r>
      <w:r w:rsidR="00DD6DF8">
        <w:rPr>
          <w:rFonts w:ascii="Arial" w:hAnsi="Arial" w:cs="Arial"/>
          <w:color w:val="000000"/>
          <w:spacing w:val="-1"/>
        </w:rPr>
        <w:t>i</w:t>
      </w:r>
      <w:r w:rsidR="00DD6DF8">
        <w:rPr>
          <w:rFonts w:ascii="Arial" w:hAnsi="Arial" w:cs="Arial"/>
          <w:color w:val="000000"/>
        </w:rPr>
        <w:t>o</w:t>
      </w:r>
      <w:r w:rsidR="00DD6DF8">
        <w:rPr>
          <w:rFonts w:ascii="Arial" w:hAnsi="Arial" w:cs="Arial"/>
          <w:color w:val="000000"/>
          <w:spacing w:val="-3"/>
        </w:rPr>
        <w:t>v</w:t>
      </w:r>
      <w:r w:rsidR="00DD6DF8">
        <w:rPr>
          <w:rFonts w:ascii="Arial" w:hAnsi="Arial" w:cs="Arial"/>
          <w:color w:val="000000"/>
        </w:rPr>
        <w:t>asc</w:t>
      </w:r>
      <w:r w:rsidR="00DD6DF8">
        <w:rPr>
          <w:rFonts w:ascii="Arial" w:hAnsi="Arial" w:cs="Arial"/>
          <w:color w:val="000000"/>
          <w:spacing w:val="-1"/>
        </w:rPr>
        <w:t>ul</w:t>
      </w:r>
      <w:r w:rsidR="00DD6DF8">
        <w:rPr>
          <w:rFonts w:ascii="Arial" w:hAnsi="Arial" w:cs="Arial"/>
          <w:color w:val="000000"/>
        </w:rPr>
        <w:t>a</w:t>
      </w:r>
      <w:r w:rsidR="00DD6DF8">
        <w:rPr>
          <w:rFonts w:ascii="Arial" w:hAnsi="Arial" w:cs="Arial"/>
          <w:color w:val="000000"/>
          <w:spacing w:val="-11"/>
        </w:rPr>
        <w:t>r</w:t>
      </w:r>
      <w:r w:rsidR="00DD6DF8">
        <w:rPr>
          <w:rFonts w:ascii="Arial" w:hAnsi="Arial" w:cs="Arial"/>
          <w:color w:val="000000"/>
        </w:rPr>
        <w:t>.</w:t>
      </w:r>
      <w:r w:rsidR="00DD6DF8">
        <w:rPr>
          <w:rFonts w:ascii="Arial" w:hAnsi="Arial" w:cs="Arial"/>
          <w:color w:val="000000"/>
          <w:spacing w:val="2"/>
        </w:rPr>
        <w:t xml:space="preserve"> </w:t>
      </w:r>
      <w:r w:rsidR="00DD6DF8">
        <w:rPr>
          <w:rFonts w:ascii="Arial" w:hAnsi="Arial" w:cs="Arial"/>
          <w:color w:val="000000"/>
          <w:spacing w:val="-8"/>
        </w:rPr>
        <w:t>T</w:t>
      </w:r>
      <w:r w:rsidR="00DD6DF8">
        <w:rPr>
          <w:rFonts w:ascii="Arial" w:hAnsi="Arial" w:cs="Arial"/>
          <w:color w:val="000000"/>
          <w:spacing w:val="1"/>
        </w:rPr>
        <w:t>r</w:t>
      </w:r>
      <w:r w:rsidR="00DD6DF8">
        <w:rPr>
          <w:rFonts w:ascii="Arial" w:hAnsi="Arial" w:cs="Arial"/>
          <w:color w:val="000000"/>
        </w:rPr>
        <w:t>a</w:t>
      </w:r>
      <w:r w:rsidR="00DD6DF8">
        <w:rPr>
          <w:rFonts w:ascii="Arial" w:hAnsi="Arial" w:cs="Arial"/>
          <w:color w:val="000000"/>
          <w:spacing w:val="-1"/>
        </w:rPr>
        <w:t>b</w:t>
      </w:r>
      <w:r w:rsidR="00DD6DF8">
        <w:rPr>
          <w:rFonts w:ascii="Arial" w:hAnsi="Arial" w:cs="Arial"/>
          <w:color w:val="000000"/>
          <w:spacing w:val="-3"/>
        </w:rPr>
        <w:t>a</w:t>
      </w:r>
      <w:r w:rsidR="00DD6DF8">
        <w:rPr>
          <w:rFonts w:ascii="Arial" w:hAnsi="Arial" w:cs="Arial"/>
          <w:color w:val="000000"/>
          <w:spacing w:val="1"/>
        </w:rPr>
        <w:t>j</w:t>
      </w:r>
      <w:r w:rsidR="00DD6DF8">
        <w:rPr>
          <w:rFonts w:ascii="Arial" w:hAnsi="Arial" w:cs="Arial"/>
          <w:color w:val="000000"/>
        </w:rPr>
        <w:t>o</w:t>
      </w:r>
      <w:r w:rsidR="00DD6DF8">
        <w:rPr>
          <w:rFonts w:ascii="Arial" w:hAnsi="Arial" w:cs="Arial"/>
          <w:color w:val="000000"/>
          <w:spacing w:val="5"/>
        </w:rPr>
        <w:t xml:space="preserve"> </w:t>
      </w:r>
      <w:r w:rsidR="00DD6DF8">
        <w:rPr>
          <w:rFonts w:ascii="Arial" w:hAnsi="Arial" w:cs="Arial"/>
          <w:color w:val="000000"/>
        </w:rPr>
        <w:t>de</w:t>
      </w:r>
      <w:r w:rsidR="00DD6DF8">
        <w:rPr>
          <w:rFonts w:ascii="Arial" w:hAnsi="Arial" w:cs="Arial"/>
          <w:color w:val="000000"/>
          <w:spacing w:val="3"/>
        </w:rPr>
        <w:t xml:space="preserve"> </w:t>
      </w:r>
      <w:r w:rsidR="00DD6DF8">
        <w:rPr>
          <w:rFonts w:ascii="Arial" w:hAnsi="Arial" w:cs="Arial"/>
          <w:color w:val="000000"/>
        </w:rPr>
        <w:t>g</w:t>
      </w:r>
      <w:r w:rsidR="00DD6DF8">
        <w:rPr>
          <w:rFonts w:ascii="Arial" w:hAnsi="Arial" w:cs="Arial"/>
          <w:color w:val="000000"/>
          <w:spacing w:val="-2"/>
        </w:rPr>
        <w:t>r</w:t>
      </w:r>
      <w:r w:rsidR="00DD6DF8">
        <w:rPr>
          <w:rFonts w:ascii="Arial" w:hAnsi="Arial" w:cs="Arial"/>
          <w:color w:val="000000"/>
        </w:rPr>
        <w:t>a</w:t>
      </w:r>
      <w:r w:rsidR="00DD6DF8">
        <w:rPr>
          <w:rFonts w:ascii="Arial" w:hAnsi="Arial" w:cs="Arial"/>
          <w:color w:val="000000"/>
          <w:spacing w:val="-1"/>
        </w:rPr>
        <w:t>d</w:t>
      </w:r>
      <w:r w:rsidR="00DD6DF8">
        <w:rPr>
          <w:rFonts w:ascii="Arial" w:hAnsi="Arial" w:cs="Arial"/>
          <w:color w:val="000000"/>
        </w:rPr>
        <w:t>o</w:t>
      </w:r>
      <w:r w:rsidR="00DD6DF8">
        <w:rPr>
          <w:rFonts w:ascii="Arial" w:hAnsi="Arial" w:cs="Arial"/>
          <w:color w:val="000000"/>
          <w:spacing w:val="5"/>
        </w:rPr>
        <w:t xml:space="preserve"> </w:t>
      </w:r>
      <w:r w:rsidR="00DD6DF8">
        <w:rPr>
          <w:rFonts w:ascii="Arial" w:hAnsi="Arial" w:cs="Arial"/>
          <w:color w:val="000000"/>
        </w:rPr>
        <w:t>de</w:t>
      </w:r>
      <w:r w:rsidR="00DD6DF8">
        <w:rPr>
          <w:rFonts w:ascii="Arial" w:hAnsi="Arial" w:cs="Arial"/>
          <w:color w:val="000000"/>
          <w:spacing w:val="5"/>
        </w:rPr>
        <w:t xml:space="preserve"> </w:t>
      </w:r>
      <w:r w:rsidR="00DD6DF8">
        <w:rPr>
          <w:rFonts w:ascii="Arial" w:hAnsi="Arial" w:cs="Arial"/>
          <w:color w:val="000000"/>
          <w:spacing w:val="1"/>
        </w:rPr>
        <w:t>I</w:t>
      </w:r>
      <w:r w:rsidR="00DD6DF8">
        <w:rPr>
          <w:rFonts w:ascii="Arial" w:hAnsi="Arial" w:cs="Arial"/>
          <w:color w:val="000000"/>
          <w:spacing w:val="-3"/>
        </w:rPr>
        <w:t>n</w:t>
      </w:r>
      <w:r w:rsidR="00DD6DF8">
        <w:rPr>
          <w:rFonts w:ascii="Arial" w:hAnsi="Arial" w:cs="Arial"/>
          <w:color w:val="000000"/>
          <w:spacing w:val="2"/>
        </w:rPr>
        <w:t>g</w:t>
      </w:r>
      <w:r w:rsidR="00DD6DF8">
        <w:rPr>
          <w:rFonts w:ascii="Arial" w:hAnsi="Arial" w:cs="Arial"/>
          <w:color w:val="000000"/>
        </w:rPr>
        <w:t>e</w:t>
      </w:r>
      <w:r w:rsidR="00DD6DF8">
        <w:rPr>
          <w:rFonts w:ascii="Arial" w:hAnsi="Arial" w:cs="Arial"/>
          <w:color w:val="000000"/>
          <w:spacing w:val="-1"/>
        </w:rPr>
        <w:t>ni</w:t>
      </w:r>
      <w:r w:rsidR="00DD6DF8">
        <w:rPr>
          <w:rFonts w:ascii="Arial" w:hAnsi="Arial" w:cs="Arial"/>
          <w:color w:val="000000"/>
        </w:rPr>
        <w:t>e</w:t>
      </w:r>
      <w:r w:rsidR="00DD6DF8">
        <w:rPr>
          <w:rFonts w:ascii="Arial" w:hAnsi="Arial" w:cs="Arial"/>
          <w:color w:val="000000"/>
          <w:spacing w:val="-2"/>
        </w:rPr>
        <w:t>r</w:t>
      </w:r>
      <w:r w:rsidR="00DD6DF8">
        <w:rPr>
          <w:rFonts w:ascii="Arial" w:hAnsi="Arial" w:cs="Arial"/>
          <w:color w:val="000000"/>
        </w:rPr>
        <w:t>o b</w:t>
      </w:r>
      <w:r w:rsidR="00DD6DF8">
        <w:rPr>
          <w:rFonts w:ascii="Arial" w:hAnsi="Arial" w:cs="Arial"/>
          <w:color w:val="000000"/>
          <w:spacing w:val="-1"/>
        </w:rPr>
        <w:t>i</w:t>
      </w:r>
      <w:r w:rsidR="00DD6DF8">
        <w:rPr>
          <w:rFonts w:ascii="Arial" w:hAnsi="Arial" w:cs="Arial"/>
          <w:color w:val="000000"/>
        </w:rPr>
        <w:t>oméd</w:t>
      </w:r>
      <w:r w:rsidR="00DD6DF8">
        <w:rPr>
          <w:rFonts w:ascii="Arial" w:hAnsi="Arial" w:cs="Arial"/>
          <w:color w:val="000000"/>
          <w:spacing w:val="-1"/>
        </w:rPr>
        <w:t>i</w:t>
      </w:r>
      <w:r w:rsidR="00DD6DF8">
        <w:rPr>
          <w:rFonts w:ascii="Arial" w:hAnsi="Arial" w:cs="Arial"/>
          <w:color w:val="000000"/>
        </w:rPr>
        <w:t>co.</w:t>
      </w:r>
      <w:r w:rsidR="00DD6DF8">
        <w:rPr>
          <w:rFonts w:ascii="Arial" w:hAnsi="Arial" w:cs="Arial"/>
          <w:color w:val="000000"/>
          <w:spacing w:val="2"/>
        </w:rPr>
        <w:t xml:space="preserve"> </w:t>
      </w:r>
      <w:r w:rsidR="00DD6DF8">
        <w:rPr>
          <w:rFonts w:ascii="Arial" w:hAnsi="Arial" w:cs="Arial"/>
          <w:color w:val="000000"/>
          <w:spacing w:val="-1"/>
        </w:rPr>
        <w:t>B</w:t>
      </w:r>
      <w:r w:rsidR="00DD6DF8">
        <w:rPr>
          <w:rFonts w:ascii="Arial" w:hAnsi="Arial" w:cs="Arial"/>
          <w:color w:val="000000"/>
        </w:rPr>
        <w:t>uc</w:t>
      </w:r>
      <w:r w:rsidR="00DD6DF8">
        <w:rPr>
          <w:rFonts w:ascii="Arial" w:hAnsi="Arial" w:cs="Arial"/>
          <w:color w:val="000000"/>
          <w:spacing w:val="-3"/>
        </w:rPr>
        <w:t>a</w:t>
      </w:r>
      <w:r w:rsidR="00DD6DF8">
        <w:rPr>
          <w:rFonts w:ascii="Arial" w:hAnsi="Arial" w:cs="Arial"/>
          <w:color w:val="000000"/>
          <w:spacing w:val="1"/>
        </w:rPr>
        <w:t>r</w:t>
      </w:r>
      <w:r w:rsidR="00DD6DF8">
        <w:rPr>
          <w:rFonts w:ascii="Arial" w:hAnsi="Arial" w:cs="Arial"/>
          <w:color w:val="000000"/>
        </w:rPr>
        <w:t>ama</w:t>
      </w:r>
      <w:r w:rsidR="00DD6DF8">
        <w:rPr>
          <w:rFonts w:ascii="Arial" w:hAnsi="Arial" w:cs="Arial"/>
          <w:color w:val="000000"/>
          <w:spacing w:val="-3"/>
        </w:rPr>
        <w:t>n</w:t>
      </w:r>
      <w:r w:rsidR="00DD6DF8">
        <w:rPr>
          <w:rFonts w:ascii="Arial" w:hAnsi="Arial" w:cs="Arial"/>
          <w:color w:val="000000"/>
        </w:rPr>
        <w:t>g</w:t>
      </w:r>
      <w:r w:rsidR="00DD6DF8">
        <w:rPr>
          <w:rFonts w:ascii="Arial" w:hAnsi="Arial" w:cs="Arial"/>
          <w:color w:val="000000"/>
          <w:spacing w:val="-1"/>
        </w:rPr>
        <w:t>a</w:t>
      </w:r>
      <w:r w:rsidR="00DD6DF8">
        <w:rPr>
          <w:rFonts w:ascii="Arial" w:hAnsi="Arial" w:cs="Arial"/>
          <w:color w:val="000000"/>
        </w:rPr>
        <w:t>:</w:t>
      </w:r>
      <w:r w:rsidR="00DD6DF8">
        <w:rPr>
          <w:rFonts w:ascii="Arial" w:hAnsi="Arial" w:cs="Arial"/>
          <w:color w:val="000000"/>
          <w:spacing w:val="2"/>
        </w:rPr>
        <w:t xml:space="preserve"> </w:t>
      </w:r>
      <w:r w:rsidR="00DD6DF8">
        <w:rPr>
          <w:rFonts w:ascii="Arial" w:hAnsi="Arial" w:cs="Arial"/>
          <w:color w:val="000000"/>
        </w:rPr>
        <w:t>F</w:t>
      </w:r>
      <w:r w:rsidR="00DD6DF8">
        <w:rPr>
          <w:rFonts w:ascii="Arial" w:hAnsi="Arial" w:cs="Arial"/>
          <w:color w:val="000000"/>
          <w:spacing w:val="-1"/>
        </w:rPr>
        <w:t>u</w:t>
      </w:r>
      <w:r w:rsidR="00DD6DF8">
        <w:rPr>
          <w:rFonts w:ascii="Arial" w:hAnsi="Arial" w:cs="Arial"/>
          <w:color w:val="000000"/>
        </w:rPr>
        <w:t>n</w:t>
      </w:r>
      <w:r w:rsidR="00DD6DF8">
        <w:rPr>
          <w:rFonts w:ascii="Arial" w:hAnsi="Arial" w:cs="Arial"/>
          <w:color w:val="000000"/>
          <w:spacing w:val="-1"/>
        </w:rPr>
        <w:t>d</w:t>
      </w:r>
      <w:r w:rsidR="00DD6DF8">
        <w:rPr>
          <w:rFonts w:ascii="Arial" w:hAnsi="Arial" w:cs="Arial"/>
          <w:color w:val="000000"/>
        </w:rPr>
        <w:t>ac</w:t>
      </w:r>
      <w:r w:rsidR="00DD6DF8">
        <w:rPr>
          <w:rFonts w:ascii="Arial" w:hAnsi="Arial" w:cs="Arial"/>
          <w:color w:val="000000"/>
          <w:spacing w:val="-1"/>
        </w:rPr>
        <w:t>i</w:t>
      </w:r>
      <w:r w:rsidR="00DD6DF8">
        <w:rPr>
          <w:rFonts w:ascii="Arial" w:hAnsi="Arial" w:cs="Arial"/>
          <w:color w:val="000000"/>
        </w:rPr>
        <w:t>ón</w:t>
      </w:r>
      <w:r w:rsidR="00DD6DF8">
        <w:rPr>
          <w:rFonts w:ascii="Arial" w:hAnsi="Arial" w:cs="Arial"/>
          <w:color w:val="000000"/>
          <w:spacing w:val="1"/>
        </w:rPr>
        <w:t xml:space="preserve"> </w:t>
      </w:r>
      <w:r w:rsidR="00DD6DF8">
        <w:rPr>
          <w:rFonts w:ascii="Arial" w:hAnsi="Arial" w:cs="Arial"/>
          <w:color w:val="000000"/>
          <w:spacing w:val="-1"/>
        </w:rPr>
        <w:t>U</w:t>
      </w:r>
      <w:r w:rsidR="00DD6DF8">
        <w:rPr>
          <w:rFonts w:ascii="Arial" w:hAnsi="Arial" w:cs="Arial"/>
          <w:color w:val="000000"/>
        </w:rPr>
        <w:t>n</w:t>
      </w:r>
      <w:r w:rsidR="00DD6DF8">
        <w:rPr>
          <w:rFonts w:ascii="Arial" w:hAnsi="Arial" w:cs="Arial"/>
          <w:color w:val="000000"/>
          <w:spacing w:val="-1"/>
        </w:rPr>
        <w:t>i</w:t>
      </w:r>
      <w:r w:rsidR="00DD6DF8">
        <w:rPr>
          <w:rFonts w:ascii="Arial" w:hAnsi="Arial" w:cs="Arial"/>
          <w:color w:val="000000"/>
          <w:spacing w:val="-2"/>
        </w:rPr>
        <w:t>v</w:t>
      </w:r>
      <w:r w:rsidR="00DD6DF8">
        <w:rPr>
          <w:rFonts w:ascii="Arial" w:hAnsi="Arial" w:cs="Arial"/>
          <w:color w:val="000000"/>
        </w:rPr>
        <w:t>ersita</w:t>
      </w:r>
      <w:r w:rsidR="00DD6DF8">
        <w:rPr>
          <w:rFonts w:ascii="Arial" w:hAnsi="Arial" w:cs="Arial"/>
          <w:color w:val="000000"/>
          <w:spacing w:val="1"/>
        </w:rPr>
        <w:t>r</w:t>
      </w:r>
      <w:r w:rsidR="00DD6DF8">
        <w:rPr>
          <w:rFonts w:ascii="Arial" w:hAnsi="Arial" w:cs="Arial"/>
          <w:color w:val="000000"/>
          <w:spacing w:val="-3"/>
        </w:rPr>
        <w:t>i</w:t>
      </w:r>
      <w:r w:rsidR="00DD6DF8">
        <w:rPr>
          <w:rFonts w:ascii="Arial" w:hAnsi="Arial" w:cs="Arial"/>
          <w:color w:val="000000"/>
        </w:rPr>
        <w:t>a Be</w:t>
      </w:r>
      <w:r w:rsidR="00DD6DF8">
        <w:rPr>
          <w:rFonts w:ascii="Arial" w:hAnsi="Arial" w:cs="Arial"/>
          <w:color w:val="000000"/>
          <w:spacing w:val="-2"/>
        </w:rPr>
        <w:t>l</w:t>
      </w:r>
      <w:r w:rsidR="00DD6DF8">
        <w:rPr>
          <w:rFonts w:ascii="Arial" w:hAnsi="Arial" w:cs="Arial"/>
          <w:color w:val="000000"/>
          <w:spacing w:val="1"/>
        </w:rPr>
        <w:t>tr</w:t>
      </w:r>
      <w:r w:rsidR="00DD6DF8">
        <w:rPr>
          <w:rFonts w:ascii="Arial" w:hAnsi="Arial" w:cs="Arial"/>
          <w:color w:val="000000"/>
        </w:rPr>
        <w:t>á</w:t>
      </w:r>
      <w:r w:rsidR="00DD6DF8">
        <w:rPr>
          <w:rFonts w:ascii="Arial" w:hAnsi="Arial" w:cs="Arial"/>
          <w:color w:val="000000"/>
          <w:spacing w:val="-3"/>
        </w:rPr>
        <w:t>n</w:t>
      </w:r>
      <w:r w:rsidR="00DD6DF8">
        <w:rPr>
          <w:rFonts w:ascii="Arial" w:hAnsi="Arial" w:cs="Arial"/>
          <w:color w:val="000000"/>
        </w:rPr>
        <w:t>.</w:t>
      </w:r>
      <w:r w:rsidR="00DD6DF8">
        <w:rPr>
          <w:rFonts w:ascii="Arial" w:hAnsi="Arial" w:cs="Arial"/>
          <w:color w:val="000000"/>
          <w:spacing w:val="2"/>
        </w:rPr>
        <w:t xml:space="preserve"> </w:t>
      </w:r>
      <w:r w:rsidR="00DD6DF8">
        <w:rPr>
          <w:rFonts w:ascii="Arial" w:hAnsi="Arial" w:cs="Arial"/>
          <w:color w:val="000000"/>
        </w:rPr>
        <w:t>2</w:t>
      </w:r>
      <w:r w:rsidR="00DD6DF8">
        <w:rPr>
          <w:rFonts w:ascii="Arial" w:hAnsi="Arial" w:cs="Arial"/>
          <w:color w:val="000000"/>
          <w:spacing w:val="-1"/>
        </w:rPr>
        <w:t>0</w:t>
      </w:r>
      <w:r w:rsidR="00DD6DF8">
        <w:rPr>
          <w:rFonts w:ascii="Arial" w:hAnsi="Arial" w:cs="Arial"/>
          <w:color w:val="000000"/>
        </w:rPr>
        <w:t>0</w:t>
      </w:r>
      <w:r w:rsidR="00DD6DF8">
        <w:rPr>
          <w:rFonts w:ascii="Arial" w:hAnsi="Arial" w:cs="Arial"/>
          <w:color w:val="000000"/>
          <w:spacing w:val="-3"/>
        </w:rPr>
        <w:t>5</w:t>
      </w:r>
      <w:r w:rsidR="00DD6DF8">
        <w:rPr>
          <w:rFonts w:ascii="Arial" w:hAnsi="Arial" w:cs="Arial"/>
          <w:color w:val="000000"/>
        </w:rPr>
        <w:t>.</w:t>
      </w:r>
    </w:p>
    <w:p w14:paraId="45357204" w14:textId="77777777" w:rsidR="00DD6DF8" w:rsidRDefault="00DD6DF8" w:rsidP="00DD6DF8">
      <w:pPr>
        <w:widowControl w:val="0"/>
        <w:autoSpaceDE w:val="0"/>
        <w:autoSpaceDN w:val="0"/>
        <w:adjustRightInd w:val="0"/>
        <w:spacing w:before="10" w:line="160" w:lineRule="exact"/>
        <w:rPr>
          <w:rFonts w:ascii="Arial" w:hAnsi="Arial" w:cs="Arial"/>
          <w:color w:val="000000"/>
          <w:sz w:val="16"/>
          <w:szCs w:val="16"/>
        </w:rPr>
      </w:pPr>
    </w:p>
    <w:p w14:paraId="2E63E6A9"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4994A7C0" w14:textId="77777777" w:rsidR="00DD6DF8" w:rsidRDefault="00DD6DF8" w:rsidP="00DD6DF8">
      <w:pPr>
        <w:widowControl w:val="0"/>
        <w:autoSpaceDE w:val="0"/>
        <w:autoSpaceDN w:val="0"/>
        <w:adjustRightInd w:val="0"/>
        <w:ind w:right="2"/>
        <w:jc w:val="both"/>
        <w:rPr>
          <w:rFonts w:ascii="Arial" w:hAnsi="Arial" w:cs="Arial"/>
          <w:color w:val="000000"/>
        </w:rPr>
      </w:pPr>
      <w:r>
        <w:rPr>
          <w:rFonts w:ascii="Arial" w:hAnsi="Arial" w:cs="Arial"/>
          <w:b/>
          <w:bCs/>
          <w:color w:val="000000"/>
        </w:rPr>
        <w:t>Figura</w:t>
      </w:r>
      <w:r>
        <w:rPr>
          <w:rFonts w:ascii="Arial" w:hAnsi="Arial" w:cs="Arial"/>
          <w:b/>
          <w:bCs/>
          <w:color w:val="000000"/>
          <w:spacing w:val="1"/>
        </w:rPr>
        <w:t xml:space="preserve"> </w:t>
      </w:r>
      <w:r>
        <w:rPr>
          <w:rFonts w:ascii="Arial" w:hAnsi="Arial" w:cs="Arial"/>
          <w:b/>
          <w:bCs/>
          <w:color w:val="000000"/>
          <w:spacing w:val="-3"/>
        </w:rPr>
        <w:t>9</w:t>
      </w:r>
      <w:r>
        <w:rPr>
          <w:rFonts w:ascii="Arial" w:hAnsi="Arial" w:cs="Arial"/>
          <w:b/>
          <w:bCs/>
          <w:color w:val="000000"/>
        </w:rPr>
        <w:t>.</w:t>
      </w:r>
      <w:r>
        <w:rPr>
          <w:rFonts w:ascii="Arial" w:hAnsi="Arial" w:cs="Arial"/>
          <w:b/>
          <w:bCs/>
          <w:color w:val="000000"/>
          <w:spacing w:val="2"/>
        </w:rPr>
        <w:t xml:space="preserve"> </w:t>
      </w:r>
      <w:r>
        <w:rPr>
          <w:rFonts w:ascii="Arial" w:hAnsi="Arial" w:cs="Arial"/>
          <w:b/>
          <w:bCs/>
          <w:color w:val="000000"/>
          <w:spacing w:val="-3"/>
        </w:rPr>
        <w:t>P</w:t>
      </w:r>
      <w:r>
        <w:rPr>
          <w:rFonts w:ascii="Arial" w:hAnsi="Arial" w:cs="Arial"/>
          <w:b/>
          <w:bCs/>
          <w:color w:val="000000"/>
          <w:spacing w:val="1"/>
        </w:rPr>
        <w:t>i</w:t>
      </w:r>
      <w:r>
        <w:rPr>
          <w:rFonts w:ascii="Arial" w:hAnsi="Arial" w:cs="Arial"/>
          <w:b/>
          <w:bCs/>
          <w:color w:val="000000"/>
        </w:rPr>
        <w:t>erna</w:t>
      </w:r>
      <w:r>
        <w:rPr>
          <w:rFonts w:ascii="Arial" w:hAnsi="Arial" w:cs="Arial"/>
          <w:b/>
          <w:bCs/>
          <w:color w:val="000000"/>
          <w:spacing w:val="-1"/>
        </w:rPr>
        <w:t xml:space="preserve"> </w:t>
      </w:r>
      <w:r>
        <w:rPr>
          <w:rFonts w:ascii="Arial" w:hAnsi="Arial" w:cs="Arial"/>
          <w:b/>
          <w:bCs/>
          <w:color w:val="000000"/>
          <w:spacing w:val="1"/>
        </w:rPr>
        <w:t>I</w:t>
      </w:r>
      <w:r>
        <w:rPr>
          <w:rFonts w:ascii="Arial" w:hAnsi="Arial" w:cs="Arial"/>
          <w:b/>
          <w:bCs/>
          <w:color w:val="000000"/>
        </w:rPr>
        <w:t>zq</w:t>
      </w:r>
      <w:r>
        <w:rPr>
          <w:rFonts w:ascii="Arial" w:hAnsi="Arial" w:cs="Arial"/>
          <w:b/>
          <w:bCs/>
          <w:color w:val="000000"/>
          <w:spacing w:val="-3"/>
        </w:rPr>
        <w:t>u</w:t>
      </w:r>
      <w:r>
        <w:rPr>
          <w:rFonts w:ascii="Arial" w:hAnsi="Arial" w:cs="Arial"/>
          <w:b/>
          <w:bCs/>
          <w:color w:val="000000"/>
          <w:spacing w:val="1"/>
        </w:rPr>
        <w:t>i</w:t>
      </w:r>
      <w:r>
        <w:rPr>
          <w:rFonts w:ascii="Arial" w:hAnsi="Arial" w:cs="Arial"/>
          <w:b/>
          <w:bCs/>
          <w:color w:val="000000"/>
        </w:rPr>
        <w:t>e</w:t>
      </w:r>
      <w:r>
        <w:rPr>
          <w:rFonts w:ascii="Arial" w:hAnsi="Arial" w:cs="Arial"/>
          <w:b/>
          <w:bCs/>
          <w:color w:val="000000"/>
          <w:spacing w:val="-2"/>
        </w:rPr>
        <w:t>r</w:t>
      </w:r>
      <w:r>
        <w:rPr>
          <w:rFonts w:ascii="Arial" w:hAnsi="Arial" w:cs="Arial"/>
          <w:b/>
          <w:bCs/>
          <w:color w:val="000000"/>
        </w:rPr>
        <w:t>da</w:t>
      </w:r>
      <w:r>
        <w:rPr>
          <w:rFonts w:ascii="Arial" w:hAnsi="Arial" w:cs="Arial"/>
          <w:b/>
          <w:bCs/>
          <w:color w:val="000000"/>
          <w:spacing w:val="1"/>
        </w:rPr>
        <w:t xml:space="preserve"> (</w:t>
      </w:r>
      <w:r>
        <w:rPr>
          <w:rFonts w:ascii="Arial" w:hAnsi="Arial" w:cs="Arial"/>
          <w:b/>
          <w:bCs/>
          <w:color w:val="000000"/>
          <w:spacing w:val="-2"/>
        </w:rPr>
        <w:t>+</w:t>
      </w:r>
      <w:r>
        <w:rPr>
          <w:rFonts w:ascii="Arial" w:hAnsi="Arial" w:cs="Arial"/>
          <w:b/>
          <w:bCs/>
          <w:color w:val="000000"/>
        </w:rPr>
        <w:t>)</w:t>
      </w:r>
      <w:r>
        <w:rPr>
          <w:rFonts w:ascii="Arial" w:hAnsi="Arial" w:cs="Arial"/>
          <w:b/>
          <w:bCs/>
          <w:color w:val="000000"/>
          <w:spacing w:val="3"/>
        </w:rPr>
        <w:t xml:space="preserve"> </w:t>
      </w:r>
      <w:r>
        <w:rPr>
          <w:rFonts w:ascii="Arial" w:hAnsi="Arial" w:cs="Arial"/>
          <w:b/>
          <w:bCs/>
          <w:color w:val="000000"/>
        </w:rPr>
        <w:t>y</w:t>
      </w:r>
      <w:r>
        <w:rPr>
          <w:rFonts w:ascii="Arial" w:hAnsi="Arial" w:cs="Arial"/>
          <w:b/>
          <w:bCs/>
          <w:color w:val="000000"/>
          <w:spacing w:val="-4"/>
        </w:rPr>
        <w:t xml:space="preserve"> </w:t>
      </w:r>
      <w:r>
        <w:rPr>
          <w:rFonts w:ascii="Arial" w:hAnsi="Arial" w:cs="Arial"/>
          <w:b/>
          <w:bCs/>
          <w:color w:val="000000"/>
          <w:spacing w:val="-1"/>
        </w:rPr>
        <w:t>B</w:t>
      </w:r>
      <w:r>
        <w:rPr>
          <w:rFonts w:ascii="Arial" w:hAnsi="Arial" w:cs="Arial"/>
          <w:b/>
          <w:bCs/>
          <w:color w:val="000000"/>
        </w:rPr>
        <w:t>razo</w:t>
      </w:r>
      <w:r>
        <w:rPr>
          <w:rFonts w:ascii="Arial" w:hAnsi="Arial" w:cs="Arial"/>
          <w:b/>
          <w:bCs/>
          <w:color w:val="000000"/>
          <w:spacing w:val="2"/>
        </w:rPr>
        <w:t xml:space="preserve"> </w:t>
      </w:r>
      <w:r>
        <w:rPr>
          <w:rFonts w:ascii="Arial" w:hAnsi="Arial" w:cs="Arial"/>
          <w:b/>
          <w:bCs/>
          <w:color w:val="000000"/>
          <w:spacing w:val="-1"/>
        </w:rPr>
        <w:t>D</w:t>
      </w:r>
      <w:r>
        <w:rPr>
          <w:rFonts w:ascii="Arial" w:hAnsi="Arial" w:cs="Arial"/>
          <w:b/>
          <w:bCs/>
          <w:color w:val="000000"/>
        </w:rPr>
        <w:t>erec</w:t>
      </w:r>
      <w:r>
        <w:rPr>
          <w:rFonts w:ascii="Arial" w:hAnsi="Arial" w:cs="Arial"/>
          <w:b/>
          <w:bCs/>
          <w:color w:val="000000"/>
          <w:spacing w:val="-1"/>
        </w:rPr>
        <w:t>h</w:t>
      </w:r>
      <w:r>
        <w:rPr>
          <w:rFonts w:ascii="Arial" w:hAnsi="Arial" w:cs="Arial"/>
          <w:b/>
          <w:bCs/>
          <w:color w:val="000000"/>
        </w:rPr>
        <w:t>o</w:t>
      </w:r>
      <w:r>
        <w:rPr>
          <w:rFonts w:ascii="Arial" w:hAnsi="Arial" w:cs="Arial"/>
          <w:b/>
          <w:bCs/>
          <w:color w:val="000000"/>
          <w:spacing w:val="59"/>
        </w:rPr>
        <w:t xml:space="preserve"> </w:t>
      </w:r>
      <w:r>
        <w:rPr>
          <w:rFonts w:ascii="Arial" w:hAnsi="Arial" w:cs="Arial"/>
          <w:b/>
          <w:bCs/>
          <w:color w:val="000000"/>
        </w:rPr>
        <w:t xml:space="preserve">+ </w:t>
      </w:r>
      <w:r>
        <w:rPr>
          <w:rFonts w:ascii="Arial" w:hAnsi="Arial" w:cs="Arial"/>
          <w:b/>
          <w:bCs/>
          <w:color w:val="000000"/>
          <w:spacing w:val="-1"/>
        </w:rPr>
        <w:t>B</w:t>
      </w:r>
      <w:r>
        <w:rPr>
          <w:rFonts w:ascii="Arial" w:hAnsi="Arial" w:cs="Arial"/>
          <w:b/>
          <w:bCs/>
          <w:color w:val="000000"/>
        </w:rPr>
        <w:t>razo</w:t>
      </w:r>
      <w:r>
        <w:rPr>
          <w:rFonts w:ascii="Arial" w:hAnsi="Arial" w:cs="Arial"/>
          <w:b/>
          <w:bCs/>
          <w:color w:val="000000"/>
          <w:spacing w:val="-1"/>
        </w:rPr>
        <w:t xml:space="preserve"> </w:t>
      </w:r>
      <w:r>
        <w:rPr>
          <w:rFonts w:ascii="Arial" w:hAnsi="Arial" w:cs="Arial"/>
          <w:b/>
          <w:bCs/>
          <w:color w:val="000000"/>
          <w:spacing w:val="1"/>
        </w:rPr>
        <w:t>I</w:t>
      </w:r>
      <w:r>
        <w:rPr>
          <w:rFonts w:ascii="Arial" w:hAnsi="Arial" w:cs="Arial"/>
          <w:b/>
          <w:bCs/>
          <w:color w:val="000000"/>
        </w:rPr>
        <w:t>zq</w:t>
      </w:r>
      <w:r>
        <w:rPr>
          <w:rFonts w:ascii="Arial" w:hAnsi="Arial" w:cs="Arial"/>
          <w:b/>
          <w:bCs/>
          <w:color w:val="000000"/>
          <w:spacing w:val="-3"/>
        </w:rPr>
        <w:t>u</w:t>
      </w:r>
      <w:r>
        <w:rPr>
          <w:rFonts w:ascii="Arial" w:hAnsi="Arial" w:cs="Arial"/>
          <w:b/>
          <w:bCs/>
          <w:color w:val="000000"/>
          <w:spacing w:val="1"/>
        </w:rPr>
        <w:t>i</w:t>
      </w:r>
      <w:r>
        <w:rPr>
          <w:rFonts w:ascii="Arial" w:hAnsi="Arial" w:cs="Arial"/>
          <w:b/>
          <w:bCs/>
          <w:color w:val="000000"/>
        </w:rPr>
        <w:t>erdo</w:t>
      </w:r>
      <w:r>
        <w:rPr>
          <w:rFonts w:ascii="Arial" w:hAnsi="Arial" w:cs="Arial"/>
          <w:b/>
          <w:bCs/>
          <w:color w:val="000000"/>
          <w:spacing w:val="-1"/>
        </w:rPr>
        <w:t xml:space="preserve"> </w:t>
      </w:r>
      <w:r>
        <w:rPr>
          <w:rFonts w:ascii="Arial" w:hAnsi="Arial" w:cs="Arial"/>
          <w:b/>
          <w:bCs/>
          <w:color w:val="000000"/>
          <w:spacing w:val="1"/>
        </w:rPr>
        <w:t>(</w:t>
      </w:r>
      <w:r>
        <w:rPr>
          <w:rFonts w:ascii="Arial" w:hAnsi="Arial" w:cs="Arial"/>
          <w:b/>
          <w:bCs/>
          <w:color w:val="000000"/>
          <w:spacing w:val="-2"/>
        </w:rPr>
        <w:t>-</w:t>
      </w:r>
      <w:r>
        <w:rPr>
          <w:rFonts w:ascii="Arial" w:hAnsi="Arial" w:cs="Arial"/>
          <w:b/>
          <w:bCs/>
          <w:color w:val="000000"/>
          <w:spacing w:val="1"/>
        </w:rPr>
        <w:t>).</w:t>
      </w:r>
    </w:p>
    <w:p w14:paraId="66F46017" w14:textId="77777777" w:rsidR="00DD6DF8" w:rsidRDefault="00DD6DF8" w:rsidP="00DD6DF8">
      <w:pPr>
        <w:widowControl w:val="0"/>
        <w:autoSpaceDE w:val="0"/>
        <w:autoSpaceDN w:val="0"/>
        <w:adjustRightInd w:val="0"/>
        <w:spacing w:before="3" w:line="120" w:lineRule="exact"/>
        <w:rPr>
          <w:rFonts w:ascii="Arial" w:hAnsi="Arial" w:cs="Arial"/>
          <w:color w:val="000000"/>
          <w:sz w:val="12"/>
          <w:szCs w:val="12"/>
        </w:rPr>
      </w:pPr>
    </w:p>
    <w:p w14:paraId="48174F69" w14:textId="77777777" w:rsidR="00DD6DF8" w:rsidRDefault="00DD6DF8" w:rsidP="00DD6DF8">
      <w:pPr>
        <w:widowControl w:val="0"/>
        <w:autoSpaceDE w:val="0"/>
        <w:autoSpaceDN w:val="0"/>
        <w:adjustRightInd w:val="0"/>
        <w:jc w:val="center"/>
        <w:rPr>
          <w:color w:val="000000"/>
          <w:sz w:val="20"/>
          <w:szCs w:val="20"/>
        </w:rPr>
      </w:pPr>
      <w:r>
        <w:rPr>
          <w:rFonts w:ascii="Arial" w:hAnsi="Arial" w:cs="Arial"/>
          <w:noProof/>
          <w:color w:val="000000"/>
          <w:sz w:val="12"/>
          <w:szCs w:val="12"/>
          <w:lang w:val="es-CO" w:eastAsia="es-CO"/>
        </w:rPr>
        <w:drawing>
          <wp:inline distT="0" distB="0" distL="0" distR="0" wp14:anchorId="449C3AE3" wp14:editId="388BF28D">
            <wp:extent cx="1057275" cy="128587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1057275" cy="1285875"/>
                    </a:xfrm>
                    <a:prstGeom prst="rect">
                      <a:avLst/>
                    </a:prstGeom>
                    <a:noFill/>
                    <a:ln w="9525">
                      <a:noFill/>
                      <a:miter lim="800000"/>
                      <a:headEnd/>
                      <a:tailEnd/>
                    </a:ln>
                  </pic:spPr>
                </pic:pic>
              </a:graphicData>
            </a:graphic>
          </wp:inline>
        </w:drawing>
      </w:r>
    </w:p>
    <w:p w14:paraId="414E4F0E" w14:textId="77777777" w:rsidR="00DD6DF8" w:rsidRDefault="00DD6DF8" w:rsidP="00DD6DF8">
      <w:pPr>
        <w:widowControl w:val="0"/>
        <w:autoSpaceDE w:val="0"/>
        <w:autoSpaceDN w:val="0"/>
        <w:adjustRightInd w:val="0"/>
        <w:spacing w:before="12" w:line="241" w:lineRule="auto"/>
        <w:ind w:right="72"/>
        <w:jc w:val="both"/>
        <w:rPr>
          <w:rFonts w:ascii="Arial" w:hAnsi="Arial" w:cs="Arial"/>
          <w:color w:val="000000"/>
        </w:rPr>
      </w:pPr>
      <w:r>
        <w:rPr>
          <w:rFonts w:ascii="Arial" w:hAnsi="Arial" w:cs="Arial"/>
          <w:b/>
          <w:bCs/>
          <w:color w:val="000000"/>
        </w:rPr>
        <w:t>F</w:t>
      </w:r>
      <w:r>
        <w:rPr>
          <w:rFonts w:ascii="Arial" w:hAnsi="Arial" w:cs="Arial"/>
          <w:b/>
          <w:bCs/>
          <w:color w:val="000000"/>
          <w:spacing w:val="-1"/>
        </w:rPr>
        <w:t>u</w:t>
      </w:r>
      <w:r>
        <w:rPr>
          <w:rFonts w:ascii="Arial" w:hAnsi="Arial" w:cs="Arial"/>
          <w:b/>
          <w:bCs/>
          <w:color w:val="000000"/>
        </w:rPr>
        <w:t>e</w:t>
      </w:r>
      <w:r>
        <w:rPr>
          <w:rFonts w:ascii="Arial" w:hAnsi="Arial" w:cs="Arial"/>
          <w:b/>
          <w:bCs/>
          <w:color w:val="000000"/>
          <w:spacing w:val="-1"/>
        </w:rPr>
        <w:t>n</w:t>
      </w:r>
      <w:r>
        <w:rPr>
          <w:rFonts w:ascii="Arial" w:hAnsi="Arial" w:cs="Arial"/>
          <w:b/>
          <w:bCs/>
          <w:color w:val="000000"/>
          <w:spacing w:val="1"/>
        </w:rPr>
        <w:t>t</w:t>
      </w:r>
      <w:r>
        <w:rPr>
          <w:rFonts w:ascii="Arial" w:hAnsi="Arial" w:cs="Arial"/>
          <w:b/>
          <w:bCs/>
          <w:color w:val="000000"/>
        </w:rPr>
        <w:t>e:</w:t>
      </w:r>
      <w:r>
        <w:rPr>
          <w:rFonts w:ascii="Arial" w:hAnsi="Arial" w:cs="Arial"/>
          <w:b/>
          <w:bCs/>
          <w:color w:val="000000"/>
          <w:spacing w:val="15"/>
        </w:rPr>
        <w:t xml:space="preserve"> </w:t>
      </w:r>
      <w:r>
        <w:rPr>
          <w:rFonts w:ascii="Arial" w:hAnsi="Arial" w:cs="Arial"/>
          <w:color w:val="000000"/>
          <w:spacing w:val="-5"/>
        </w:rPr>
        <w:t>T</w:t>
      </w:r>
      <w:r>
        <w:rPr>
          <w:rFonts w:ascii="Arial" w:hAnsi="Arial" w:cs="Arial"/>
          <w:color w:val="000000"/>
          <w:spacing w:val="1"/>
        </w:rPr>
        <w:t>O</w:t>
      </w:r>
      <w:r>
        <w:rPr>
          <w:rFonts w:ascii="Arial" w:hAnsi="Arial" w:cs="Arial"/>
          <w:color w:val="000000"/>
          <w:spacing w:val="-3"/>
        </w:rPr>
        <w:t>L</w:t>
      </w:r>
      <w:r>
        <w:rPr>
          <w:rFonts w:ascii="Arial" w:hAnsi="Arial" w:cs="Arial"/>
          <w:color w:val="000000"/>
          <w:spacing w:val="1"/>
        </w:rPr>
        <w:t>O</w:t>
      </w:r>
      <w:r>
        <w:rPr>
          <w:rFonts w:ascii="Arial" w:hAnsi="Arial" w:cs="Arial"/>
          <w:color w:val="000000"/>
        </w:rPr>
        <w:t xml:space="preserve">ZA </w:t>
      </w:r>
      <w:r>
        <w:rPr>
          <w:rFonts w:ascii="Arial" w:hAnsi="Arial" w:cs="Arial"/>
          <w:color w:val="000000"/>
          <w:spacing w:val="-1"/>
        </w:rPr>
        <w:t>CAN</w:t>
      </w:r>
      <w:r>
        <w:rPr>
          <w:rFonts w:ascii="Arial" w:hAnsi="Arial" w:cs="Arial"/>
          <w:color w:val="000000"/>
          <w:spacing w:val="1"/>
        </w:rPr>
        <w:t>O</w:t>
      </w:r>
      <w:r>
        <w:rPr>
          <w:rFonts w:ascii="Arial" w:hAnsi="Arial" w:cs="Arial"/>
          <w:color w:val="000000"/>
        </w:rPr>
        <w:t>,</w:t>
      </w:r>
      <w:r>
        <w:rPr>
          <w:rFonts w:ascii="Arial" w:hAnsi="Arial" w:cs="Arial"/>
          <w:color w:val="000000"/>
          <w:spacing w:val="16"/>
        </w:rPr>
        <w:t xml:space="preserve"> </w:t>
      </w:r>
      <w:proofErr w:type="spellStart"/>
      <w:r>
        <w:rPr>
          <w:rFonts w:ascii="Arial" w:hAnsi="Arial" w:cs="Arial"/>
          <w:color w:val="000000"/>
          <w:spacing w:val="-1"/>
        </w:rPr>
        <w:t>D</w:t>
      </w:r>
      <w:r>
        <w:rPr>
          <w:rFonts w:ascii="Arial" w:hAnsi="Arial" w:cs="Arial"/>
          <w:color w:val="000000"/>
        </w:rPr>
        <w:t>a</w:t>
      </w:r>
      <w:r>
        <w:rPr>
          <w:rFonts w:ascii="Arial" w:hAnsi="Arial" w:cs="Arial"/>
          <w:color w:val="000000"/>
          <w:spacing w:val="-1"/>
        </w:rPr>
        <w:t>i</w:t>
      </w:r>
      <w:r>
        <w:rPr>
          <w:rFonts w:ascii="Arial" w:hAnsi="Arial" w:cs="Arial"/>
          <w:color w:val="000000"/>
        </w:rPr>
        <w:t>ss</w:t>
      </w:r>
      <w:r>
        <w:rPr>
          <w:rFonts w:ascii="Arial" w:hAnsi="Arial" w:cs="Arial"/>
          <w:color w:val="000000"/>
          <w:spacing w:val="-19"/>
        </w:rPr>
        <w:t>y</w:t>
      </w:r>
      <w:proofErr w:type="spellEnd"/>
      <w:r>
        <w:rPr>
          <w:rFonts w:ascii="Arial" w:hAnsi="Arial" w:cs="Arial"/>
          <w:color w:val="000000"/>
        </w:rPr>
        <w:t>.</w:t>
      </w:r>
      <w:r>
        <w:rPr>
          <w:rFonts w:ascii="Arial" w:hAnsi="Arial" w:cs="Arial"/>
          <w:color w:val="000000"/>
          <w:spacing w:val="17"/>
        </w:rPr>
        <w:t xml:space="preserve"> </w:t>
      </w:r>
      <w:r>
        <w:rPr>
          <w:rFonts w:ascii="Arial" w:hAnsi="Arial" w:cs="Arial"/>
          <w:color w:val="000000"/>
          <w:spacing w:val="-1"/>
        </w:rPr>
        <w:t>Di</w:t>
      </w:r>
      <w:r>
        <w:rPr>
          <w:rFonts w:ascii="Arial" w:hAnsi="Arial" w:cs="Arial"/>
          <w:color w:val="000000"/>
        </w:rPr>
        <w:t>se</w:t>
      </w:r>
      <w:r>
        <w:rPr>
          <w:rFonts w:ascii="Arial" w:hAnsi="Arial" w:cs="Arial"/>
          <w:color w:val="000000"/>
          <w:spacing w:val="-1"/>
        </w:rPr>
        <w:t>ñ</w:t>
      </w:r>
      <w:r>
        <w:rPr>
          <w:rFonts w:ascii="Arial" w:hAnsi="Arial" w:cs="Arial"/>
          <w:color w:val="000000"/>
        </w:rPr>
        <w:t>o</w:t>
      </w:r>
      <w:r>
        <w:rPr>
          <w:rFonts w:ascii="Arial" w:hAnsi="Arial" w:cs="Arial"/>
          <w:color w:val="000000"/>
          <w:spacing w:val="13"/>
        </w:rPr>
        <w:t xml:space="preserve"> </w:t>
      </w:r>
      <w:r>
        <w:rPr>
          <w:rFonts w:ascii="Arial" w:hAnsi="Arial" w:cs="Arial"/>
          <w:color w:val="000000"/>
        </w:rPr>
        <w:t>y</w:t>
      </w:r>
      <w:r>
        <w:rPr>
          <w:rFonts w:ascii="Arial" w:hAnsi="Arial" w:cs="Arial"/>
          <w:color w:val="000000"/>
          <w:spacing w:val="14"/>
        </w:rPr>
        <w:t xml:space="preserve"> </w:t>
      </w:r>
      <w:r>
        <w:rPr>
          <w:rFonts w:ascii="Arial" w:hAnsi="Arial" w:cs="Arial"/>
          <w:color w:val="000000"/>
        </w:rPr>
        <w:t>c</w:t>
      </w:r>
      <w:r>
        <w:rPr>
          <w:rFonts w:ascii="Arial" w:hAnsi="Arial" w:cs="Arial"/>
          <w:color w:val="000000"/>
          <w:spacing w:val="-3"/>
        </w:rPr>
        <w:t>o</w:t>
      </w:r>
      <w:r>
        <w:rPr>
          <w:rFonts w:ascii="Arial" w:hAnsi="Arial" w:cs="Arial"/>
          <w:color w:val="000000"/>
        </w:rPr>
        <w:t>nst</w:t>
      </w:r>
      <w:r>
        <w:rPr>
          <w:rFonts w:ascii="Arial" w:hAnsi="Arial" w:cs="Arial"/>
          <w:color w:val="000000"/>
          <w:spacing w:val="1"/>
        </w:rPr>
        <w:t>r</w:t>
      </w:r>
      <w:r>
        <w:rPr>
          <w:rFonts w:ascii="Arial" w:hAnsi="Arial" w:cs="Arial"/>
          <w:color w:val="000000"/>
        </w:rPr>
        <w:t>u</w:t>
      </w:r>
      <w:r>
        <w:rPr>
          <w:rFonts w:ascii="Arial" w:hAnsi="Arial" w:cs="Arial"/>
          <w:color w:val="000000"/>
          <w:spacing w:val="-3"/>
        </w:rPr>
        <w:t>c</w:t>
      </w:r>
      <w:r>
        <w:rPr>
          <w:rFonts w:ascii="Arial" w:hAnsi="Arial" w:cs="Arial"/>
          <w:color w:val="000000"/>
        </w:rPr>
        <w:t>c</w:t>
      </w:r>
      <w:r>
        <w:rPr>
          <w:rFonts w:ascii="Arial" w:hAnsi="Arial" w:cs="Arial"/>
          <w:color w:val="000000"/>
          <w:spacing w:val="-1"/>
        </w:rPr>
        <w:t>i</w:t>
      </w:r>
      <w:r>
        <w:rPr>
          <w:rFonts w:ascii="Arial" w:hAnsi="Arial" w:cs="Arial"/>
          <w:color w:val="000000"/>
        </w:rPr>
        <w:t>ón</w:t>
      </w:r>
      <w:r>
        <w:rPr>
          <w:rFonts w:ascii="Arial" w:hAnsi="Arial" w:cs="Arial"/>
          <w:color w:val="000000"/>
          <w:spacing w:val="15"/>
        </w:rPr>
        <w:t xml:space="preserve"> </w:t>
      </w:r>
      <w:r>
        <w:rPr>
          <w:rFonts w:ascii="Arial" w:hAnsi="Arial" w:cs="Arial"/>
          <w:color w:val="000000"/>
        </w:rPr>
        <w:t>de</w:t>
      </w:r>
      <w:r>
        <w:rPr>
          <w:rFonts w:ascii="Arial" w:hAnsi="Arial" w:cs="Arial"/>
          <w:color w:val="000000"/>
          <w:spacing w:val="13"/>
        </w:rPr>
        <w:t xml:space="preserve"> </w:t>
      </w:r>
      <w:r>
        <w:rPr>
          <w:rFonts w:ascii="Arial" w:hAnsi="Arial" w:cs="Arial"/>
          <w:color w:val="000000"/>
        </w:rPr>
        <w:t>un</w:t>
      </w:r>
      <w:r>
        <w:rPr>
          <w:rFonts w:ascii="Arial" w:hAnsi="Arial" w:cs="Arial"/>
          <w:color w:val="000000"/>
          <w:spacing w:val="13"/>
        </w:rPr>
        <w:t xml:space="preserve"> </w:t>
      </w:r>
      <w:r>
        <w:rPr>
          <w:rFonts w:ascii="Arial" w:hAnsi="Arial" w:cs="Arial"/>
          <w:color w:val="000000"/>
        </w:rPr>
        <w:t>s</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spacing w:val="-3"/>
        </w:rPr>
        <w:t>e</w:t>
      </w:r>
      <w:r>
        <w:rPr>
          <w:rFonts w:ascii="Arial" w:hAnsi="Arial" w:cs="Arial"/>
          <w:color w:val="000000"/>
          <w:spacing w:val="-2"/>
        </w:rPr>
        <w:t>m</w:t>
      </w:r>
      <w:r>
        <w:rPr>
          <w:rFonts w:ascii="Arial" w:hAnsi="Arial" w:cs="Arial"/>
          <w:color w:val="000000"/>
        </w:rPr>
        <w:t>a</w:t>
      </w:r>
      <w:r>
        <w:rPr>
          <w:rFonts w:ascii="Arial" w:hAnsi="Arial" w:cs="Arial"/>
          <w:color w:val="000000"/>
          <w:spacing w:val="16"/>
        </w:rPr>
        <w:t xml:space="preserve"> </w:t>
      </w:r>
      <w:proofErr w:type="spellStart"/>
      <w:r>
        <w:rPr>
          <w:rFonts w:ascii="Arial" w:hAnsi="Arial" w:cs="Arial"/>
          <w:color w:val="000000"/>
        </w:rPr>
        <w:t>b</w:t>
      </w:r>
      <w:r>
        <w:rPr>
          <w:rFonts w:ascii="Arial" w:hAnsi="Arial" w:cs="Arial"/>
          <w:color w:val="000000"/>
          <w:spacing w:val="-1"/>
        </w:rPr>
        <w:t>i</w:t>
      </w:r>
      <w:r>
        <w:rPr>
          <w:rFonts w:ascii="Arial" w:hAnsi="Arial" w:cs="Arial"/>
          <w:color w:val="000000"/>
          <w:spacing w:val="3"/>
        </w:rPr>
        <w:t>o</w:t>
      </w:r>
      <w:r>
        <w:rPr>
          <w:rFonts w:ascii="Arial" w:hAnsi="Arial" w:cs="Arial"/>
          <w:color w:val="000000"/>
        </w:rPr>
        <w:t>e</w:t>
      </w:r>
      <w:r>
        <w:rPr>
          <w:rFonts w:ascii="Arial" w:hAnsi="Arial" w:cs="Arial"/>
          <w:color w:val="000000"/>
          <w:spacing w:val="-1"/>
        </w:rPr>
        <w:t>l</w:t>
      </w:r>
      <w:r>
        <w:rPr>
          <w:rFonts w:ascii="Arial" w:hAnsi="Arial" w:cs="Arial"/>
          <w:color w:val="000000"/>
        </w:rPr>
        <w:t>éct</w:t>
      </w:r>
      <w:r>
        <w:rPr>
          <w:rFonts w:ascii="Arial" w:hAnsi="Arial" w:cs="Arial"/>
          <w:color w:val="000000"/>
          <w:spacing w:val="1"/>
        </w:rPr>
        <w:t>r</w:t>
      </w:r>
      <w:r>
        <w:rPr>
          <w:rFonts w:ascii="Arial" w:hAnsi="Arial" w:cs="Arial"/>
          <w:color w:val="000000"/>
          <w:spacing w:val="-1"/>
        </w:rPr>
        <w:t>i</w:t>
      </w:r>
      <w:r>
        <w:rPr>
          <w:rFonts w:ascii="Arial" w:hAnsi="Arial" w:cs="Arial"/>
          <w:color w:val="000000"/>
        </w:rPr>
        <w:t>co</w:t>
      </w:r>
      <w:proofErr w:type="spellEnd"/>
      <w:r>
        <w:rPr>
          <w:rFonts w:ascii="Arial" w:hAnsi="Arial" w:cs="Arial"/>
          <w:color w:val="000000"/>
          <w:spacing w:val="14"/>
        </w:rPr>
        <w:t xml:space="preserve"> </w:t>
      </w:r>
      <w:r>
        <w:rPr>
          <w:rFonts w:ascii="Arial" w:hAnsi="Arial" w:cs="Arial"/>
          <w:color w:val="000000"/>
        </w:rPr>
        <w:t>c</w:t>
      </w:r>
      <w:r>
        <w:rPr>
          <w:rFonts w:ascii="Arial" w:hAnsi="Arial" w:cs="Arial"/>
          <w:color w:val="000000"/>
          <w:spacing w:val="-3"/>
        </w:rPr>
        <w:t>o</w:t>
      </w:r>
      <w:r>
        <w:rPr>
          <w:rFonts w:ascii="Arial" w:hAnsi="Arial" w:cs="Arial"/>
          <w:color w:val="000000"/>
        </w:rPr>
        <w:t xml:space="preserve">n </w:t>
      </w:r>
      <w:r>
        <w:rPr>
          <w:rFonts w:ascii="Arial" w:hAnsi="Arial" w:cs="Arial"/>
          <w:color w:val="000000"/>
          <w:spacing w:val="-1"/>
        </w:rPr>
        <w:t>i</w:t>
      </w:r>
      <w:r>
        <w:rPr>
          <w:rFonts w:ascii="Arial" w:hAnsi="Arial" w:cs="Arial"/>
          <w:color w:val="000000"/>
        </w:rPr>
        <w:t>nte</w:t>
      </w:r>
      <w:r>
        <w:rPr>
          <w:rFonts w:ascii="Arial" w:hAnsi="Arial" w:cs="Arial"/>
          <w:color w:val="000000"/>
          <w:spacing w:val="-1"/>
        </w:rPr>
        <w:t>r</w:t>
      </w:r>
      <w:r>
        <w:rPr>
          <w:rFonts w:ascii="Arial" w:hAnsi="Arial" w:cs="Arial"/>
          <w:color w:val="000000"/>
          <w:spacing w:val="3"/>
        </w:rPr>
        <w:t>f</w:t>
      </w:r>
      <w:r>
        <w:rPr>
          <w:rFonts w:ascii="Arial" w:hAnsi="Arial" w:cs="Arial"/>
          <w:color w:val="000000"/>
        </w:rPr>
        <w:t>ace</w:t>
      </w:r>
      <w:r>
        <w:rPr>
          <w:rFonts w:ascii="Arial" w:hAnsi="Arial" w:cs="Arial"/>
          <w:color w:val="000000"/>
          <w:spacing w:val="3"/>
        </w:rPr>
        <w:t xml:space="preserve"> </w:t>
      </w:r>
      <w:r>
        <w:rPr>
          <w:rFonts w:ascii="Arial" w:hAnsi="Arial" w:cs="Arial"/>
          <w:color w:val="000000"/>
        </w:rPr>
        <w:t>al</w:t>
      </w:r>
      <w:r>
        <w:rPr>
          <w:rFonts w:ascii="Arial" w:hAnsi="Arial" w:cs="Arial"/>
          <w:color w:val="000000"/>
          <w:spacing w:val="4"/>
        </w:rPr>
        <w:t xml:space="preserve"> </w:t>
      </w:r>
      <w:proofErr w:type="spellStart"/>
      <w:r>
        <w:rPr>
          <w:rFonts w:ascii="Arial" w:hAnsi="Arial" w:cs="Arial"/>
          <w:color w:val="000000"/>
        </w:rPr>
        <w:t>b</w:t>
      </w:r>
      <w:r>
        <w:rPr>
          <w:rFonts w:ascii="Arial" w:hAnsi="Arial" w:cs="Arial"/>
          <w:color w:val="000000"/>
          <w:spacing w:val="-1"/>
        </w:rPr>
        <w:t>i</w:t>
      </w:r>
      <w:r>
        <w:rPr>
          <w:rFonts w:ascii="Arial" w:hAnsi="Arial" w:cs="Arial"/>
          <w:color w:val="000000"/>
        </w:rPr>
        <w:t>o</w:t>
      </w:r>
      <w:r>
        <w:rPr>
          <w:rFonts w:ascii="Arial" w:hAnsi="Arial" w:cs="Arial"/>
          <w:color w:val="000000"/>
          <w:spacing w:val="-1"/>
        </w:rPr>
        <w:t>p</w:t>
      </w:r>
      <w:r>
        <w:rPr>
          <w:rFonts w:ascii="Arial" w:hAnsi="Arial" w:cs="Arial"/>
          <w:color w:val="000000"/>
        </w:rPr>
        <w:t>ac</w:t>
      </w:r>
      <w:proofErr w:type="spellEnd"/>
      <w:r>
        <w:rPr>
          <w:rFonts w:ascii="Arial" w:hAnsi="Arial" w:cs="Arial"/>
          <w:color w:val="000000"/>
          <w:spacing w:val="5"/>
        </w:rPr>
        <w:t xml:space="preserve"> </w:t>
      </w:r>
      <w:r>
        <w:rPr>
          <w:rFonts w:ascii="Arial" w:hAnsi="Arial" w:cs="Arial"/>
          <w:color w:val="000000"/>
        </w:rPr>
        <w:t>p</w:t>
      </w:r>
      <w:r>
        <w:rPr>
          <w:rFonts w:ascii="Arial" w:hAnsi="Arial" w:cs="Arial"/>
          <w:color w:val="000000"/>
          <w:spacing w:val="-1"/>
        </w:rPr>
        <w:t>a</w:t>
      </w:r>
      <w:r>
        <w:rPr>
          <w:rFonts w:ascii="Arial" w:hAnsi="Arial" w:cs="Arial"/>
          <w:color w:val="000000"/>
          <w:spacing w:val="1"/>
        </w:rPr>
        <w:t>r</w:t>
      </w:r>
      <w:r>
        <w:rPr>
          <w:rFonts w:ascii="Arial" w:hAnsi="Arial" w:cs="Arial"/>
          <w:color w:val="000000"/>
        </w:rPr>
        <w:t>a e</w:t>
      </w:r>
      <w:r>
        <w:rPr>
          <w:rFonts w:ascii="Arial" w:hAnsi="Arial" w:cs="Arial"/>
          <w:color w:val="000000"/>
          <w:spacing w:val="-3"/>
        </w:rPr>
        <w:t>v</w:t>
      </w:r>
      <w:r>
        <w:rPr>
          <w:rFonts w:ascii="Arial" w:hAnsi="Arial" w:cs="Arial"/>
          <w:color w:val="000000"/>
        </w:rPr>
        <w:t>a</w:t>
      </w:r>
      <w:r>
        <w:rPr>
          <w:rFonts w:ascii="Arial" w:hAnsi="Arial" w:cs="Arial"/>
          <w:color w:val="000000"/>
          <w:spacing w:val="-1"/>
        </w:rPr>
        <w:t>l</w:t>
      </w:r>
      <w:r>
        <w:rPr>
          <w:rFonts w:ascii="Arial" w:hAnsi="Arial" w:cs="Arial"/>
          <w:color w:val="000000"/>
        </w:rPr>
        <w:t>u</w:t>
      </w:r>
      <w:r>
        <w:rPr>
          <w:rFonts w:ascii="Arial" w:hAnsi="Arial" w:cs="Arial"/>
          <w:color w:val="000000"/>
          <w:spacing w:val="-1"/>
        </w:rPr>
        <w:t>a</w:t>
      </w:r>
      <w:r>
        <w:rPr>
          <w:rFonts w:ascii="Arial" w:hAnsi="Arial" w:cs="Arial"/>
          <w:color w:val="000000"/>
        </w:rPr>
        <w:t>r</w:t>
      </w:r>
      <w:r>
        <w:rPr>
          <w:rFonts w:ascii="Arial" w:hAnsi="Arial" w:cs="Arial"/>
          <w:color w:val="000000"/>
          <w:spacing w:val="6"/>
        </w:rPr>
        <w:t xml:space="preserve"> </w:t>
      </w:r>
      <w:r>
        <w:rPr>
          <w:rFonts w:ascii="Arial" w:hAnsi="Arial" w:cs="Arial"/>
          <w:color w:val="000000"/>
        </w:rPr>
        <w:t>el</w:t>
      </w:r>
      <w:r>
        <w:rPr>
          <w:rFonts w:ascii="Arial" w:hAnsi="Arial" w:cs="Arial"/>
          <w:color w:val="000000"/>
          <w:spacing w:val="4"/>
        </w:rPr>
        <w:t xml:space="preserve"> </w:t>
      </w:r>
      <w:r>
        <w:rPr>
          <w:rFonts w:ascii="Arial" w:hAnsi="Arial" w:cs="Arial"/>
          <w:color w:val="000000"/>
        </w:rPr>
        <w:t>s</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rPr>
        <w:t>ema</w:t>
      </w:r>
      <w:r>
        <w:rPr>
          <w:rFonts w:ascii="Arial" w:hAnsi="Arial" w:cs="Arial"/>
          <w:color w:val="000000"/>
          <w:spacing w:val="6"/>
        </w:rPr>
        <w:t xml:space="preserve"> </w:t>
      </w:r>
      <w:r>
        <w:rPr>
          <w:rFonts w:ascii="Arial" w:hAnsi="Arial" w:cs="Arial"/>
          <w:color w:val="000000"/>
        </w:rPr>
        <w:t>c</w:t>
      </w:r>
      <w:r>
        <w:rPr>
          <w:rFonts w:ascii="Arial" w:hAnsi="Arial" w:cs="Arial"/>
          <w:color w:val="000000"/>
          <w:spacing w:val="-3"/>
        </w:rPr>
        <w:t>a</w:t>
      </w:r>
      <w:r>
        <w:rPr>
          <w:rFonts w:ascii="Arial" w:hAnsi="Arial" w:cs="Arial"/>
          <w:color w:val="000000"/>
          <w:spacing w:val="1"/>
        </w:rPr>
        <w:t>r</w:t>
      </w:r>
      <w:r>
        <w:rPr>
          <w:rFonts w:ascii="Arial" w:hAnsi="Arial" w:cs="Arial"/>
          <w:color w:val="000000"/>
        </w:rPr>
        <w:t>d</w:t>
      </w:r>
      <w:r>
        <w:rPr>
          <w:rFonts w:ascii="Arial" w:hAnsi="Arial" w:cs="Arial"/>
          <w:color w:val="000000"/>
          <w:spacing w:val="-1"/>
        </w:rPr>
        <w:t>i</w:t>
      </w:r>
      <w:r>
        <w:rPr>
          <w:rFonts w:ascii="Arial" w:hAnsi="Arial" w:cs="Arial"/>
          <w:color w:val="000000"/>
        </w:rPr>
        <w:t>o</w:t>
      </w:r>
      <w:r>
        <w:rPr>
          <w:rFonts w:ascii="Arial" w:hAnsi="Arial" w:cs="Arial"/>
          <w:color w:val="000000"/>
          <w:spacing w:val="-3"/>
        </w:rPr>
        <w:t>v</w:t>
      </w:r>
      <w:r>
        <w:rPr>
          <w:rFonts w:ascii="Arial" w:hAnsi="Arial" w:cs="Arial"/>
          <w:color w:val="000000"/>
        </w:rPr>
        <w:t>asc</w:t>
      </w:r>
      <w:r>
        <w:rPr>
          <w:rFonts w:ascii="Arial" w:hAnsi="Arial" w:cs="Arial"/>
          <w:color w:val="000000"/>
          <w:spacing w:val="-1"/>
        </w:rPr>
        <w:t>ul</w:t>
      </w:r>
      <w:r>
        <w:rPr>
          <w:rFonts w:ascii="Arial" w:hAnsi="Arial" w:cs="Arial"/>
          <w:color w:val="000000"/>
        </w:rPr>
        <w:t>a</w:t>
      </w:r>
      <w:r>
        <w:rPr>
          <w:rFonts w:ascii="Arial" w:hAnsi="Arial" w:cs="Arial"/>
          <w:color w:val="000000"/>
          <w:spacing w:val="-11"/>
        </w:rPr>
        <w:t>r</w:t>
      </w:r>
      <w:r>
        <w:rPr>
          <w:rFonts w:ascii="Arial" w:hAnsi="Arial" w:cs="Arial"/>
          <w:color w:val="000000"/>
        </w:rPr>
        <w:t>.</w:t>
      </w:r>
      <w:r>
        <w:rPr>
          <w:rFonts w:ascii="Arial" w:hAnsi="Arial" w:cs="Arial"/>
          <w:color w:val="000000"/>
          <w:spacing w:val="2"/>
        </w:rPr>
        <w:t xml:space="preserve"> </w:t>
      </w:r>
      <w:r>
        <w:rPr>
          <w:rFonts w:ascii="Arial" w:hAnsi="Arial" w:cs="Arial"/>
          <w:color w:val="000000"/>
          <w:spacing w:val="-8"/>
        </w:rPr>
        <w:t>T</w:t>
      </w:r>
      <w:r>
        <w:rPr>
          <w:rFonts w:ascii="Arial" w:hAnsi="Arial" w:cs="Arial"/>
          <w:color w:val="000000"/>
          <w:spacing w:val="1"/>
        </w:rPr>
        <w:t>r</w:t>
      </w:r>
      <w:r>
        <w:rPr>
          <w:rFonts w:ascii="Arial" w:hAnsi="Arial" w:cs="Arial"/>
          <w:color w:val="000000"/>
        </w:rPr>
        <w:t>a</w:t>
      </w:r>
      <w:r>
        <w:rPr>
          <w:rFonts w:ascii="Arial" w:hAnsi="Arial" w:cs="Arial"/>
          <w:color w:val="000000"/>
          <w:spacing w:val="-1"/>
        </w:rPr>
        <w:t>b</w:t>
      </w:r>
      <w:r>
        <w:rPr>
          <w:rFonts w:ascii="Arial" w:hAnsi="Arial" w:cs="Arial"/>
          <w:color w:val="000000"/>
          <w:spacing w:val="-3"/>
        </w:rPr>
        <w:t>a</w:t>
      </w:r>
      <w:r>
        <w:rPr>
          <w:rFonts w:ascii="Arial" w:hAnsi="Arial" w:cs="Arial"/>
          <w:color w:val="000000"/>
          <w:spacing w:val="1"/>
        </w:rPr>
        <w:t>j</w:t>
      </w:r>
      <w:r>
        <w:rPr>
          <w:rFonts w:ascii="Arial" w:hAnsi="Arial" w:cs="Arial"/>
          <w:color w:val="000000"/>
        </w:rPr>
        <w:t>o</w:t>
      </w:r>
      <w:r>
        <w:rPr>
          <w:rFonts w:ascii="Arial" w:hAnsi="Arial" w:cs="Arial"/>
          <w:color w:val="000000"/>
          <w:spacing w:val="5"/>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rPr>
        <w:t>g</w:t>
      </w:r>
      <w:r>
        <w:rPr>
          <w:rFonts w:ascii="Arial" w:hAnsi="Arial" w:cs="Arial"/>
          <w:color w:val="000000"/>
          <w:spacing w:val="-2"/>
        </w:rPr>
        <w:t>r</w:t>
      </w:r>
      <w:r>
        <w:rPr>
          <w:rFonts w:ascii="Arial" w:hAnsi="Arial" w:cs="Arial"/>
          <w:color w:val="000000"/>
        </w:rPr>
        <w:t>a</w:t>
      </w:r>
      <w:r>
        <w:rPr>
          <w:rFonts w:ascii="Arial" w:hAnsi="Arial" w:cs="Arial"/>
          <w:color w:val="000000"/>
          <w:spacing w:val="-1"/>
        </w:rPr>
        <w:t>d</w:t>
      </w:r>
      <w:r>
        <w:rPr>
          <w:rFonts w:ascii="Arial" w:hAnsi="Arial" w:cs="Arial"/>
          <w:color w:val="000000"/>
        </w:rPr>
        <w:t>o</w:t>
      </w:r>
      <w:r>
        <w:rPr>
          <w:rFonts w:ascii="Arial" w:hAnsi="Arial" w:cs="Arial"/>
          <w:color w:val="000000"/>
          <w:spacing w:val="5"/>
        </w:rPr>
        <w:t xml:space="preserve"> </w:t>
      </w:r>
      <w:r>
        <w:rPr>
          <w:rFonts w:ascii="Arial" w:hAnsi="Arial" w:cs="Arial"/>
          <w:color w:val="000000"/>
        </w:rPr>
        <w:t>de</w:t>
      </w:r>
      <w:r>
        <w:rPr>
          <w:rFonts w:ascii="Arial" w:hAnsi="Arial" w:cs="Arial"/>
          <w:color w:val="000000"/>
          <w:spacing w:val="5"/>
        </w:rPr>
        <w:t xml:space="preserve"> </w:t>
      </w:r>
      <w:r>
        <w:rPr>
          <w:rFonts w:ascii="Arial" w:hAnsi="Arial" w:cs="Arial"/>
          <w:color w:val="000000"/>
          <w:spacing w:val="1"/>
        </w:rPr>
        <w:t>I</w:t>
      </w:r>
      <w:r>
        <w:rPr>
          <w:rFonts w:ascii="Arial" w:hAnsi="Arial" w:cs="Arial"/>
          <w:color w:val="000000"/>
          <w:spacing w:val="-3"/>
        </w:rPr>
        <w:t>n</w:t>
      </w:r>
      <w:r>
        <w:rPr>
          <w:rFonts w:ascii="Arial" w:hAnsi="Arial" w:cs="Arial"/>
          <w:color w:val="000000"/>
          <w:spacing w:val="2"/>
        </w:rPr>
        <w:t>g</w:t>
      </w:r>
      <w:r>
        <w:rPr>
          <w:rFonts w:ascii="Arial" w:hAnsi="Arial" w:cs="Arial"/>
          <w:color w:val="000000"/>
        </w:rPr>
        <w:t>e</w:t>
      </w:r>
      <w:r>
        <w:rPr>
          <w:rFonts w:ascii="Arial" w:hAnsi="Arial" w:cs="Arial"/>
          <w:color w:val="000000"/>
          <w:spacing w:val="-1"/>
        </w:rPr>
        <w:t>ni</w:t>
      </w:r>
      <w:r>
        <w:rPr>
          <w:rFonts w:ascii="Arial" w:hAnsi="Arial" w:cs="Arial"/>
          <w:color w:val="000000"/>
        </w:rPr>
        <w:t>e</w:t>
      </w:r>
      <w:r>
        <w:rPr>
          <w:rFonts w:ascii="Arial" w:hAnsi="Arial" w:cs="Arial"/>
          <w:color w:val="000000"/>
          <w:spacing w:val="-2"/>
        </w:rPr>
        <w:t>r</w:t>
      </w:r>
      <w:r>
        <w:rPr>
          <w:rFonts w:ascii="Arial" w:hAnsi="Arial" w:cs="Arial"/>
          <w:color w:val="000000"/>
        </w:rPr>
        <w:t>o b</w:t>
      </w:r>
      <w:r>
        <w:rPr>
          <w:rFonts w:ascii="Arial" w:hAnsi="Arial" w:cs="Arial"/>
          <w:color w:val="000000"/>
          <w:spacing w:val="-1"/>
        </w:rPr>
        <w:t>i</w:t>
      </w:r>
      <w:r>
        <w:rPr>
          <w:rFonts w:ascii="Arial" w:hAnsi="Arial" w:cs="Arial"/>
          <w:color w:val="000000"/>
        </w:rPr>
        <w:t>oméd</w:t>
      </w:r>
      <w:r>
        <w:rPr>
          <w:rFonts w:ascii="Arial" w:hAnsi="Arial" w:cs="Arial"/>
          <w:color w:val="000000"/>
          <w:spacing w:val="-1"/>
        </w:rPr>
        <w:t>i</w:t>
      </w:r>
      <w:r>
        <w:rPr>
          <w:rFonts w:ascii="Arial" w:hAnsi="Arial" w:cs="Arial"/>
          <w:color w:val="000000"/>
        </w:rPr>
        <w:t>co.</w:t>
      </w:r>
      <w:r>
        <w:rPr>
          <w:rFonts w:ascii="Arial" w:hAnsi="Arial" w:cs="Arial"/>
          <w:color w:val="000000"/>
          <w:spacing w:val="2"/>
        </w:rPr>
        <w:t xml:space="preserve"> </w:t>
      </w:r>
      <w:r>
        <w:rPr>
          <w:rFonts w:ascii="Arial" w:hAnsi="Arial" w:cs="Arial"/>
          <w:color w:val="000000"/>
          <w:spacing w:val="-1"/>
        </w:rPr>
        <w:t>B</w:t>
      </w:r>
      <w:r>
        <w:rPr>
          <w:rFonts w:ascii="Arial" w:hAnsi="Arial" w:cs="Arial"/>
          <w:color w:val="000000"/>
        </w:rPr>
        <w:t>uc</w:t>
      </w:r>
      <w:r>
        <w:rPr>
          <w:rFonts w:ascii="Arial" w:hAnsi="Arial" w:cs="Arial"/>
          <w:color w:val="000000"/>
          <w:spacing w:val="-3"/>
        </w:rPr>
        <w:t>a</w:t>
      </w:r>
      <w:r>
        <w:rPr>
          <w:rFonts w:ascii="Arial" w:hAnsi="Arial" w:cs="Arial"/>
          <w:color w:val="000000"/>
          <w:spacing w:val="1"/>
        </w:rPr>
        <w:t>r</w:t>
      </w:r>
      <w:r>
        <w:rPr>
          <w:rFonts w:ascii="Arial" w:hAnsi="Arial" w:cs="Arial"/>
          <w:color w:val="000000"/>
        </w:rPr>
        <w:t>ama</w:t>
      </w:r>
      <w:r>
        <w:rPr>
          <w:rFonts w:ascii="Arial" w:hAnsi="Arial" w:cs="Arial"/>
          <w:color w:val="000000"/>
          <w:spacing w:val="-3"/>
        </w:rPr>
        <w:t>n</w:t>
      </w:r>
      <w:r>
        <w:rPr>
          <w:rFonts w:ascii="Arial" w:hAnsi="Arial" w:cs="Arial"/>
          <w:color w:val="000000"/>
        </w:rPr>
        <w:t>g</w:t>
      </w:r>
      <w:r>
        <w:rPr>
          <w:rFonts w:ascii="Arial" w:hAnsi="Arial" w:cs="Arial"/>
          <w:color w:val="000000"/>
          <w:spacing w:val="-1"/>
        </w:rPr>
        <w:t>a</w:t>
      </w:r>
      <w:r>
        <w:rPr>
          <w:rFonts w:ascii="Arial" w:hAnsi="Arial" w:cs="Arial"/>
          <w:color w:val="000000"/>
        </w:rPr>
        <w:t>:</w:t>
      </w:r>
      <w:r>
        <w:rPr>
          <w:rFonts w:ascii="Arial" w:hAnsi="Arial" w:cs="Arial"/>
          <w:color w:val="000000"/>
          <w:spacing w:val="2"/>
        </w:rPr>
        <w:t xml:space="preserve"> </w:t>
      </w:r>
      <w:r>
        <w:rPr>
          <w:rFonts w:ascii="Arial" w:hAnsi="Arial" w:cs="Arial"/>
          <w:color w:val="000000"/>
        </w:rPr>
        <w:t>F</w:t>
      </w:r>
      <w:r>
        <w:rPr>
          <w:rFonts w:ascii="Arial" w:hAnsi="Arial" w:cs="Arial"/>
          <w:color w:val="000000"/>
          <w:spacing w:val="-1"/>
        </w:rPr>
        <w:t>u</w:t>
      </w:r>
      <w:r>
        <w:rPr>
          <w:rFonts w:ascii="Arial" w:hAnsi="Arial" w:cs="Arial"/>
          <w:color w:val="000000"/>
        </w:rPr>
        <w:t>n</w:t>
      </w:r>
      <w:r>
        <w:rPr>
          <w:rFonts w:ascii="Arial" w:hAnsi="Arial" w:cs="Arial"/>
          <w:color w:val="000000"/>
          <w:spacing w:val="-1"/>
        </w:rPr>
        <w:t>d</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1"/>
        </w:rPr>
        <w:t xml:space="preserve"> </w:t>
      </w:r>
      <w:r>
        <w:rPr>
          <w:rFonts w:ascii="Arial" w:hAnsi="Arial" w:cs="Arial"/>
          <w:color w:val="000000"/>
          <w:spacing w:val="-1"/>
        </w:rPr>
        <w:t>U</w:t>
      </w:r>
      <w:r>
        <w:rPr>
          <w:rFonts w:ascii="Arial" w:hAnsi="Arial" w:cs="Arial"/>
          <w:color w:val="000000"/>
        </w:rPr>
        <w:t>n</w:t>
      </w:r>
      <w:r>
        <w:rPr>
          <w:rFonts w:ascii="Arial" w:hAnsi="Arial" w:cs="Arial"/>
          <w:color w:val="000000"/>
          <w:spacing w:val="-1"/>
        </w:rPr>
        <w:t>i</w:t>
      </w:r>
      <w:r>
        <w:rPr>
          <w:rFonts w:ascii="Arial" w:hAnsi="Arial" w:cs="Arial"/>
          <w:color w:val="000000"/>
          <w:spacing w:val="-2"/>
        </w:rPr>
        <w:t>v</w:t>
      </w:r>
      <w:r>
        <w:rPr>
          <w:rFonts w:ascii="Arial" w:hAnsi="Arial" w:cs="Arial"/>
          <w:color w:val="000000"/>
        </w:rPr>
        <w:t>ersita</w:t>
      </w:r>
      <w:r>
        <w:rPr>
          <w:rFonts w:ascii="Arial" w:hAnsi="Arial" w:cs="Arial"/>
          <w:color w:val="000000"/>
          <w:spacing w:val="1"/>
        </w:rPr>
        <w:t>r</w:t>
      </w:r>
      <w:r>
        <w:rPr>
          <w:rFonts w:ascii="Arial" w:hAnsi="Arial" w:cs="Arial"/>
          <w:color w:val="000000"/>
          <w:spacing w:val="-3"/>
        </w:rPr>
        <w:t>i</w:t>
      </w:r>
      <w:r>
        <w:rPr>
          <w:rFonts w:ascii="Arial" w:hAnsi="Arial" w:cs="Arial"/>
          <w:color w:val="000000"/>
        </w:rPr>
        <w:t>a Be</w:t>
      </w:r>
      <w:r>
        <w:rPr>
          <w:rFonts w:ascii="Arial" w:hAnsi="Arial" w:cs="Arial"/>
          <w:color w:val="000000"/>
          <w:spacing w:val="-2"/>
        </w:rPr>
        <w:t>l</w:t>
      </w:r>
      <w:r>
        <w:rPr>
          <w:rFonts w:ascii="Arial" w:hAnsi="Arial" w:cs="Arial"/>
          <w:color w:val="000000"/>
          <w:spacing w:val="1"/>
        </w:rPr>
        <w:t>tr</w:t>
      </w:r>
      <w:r>
        <w:rPr>
          <w:rFonts w:ascii="Arial" w:hAnsi="Arial" w:cs="Arial"/>
          <w:color w:val="000000"/>
        </w:rPr>
        <w:t>á</w:t>
      </w:r>
      <w:r>
        <w:rPr>
          <w:rFonts w:ascii="Arial" w:hAnsi="Arial" w:cs="Arial"/>
          <w:color w:val="000000"/>
          <w:spacing w:val="-3"/>
        </w:rPr>
        <w:t>n</w:t>
      </w:r>
      <w:r>
        <w:rPr>
          <w:rFonts w:ascii="Arial" w:hAnsi="Arial" w:cs="Arial"/>
          <w:color w:val="000000"/>
        </w:rPr>
        <w:t>.</w:t>
      </w:r>
      <w:r>
        <w:rPr>
          <w:rFonts w:ascii="Arial" w:hAnsi="Arial" w:cs="Arial"/>
          <w:color w:val="000000"/>
          <w:spacing w:val="2"/>
        </w:rPr>
        <w:t xml:space="preserve"> </w:t>
      </w:r>
      <w:r>
        <w:rPr>
          <w:rFonts w:ascii="Arial" w:hAnsi="Arial" w:cs="Arial"/>
          <w:color w:val="000000"/>
        </w:rPr>
        <w:t>2</w:t>
      </w:r>
      <w:r>
        <w:rPr>
          <w:rFonts w:ascii="Arial" w:hAnsi="Arial" w:cs="Arial"/>
          <w:color w:val="000000"/>
          <w:spacing w:val="-1"/>
        </w:rPr>
        <w:t>0</w:t>
      </w:r>
      <w:r>
        <w:rPr>
          <w:rFonts w:ascii="Arial" w:hAnsi="Arial" w:cs="Arial"/>
          <w:color w:val="000000"/>
        </w:rPr>
        <w:t>0</w:t>
      </w:r>
      <w:r>
        <w:rPr>
          <w:rFonts w:ascii="Arial" w:hAnsi="Arial" w:cs="Arial"/>
          <w:color w:val="000000"/>
          <w:spacing w:val="-3"/>
        </w:rPr>
        <w:t>5</w:t>
      </w:r>
      <w:r>
        <w:rPr>
          <w:rFonts w:ascii="Arial" w:hAnsi="Arial" w:cs="Arial"/>
          <w:color w:val="000000"/>
        </w:rPr>
        <w:t>.</w:t>
      </w:r>
    </w:p>
    <w:p w14:paraId="743B92BE" w14:textId="77777777" w:rsidR="00DD6DF8" w:rsidRDefault="00DD6DF8" w:rsidP="00DD6DF8">
      <w:pPr>
        <w:widowControl w:val="0"/>
        <w:autoSpaceDE w:val="0"/>
        <w:autoSpaceDN w:val="0"/>
        <w:adjustRightInd w:val="0"/>
        <w:spacing w:before="17" w:line="240" w:lineRule="exact"/>
        <w:rPr>
          <w:rFonts w:ascii="Arial" w:hAnsi="Arial" w:cs="Arial"/>
          <w:color w:val="000000"/>
        </w:rPr>
      </w:pPr>
    </w:p>
    <w:p w14:paraId="2C7967E1" w14:textId="77777777" w:rsidR="00DD6DF8" w:rsidRDefault="00DD6DF8" w:rsidP="00DD6DF8">
      <w:pPr>
        <w:widowControl w:val="0"/>
        <w:autoSpaceDE w:val="0"/>
        <w:autoSpaceDN w:val="0"/>
        <w:adjustRightInd w:val="0"/>
        <w:spacing w:line="252" w:lineRule="exact"/>
        <w:ind w:right="73"/>
        <w:jc w:val="both"/>
        <w:rPr>
          <w:rFonts w:ascii="Arial" w:hAnsi="Arial" w:cs="Arial"/>
          <w:color w:val="000000"/>
        </w:rPr>
      </w:pPr>
      <w:r>
        <w:rPr>
          <w:rFonts w:ascii="Arial" w:hAnsi="Arial" w:cs="Arial"/>
          <w:color w:val="000000"/>
          <w:spacing w:val="-1"/>
        </w:rPr>
        <w:t>P</w:t>
      </w:r>
      <w:r>
        <w:rPr>
          <w:rFonts w:ascii="Arial" w:hAnsi="Arial" w:cs="Arial"/>
          <w:color w:val="000000"/>
        </w:rPr>
        <w:t>ara</w:t>
      </w:r>
      <w:r>
        <w:rPr>
          <w:rFonts w:ascii="Arial" w:hAnsi="Arial" w:cs="Arial"/>
          <w:color w:val="000000"/>
          <w:spacing w:val="4"/>
        </w:rPr>
        <w:t xml:space="preserve"> </w:t>
      </w:r>
      <w:r>
        <w:rPr>
          <w:rFonts w:ascii="Arial" w:hAnsi="Arial" w:cs="Arial"/>
          <w:color w:val="000000"/>
          <w:spacing w:val="-3"/>
        </w:rPr>
        <w:t>e</w:t>
      </w:r>
      <w:r>
        <w:rPr>
          <w:rFonts w:ascii="Arial" w:hAnsi="Arial" w:cs="Arial"/>
          <w:color w:val="000000"/>
        </w:rPr>
        <w:t>s</w:t>
      </w:r>
      <w:r>
        <w:rPr>
          <w:rFonts w:ascii="Arial" w:hAnsi="Arial" w:cs="Arial"/>
          <w:color w:val="000000"/>
          <w:spacing w:val="1"/>
        </w:rPr>
        <w:t>t</w:t>
      </w:r>
      <w:r>
        <w:rPr>
          <w:rFonts w:ascii="Arial" w:hAnsi="Arial" w:cs="Arial"/>
          <w:color w:val="000000"/>
        </w:rPr>
        <w:t>e</w:t>
      </w:r>
      <w:r>
        <w:rPr>
          <w:rFonts w:ascii="Arial" w:hAnsi="Arial" w:cs="Arial"/>
          <w:color w:val="000000"/>
          <w:spacing w:val="1"/>
        </w:rPr>
        <w:t xml:space="preserve"> </w:t>
      </w:r>
      <w:r>
        <w:rPr>
          <w:rFonts w:ascii="Arial" w:hAnsi="Arial" w:cs="Arial"/>
          <w:color w:val="000000"/>
          <w:spacing w:val="-3"/>
        </w:rPr>
        <w:t>p</w:t>
      </w:r>
      <w:r>
        <w:rPr>
          <w:rFonts w:ascii="Arial" w:hAnsi="Arial" w:cs="Arial"/>
          <w:color w:val="000000"/>
          <w:spacing w:val="1"/>
        </w:rPr>
        <w:t>r</w:t>
      </w:r>
      <w:r>
        <w:rPr>
          <w:rFonts w:ascii="Arial" w:hAnsi="Arial" w:cs="Arial"/>
          <w:color w:val="000000"/>
        </w:rPr>
        <w:t>o</w:t>
      </w:r>
      <w:r>
        <w:rPr>
          <w:rFonts w:ascii="Arial" w:hAnsi="Arial" w:cs="Arial"/>
          <w:color w:val="000000"/>
          <w:spacing w:val="-3"/>
        </w:rPr>
        <w:t>y</w:t>
      </w:r>
      <w:r>
        <w:rPr>
          <w:rFonts w:ascii="Arial" w:hAnsi="Arial" w:cs="Arial"/>
          <w:color w:val="000000"/>
        </w:rPr>
        <w:t>ecto</w:t>
      </w:r>
      <w:r>
        <w:rPr>
          <w:rFonts w:ascii="Arial" w:hAnsi="Arial" w:cs="Arial"/>
          <w:color w:val="000000"/>
          <w:spacing w:val="2"/>
        </w:rPr>
        <w:t xml:space="preserve"> </w:t>
      </w:r>
      <w:r>
        <w:rPr>
          <w:rFonts w:ascii="Arial" w:hAnsi="Arial" w:cs="Arial"/>
          <w:color w:val="000000"/>
        </w:rPr>
        <w:t>se</w:t>
      </w:r>
      <w:r>
        <w:rPr>
          <w:rFonts w:ascii="Arial" w:hAnsi="Arial" w:cs="Arial"/>
          <w:color w:val="000000"/>
          <w:spacing w:val="1"/>
        </w:rPr>
        <w:t xml:space="preserve"> </w:t>
      </w:r>
      <w:r>
        <w:rPr>
          <w:rFonts w:ascii="Arial" w:hAnsi="Arial" w:cs="Arial"/>
          <w:color w:val="000000"/>
          <w:spacing w:val="-1"/>
        </w:rPr>
        <w:t>t</w:t>
      </w:r>
      <w:r>
        <w:rPr>
          <w:rFonts w:ascii="Arial" w:hAnsi="Arial" w:cs="Arial"/>
          <w:color w:val="000000"/>
          <w:spacing w:val="1"/>
        </w:rPr>
        <w:t>r</w:t>
      </w:r>
      <w:r>
        <w:rPr>
          <w:rFonts w:ascii="Arial" w:hAnsi="Arial" w:cs="Arial"/>
          <w:color w:val="000000"/>
        </w:rPr>
        <w:t>a</w:t>
      </w:r>
      <w:r>
        <w:rPr>
          <w:rFonts w:ascii="Arial" w:hAnsi="Arial" w:cs="Arial"/>
          <w:color w:val="000000"/>
          <w:spacing w:val="-1"/>
        </w:rPr>
        <w:t>b</w:t>
      </w:r>
      <w:r>
        <w:rPr>
          <w:rFonts w:ascii="Arial" w:hAnsi="Arial" w:cs="Arial"/>
          <w:color w:val="000000"/>
        </w:rPr>
        <w:t>a</w:t>
      </w:r>
      <w:r>
        <w:rPr>
          <w:rFonts w:ascii="Arial" w:hAnsi="Arial" w:cs="Arial"/>
          <w:color w:val="000000"/>
          <w:spacing w:val="1"/>
        </w:rPr>
        <w:t>j</w:t>
      </w:r>
      <w:r>
        <w:rPr>
          <w:rFonts w:ascii="Arial" w:hAnsi="Arial" w:cs="Arial"/>
          <w:color w:val="000000"/>
        </w:rPr>
        <w:t>ó</w:t>
      </w:r>
      <w:r>
        <w:rPr>
          <w:rFonts w:ascii="Arial" w:hAnsi="Arial" w:cs="Arial"/>
          <w:color w:val="000000"/>
          <w:spacing w:val="1"/>
        </w:rPr>
        <w:t xml:space="preserve"> </w:t>
      </w:r>
      <w:r>
        <w:rPr>
          <w:rFonts w:ascii="Arial" w:hAnsi="Arial" w:cs="Arial"/>
          <w:color w:val="000000"/>
        </w:rPr>
        <w:t xml:space="preserve">con </w:t>
      </w:r>
      <w:r>
        <w:rPr>
          <w:rFonts w:ascii="Arial" w:hAnsi="Arial" w:cs="Arial"/>
          <w:color w:val="000000"/>
          <w:spacing w:val="-1"/>
        </w:rPr>
        <w:t>l</w:t>
      </w:r>
      <w:r>
        <w:rPr>
          <w:rFonts w:ascii="Arial" w:hAnsi="Arial" w:cs="Arial"/>
          <w:color w:val="000000"/>
        </w:rPr>
        <w:t>a</w:t>
      </w:r>
      <w:r>
        <w:rPr>
          <w:rFonts w:ascii="Arial" w:hAnsi="Arial" w:cs="Arial"/>
          <w:color w:val="000000"/>
          <w:spacing w:val="1"/>
        </w:rPr>
        <w:t xml:space="preserve">s </w:t>
      </w:r>
      <w:r>
        <w:rPr>
          <w:rFonts w:ascii="Arial" w:hAnsi="Arial" w:cs="Arial"/>
          <w:color w:val="000000"/>
          <w:spacing w:val="-3"/>
        </w:rPr>
        <w:t>d</w:t>
      </w:r>
      <w:r>
        <w:rPr>
          <w:rFonts w:ascii="Arial" w:hAnsi="Arial" w:cs="Arial"/>
          <w:color w:val="000000"/>
        </w:rPr>
        <w:t>eri</w:t>
      </w:r>
      <w:r>
        <w:rPr>
          <w:rFonts w:ascii="Arial" w:hAnsi="Arial" w:cs="Arial"/>
          <w:color w:val="000000"/>
          <w:spacing w:val="-3"/>
        </w:rPr>
        <w:t>v</w:t>
      </w:r>
      <w:r>
        <w:rPr>
          <w:rFonts w:ascii="Arial" w:hAnsi="Arial" w:cs="Arial"/>
          <w:color w:val="000000"/>
        </w:rPr>
        <w:t xml:space="preserve">aciones </w:t>
      </w:r>
      <w:proofErr w:type="spellStart"/>
      <w:r>
        <w:rPr>
          <w:rFonts w:ascii="Arial" w:hAnsi="Arial" w:cs="Arial"/>
          <w:color w:val="000000"/>
        </w:rPr>
        <w:t>Monopolares</w:t>
      </w:r>
      <w:proofErr w:type="spellEnd"/>
      <w:r>
        <w:rPr>
          <w:rFonts w:ascii="Arial" w:hAnsi="Arial" w:cs="Arial"/>
          <w:color w:val="000000"/>
        </w:rPr>
        <w:t xml:space="preserve"> aumentadas,</w:t>
      </w:r>
      <w:r>
        <w:rPr>
          <w:rFonts w:ascii="Arial" w:hAnsi="Arial" w:cs="Arial"/>
          <w:color w:val="000000"/>
          <w:spacing w:val="4"/>
        </w:rPr>
        <w:t xml:space="preserve"> más específicamente como se muestra en la figura 6, </w:t>
      </w:r>
      <w:r>
        <w:rPr>
          <w:rFonts w:ascii="Arial" w:hAnsi="Arial" w:cs="Arial"/>
          <w:color w:val="000000"/>
          <w:spacing w:val="-2"/>
        </w:rPr>
        <w:t>y</w:t>
      </w:r>
      <w:r>
        <w:rPr>
          <w:rFonts w:ascii="Arial" w:hAnsi="Arial" w:cs="Arial"/>
          <w:color w:val="000000"/>
        </w:rPr>
        <w:t>a</w:t>
      </w:r>
      <w:r>
        <w:rPr>
          <w:rFonts w:ascii="Arial" w:hAnsi="Arial" w:cs="Arial"/>
          <w:color w:val="000000"/>
          <w:spacing w:val="1"/>
        </w:rPr>
        <w:t xml:space="preserve"> </w:t>
      </w:r>
      <w:r>
        <w:rPr>
          <w:rFonts w:ascii="Arial" w:hAnsi="Arial" w:cs="Arial"/>
          <w:color w:val="000000"/>
          <w:spacing w:val="2"/>
        </w:rPr>
        <w:t>q</w:t>
      </w:r>
      <w:r>
        <w:rPr>
          <w:rFonts w:ascii="Arial" w:hAnsi="Arial" w:cs="Arial"/>
          <w:color w:val="000000"/>
        </w:rPr>
        <w:t xml:space="preserve">ue al tener una </w:t>
      </w:r>
      <w:proofErr w:type="spellStart"/>
      <w:r>
        <w:rPr>
          <w:rFonts w:ascii="Arial" w:hAnsi="Arial" w:cs="Arial"/>
          <w:color w:val="000000"/>
        </w:rPr>
        <w:t>aterrización</w:t>
      </w:r>
      <w:proofErr w:type="spellEnd"/>
      <w:r>
        <w:rPr>
          <w:rFonts w:ascii="Arial" w:hAnsi="Arial" w:cs="Arial"/>
          <w:color w:val="000000"/>
        </w:rPr>
        <w:t xml:space="preserve"> </w:t>
      </w:r>
      <w:proofErr w:type="spellStart"/>
      <w:r>
        <w:rPr>
          <w:rFonts w:ascii="Arial" w:hAnsi="Arial" w:cs="Arial"/>
          <w:color w:val="000000"/>
        </w:rPr>
        <w:t>mas</w:t>
      </w:r>
      <w:proofErr w:type="spellEnd"/>
      <w:r>
        <w:rPr>
          <w:rFonts w:ascii="Arial" w:hAnsi="Arial" w:cs="Arial"/>
          <w:color w:val="000000"/>
        </w:rPr>
        <w:t xml:space="preserve"> a tierra, como lo es en la pierna, el sistema se polariza de mejor manera y más efectiva, arrojando una señal bastante acertada.</w:t>
      </w:r>
    </w:p>
    <w:p w14:paraId="4892E919" w14:textId="77777777" w:rsidR="00DD6DF8" w:rsidRDefault="00DD6DF8" w:rsidP="00DD6DF8">
      <w:pPr>
        <w:widowControl w:val="0"/>
        <w:autoSpaceDE w:val="0"/>
        <w:autoSpaceDN w:val="0"/>
        <w:adjustRightInd w:val="0"/>
        <w:spacing w:before="8" w:line="240" w:lineRule="exact"/>
        <w:rPr>
          <w:rFonts w:ascii="Arial" w:hAnsi="Arial" w:cs="Arial"/>
          <w:color w:val="000000"/>
        </w:rPr>
      </w:pPr>
    </w:p>
    <w:p w14:paraId="47052D10" w14:textId="77777777" w:rsidR="00DD6DF8" w:rsidRDefault="00DD6DF8" w:rsidP="00DD6DF8">
      <w:pPr>
        <w:widowControl w:val="0"/>
        <w:autoSpaceDE w:val="0"/>
        <w:autoSpaceDN w:val="0"/>
        <w:adjustRightInd w:val="0"/>
        <w:rPr>
          <w:rFonts w:ascii="Arial" w:hAnsi="Arial" w:cs="Arial"/>
          <w:color w:val="000000"/>
        </w:rPr>
      </w:pPr>
      <w:r>
        <w:rPr>
          <w:rFonts w:ascii="Arial" w:hAnsi="Arial" w:cs="Arial"/>
          <w:b/>
          <w:bCs/>
          <w:color w:val="000000"/>
        </w:rPr>
        <w:t>6.1</w:t>
      </w:r>
      <w:r>
        <w:rPr>
          <w:rFonts w:ascii="Arial" w:hAnsi="Arial" w:cs="Arial"/>
          <w:b/>
          <w:bCs/>
          <w:color w:val="000000"/>
          <w:spacing w:val="1"/>
        </w:rPr>
        <w:t>.</w:t>
      </w:r>
      <w:r>
        <w:rPr>
          <w:rFonts w:ascii="Arial" w:hAnsi="Arial" w:cs="Arial"/>
          <w:b/>
          <w:bCs/>
          <w:color w:val="000000"/>
          <w:spacing w:val="-3"/>
        </w:rPr>
        <w:t>1</w:t>
      </w:r>
      <w:r>
        <w:rPr>
          <w:rFonts w:ascii="Arial" w:hAnsi="Arial" w:cs="Arial"/>
          <w:b/>
          <w:bCs/>
          <w:color w:val="000000"/>
          <w:spacing w:val="1"/>
        </w:rPr>
        <w:t>.</w:t>
      </w:r>
      <w:r>
        <w:rPr>
          <w:rFonts w:ascii="Arial" w:hAnsi="Arial" w:cs="Arial"/>
          <w:b/>
          <w:bCs/>
          <w:color w:val="000000"/>
        </w:rPr>
        <w:t xml:space="preserve">2.    </w:t>
      </w:r>
      <w:r>
        <w:rPr>
          <w:rFonts w:ascii="Arial" w:hAnsi="Arial" w:cs="Arial"/>
          <w:b/>
          <w:bCs/>
          <w:color w:val="000000"/>
          <w:spacing w:val="7"/>
        </w:rPr>
        <w:t xml:space="preserve"> </w:t>
      </w:r>
      <w:r>
        <w:rPr>
          <w:rFonts w:ascii="Arial" w:hAnsi="Arial" w:cs="Arial"/>
          <w:b/>
          <w:bCs/>
          <w:color w:val="000000"/>
        </w:rPr>
        <w:t>F</w:t>
      </w:r>
      <w:r>
        <w:rPr>
          <w:rFonts w:ascii="Arial" w:hAnsi="Arial" w:cs="Arial"/>
          <w:b/>
          <w:bCs/>
          <w:color w:val="000000"/>
          <w:spacing w:val="-2"/>
        </w:rPr>
        <w:t>R</w:t>
      </w:r>
      <w:r>
        <w:rPr>
          <w:rFonts w:ascii="Arial" w:hAnsi="Arial" w:cs="Arial"/>
          <w:b/>
          <w:bCs/>
          <w:color w:val="000000"/>
          <w:spacing w:val="-1"/>
        </w:rPr>
        <w:t>ECUENC</w:t>
      </w:r>
      <w:r>
        <w:rPr>
          <w:rFonts w:ascii="Arial" w:hAnsi="Arial" w:cs="Arial"/>
          <w:b/>
          <w:bCs/>
          <w:color w:val="000000"/>
          <w:spacing w:val="6"/>
        </w:rPr>
        <w:t>I</w:t>
      </w:r>
      <w:r>
        <w:rPr>
          <w:rFonts w:ascii="Arial" w:hAnsi="Arial" w:cs="Arial"/>
          <w:b/>
          <w:bCs/>
          <w:color w:val="000000"/>
        </w:rPr>
        <w:t>A</w:t>
      </w:r>
      <w:r>
        <w:rPr>
          <w:rFonts w:ascii="Arial" w:hAnsi="Arial" w:cs="Arial"/>
          <w:b/>
          <w:bCs/>
          <w:color w:val="000000"/>
          <w:spacing w:val="-13"/>
        </w:rPr>
        <w:t xml:space="preserve"> </w:t>
      </w:r>
      <w:r>
        <w:rPr>
          <w:rFonts w:ascii="Arial" w:hAnsi="Arial" w:cs="Arial"/>
          <w:b/>
          <w:bCs/>
          <w:color w:val="000000"/>
          <w:spacing w:val="4"/>
        </w:rPr>
        <w:t>C</w:t>
      </w:r>
      <w:r>
        <w:rPr>
          <w:rFonts w:ascii="Arial" w:hAnsi="Arial" w:cs="Arial"/>
          <w:b/>
          <w:bCs/>
          <w:color w:val="000000"/>
          <w:spacing w:val="-6"/>
        </w:rPr>
        <w:t>A</w:t>
      </w:r>
      <w:r>
        <w:rPr>
          <w:rFonts w:ascii="Arial" w:hAnsi="Arial" w:cs="Arial"/>
          <w:b/>
          <w:bCs/>
          <w:color w:val="000000"/>
          <w:spacing w:val="1"/>
        </w:rPr>
        <w:t>R</w:t>
      </w:r>
      <w:r>
        <w:rPr>
          <w:rFonts w:ascii="Arial" w:hAnsi="Arial" w:cs="Arial"/>
          <w:b/>
          <w:bCs/>
          <w:color w:val="000000"/>
          <w:spacing w:val="-1"/>
        </w:rPr>
        <w:t>D</w:t>
      </w:r>
      <w:r>
        <w:rPr>
          <w:rFonts w:ascii="Arial" w:hAnsi="Arial" w:cs="Arial"/>
          <w:b/>
          <w:bCs/>
          <w:color w:val="000000"/>
          <w:spacing w:val="6"/>
        </w:rPr>
        <w:t>I</w:t>
      </w:r>
      <w:r>
        <w:rPr>
          <w:rFonts w:ascii="Arial" w:hAnsi="Arial" w:cs="Arial"/>
          <w:b/>
          <w:bCs/>
          <w:color w:val="000000"/>
          <w:spacing w:val="-3"/>
        </w:rPr>
        <w:t>A</w:t>
      </w:r>
      <w:r>
        <w:rPr>
          <w:rFonts w:ascii="Arial" w:hAnsi="Arial" w:cs="Arial"/>
          <w:b/>
          <w:bCs/>
          <w:color w:val="000000"/>
          <w:spacing w:val="1"/>
        </w:rPr>
        <w:t>C</w:t>
      </w:r>
      <w:r>
        <w:rPr>
          <w:rFonts w:ascii="Arial" w:hAnsi="Arial" w:cs="Arial"/>
          <w:b/>
          <w:bCs/>
          <w:color w:val="000000"/>
          <w:spacing w:val="-6"/>
        </w:rPr>
        <w:t>A</w:t>
      </w:r>
      <w:r>
        <w:rPr>
          <w:rFonts w:ascii="Arial" w:hAnsi="Arial" w:cs="Arial"/>
          <w:b/>
          <w:bCs/>
          <w:color w:val="000000"/>
        </w:rPr>
        <w:t>.</w:t>
      </w:r>
    </w:p>
    <w:p w14:paraId="2C9E9582" w14:textId="77777777" w:rsidR="00DD6DF8" w:rsidRDefault="00DD6DF8" w:rsidP="00DD6DF8">
      <w:pPr>
        <w:widowControl w:val="0"/>
        <w:autoSpaceDE w:val="0"/>
        <w:autoSpaceDN w:val="0"/>
        <w:adjustRightInd w:val="0"/>
        <w:spacing w:before="64" w:line="239" w:lineRule="auto"/>
        <w:ind w:right="72"/>
        <w:jc w:val="both"/>
        <w:rPr>
          <w:rFonts w:ascii="Arial" w:hAnsi="Arial" w:cs="Arial"/>
          <w:color w:val="000000"/>
        </w:rPr>
      </w:pPr>
      <w:r>
        <w:rPr>
          <w:rFonts w:ascii="Arial" w:hAnsi="Arial" w:cs="Arial"/>
          <w:color w:val="000000"/>
          <w:spacing w:val="-1"/>
        </w:rPr>
        <w:t>S</w:t>
      </w:r>
      <w:r>
        <w:rPr>
          <w:rFonts w:ascii="Arial" w:hAnsi="Arial" w:cs="Arial"/>
          <w:color w:val="000000"/>
        </w:rPr>
        <w:t>e</w:t>
      </w:r>
      <w:r>
        <w:rPr>
          <w:rFonts w:ascii="Arial" w:hAnsi="Arial" w:cs="Arial"/>
          <w:color w:val="000000"/>
          <w:spacing w:val="18"/>
        </w:rPr>
        <w:t xml:space="preserve"> </w:t>
      </w:r>
      <w:r>
        <w:rPr>
          <w:rFonts w:ascii="Arial" w:hAnsi="Arial" w:cs="Arial"/>
          <w:color w:val="000000"/>
        </w:rPr>
        <w:t>d</w:t>
      </w:r>
      <w:r>
        <w:rPr>
          <w:rFonts w:ascii="Arial" w:hAnsi="Arial" w:cs="Arial"/>
          <w:color w:val="000000"/>
          <w:spacing w:val="-3"/>
        </w:rPr>
        <w:t>e</w:t>
      </w:r>
      <w:r>
        <w:rPr>
          <w:rFonts w:ascii="Arial" w:hAnsi="Arial" w:cs="Arial"/>
          <w:color w:val="000000"/>
          <w:spacing w:val="3"/>
        </w:rPr>
        <w:t>f</w:t>
      </w:r>
      <w:r>
        <w:rPr>
          <w:rFonts w:ascii="Arial" w:hAnsi="Arial" w:cs="Arial"/>
          <w:color w:val="000000"/>
          <w:spacing w:val="-1"/>
        </w:rPr>
        <w:t>i</w:t>
      </w:r>
      <w:r>
        <w:rPr>
          <w:rFonts w:ascii="Arial" w:hAnsi="Arial" w:cs="Arial"/>
          <w:color w:val="000000"/>
        </w:rPr>
        <w:t>ne</w:t>
      </w:r>
      <w:r>
        <w:rPr>
          <w:rFonts w:ascii="Arial" w:hAnsi="Arial" w:cs="Arial"/>
          <w:color w:val="000000"/>
          <w:spacing w:val="16"/>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15"/>
        </w:rPr>
        <w:t xml:space="preserve"> </w:t>
      </w:r>
      <w:r>
        <w:rPr>
          <w:rFonts w:ascii="Arial" w:hAnsi="Arial" w:cs="Arial"/>
          <w:color w:val="000000"/>
          <w:spacing w:val="1"/>
        </w:rPr>
        <w:t>fr</w:t>
      </w:r>
      <w:r>
        <w:rPr>
          <w:rFonts w:ascii="Arial" w:hAnsi="Arial" w:cs="Arial"/>
          <w:color w:val="000000"/>
        </w:rPr>
        <w:t>ec</w:t>
      </w:r>
      <w:r>
        <w:rPr>
          <w:rFonts w:ascii="Arial" w:hAnsi="Arial" w:cs="Arial"/>
          <w:color w:val="000000"/>
          <w:spacing w:val="-1"/>
        </w:rPr>
        <w:t>u</w:t>
      </w:r>
      <w:r>
        <w:rPr>
          <w:rFonts w:ascii="Arial" w:hAnsi="Arial" w:cs="Arial"/>
          <w:color w:val="000000"/>
        </w:rPr>
        <w:t>e</w:t>
      </w:r>
      <w:r>
        <w:rPr>
          <w:rFonts w:ascii="Arial" w:hAnsi="Arial" w:cs="Arial"/>
          <w:color w:val="000000"/>
          <w:spacing w:val="-1"/>
        </w:rPr>
        <w:t>n</w:t>
      </w:r>
      <w:r>
        <w:rPr>
          <w:rFonts w:ascii="Arial" w:hAnsi="Arial" w:cs="Arial"/>
          <w:color w:val="000000"/>
        </w:rPr>
        <w:t>c</w:t>
      </w:r>
      <w:r>
        <w:rPr>
          <w:rFonts w:ascii="Arial" w:hAnsi="Arial" w:cs="Arial"/>
          <w:color w:val="000000"/>
          <w:spacing w:val="-1"/>
        </w:rPr>
        <w:t>i</w:t>
      </w:r>
      <w:r>
        <w:rPr>
          <w:rFonts w:ascii="Arial" w:hAnsi="Arial" w:cs="Arial"/>
          <w:color w:val="000000"/>
        </w:rPr>
        <w:t>a</w:t>
      </w:r>
      <w:r>
        <w:rPr>
          <w:rFonts w:ascii="Arial" w:hAnsi="Arial" w:cs="Arial"/>
          <w:color w:val="000000"/>
          <w:spacing w:val="14"/>
        </w:rPr>
        <w:t xml:space="preserve"> </w:t>
      </w:r>
      <w:r>
        <w:rPr>
          <w:rFonts w:ascii="Arial" w:hAnsi="Arial" w:cs="Arial"/>
          <w:color w:val="000000"/>
        </w:rPr>
        <w:t>card</w:t>
      </w:r>
      <w:r>
        <w:rPr>
          <w:rFonts w:ascii="Arial" w:hAnsi="Arial" w:cs="Arial"/>
          <w:color w:val="000000"/>
          <w:spacing w:val="-1"/>
        </w:rPr>
        <w:t>i</w:t>
      </w:r>
      <w:r>
        <w:rPr>
          <w:rFonts w:ascii="Arial" w:hAnsi="Arial" w:cs="Arial"/>
          <w:color w:val="000000"/>
        </w:rPr>
        <w:t>aca</w:t>
      </w:r>
      <w:r>
        <w:rPr>
          <w:rFonts w:ascii="Arial" w:hAnsi="Arial" w:cs="Arial"/>
          <w:color w:val="000000"/>
          <w:spacing w:val="18"/>
        </w:rPr>
        <w:t xml:space="preserve"> </w:t>
      </w:r>
      <w:r>
        <w:rPr>
          <w:rFonts w:ascii="Arial" w:hAnsi="Arial" w:cs="Arial"/>
          <w:color w:val="000000"/>
        </w:rPr>
        <w:t>c</w:t>
      </w:r>
      <w:r>
        <w:rPr>
          <w:rFonts w:ascii="Arial" w:hAnsi="Arial" w:cs="Arial"/>
          <w:color w:val="000000"/>
          <w:spacing w:val="-3"/>
        </w:rPr>
        <w:t>o</w:t>
      </w:r>
      <w:r>
        <w:rPr>
          <w:rFonts w:ascii="Arial" w:hAnsi="Arial" w:cs="Arial"/>
          <w:color w:val="000000"/>
          <w:spacing w:val="1"/>
        </w:rPr>
        <w:t>m</w:t>
      </w:r>
      <w:r>
        <w:rPr>
          <w:rFonts w:ascii="Arial" w:hAnsi="Arial" w:cs="Arial"/>
          <w:color w:val="000000"/>
        </w:rPr>
        <w:t>o</w:t>
      </w:r>
      <w:r>
        <w:rPr>
          <w:rFonts w:ascii="Arial" w:hAnsi="Arial" w:cs="Arial"/>
          <w:color w:val="000000"/>
          <w:spacing w:val="16"/>
        </w:rPr>
        <w:t xml:space="preserve"> </w:t>
      </w:r>
      <w:r>
        <w:rPr>
          <w:rFonts w:ascii="Arial" w:hAnsi="Arial" w:cs="Arial"/>
          <w:color w:val="000000"/>
          <w:spacing w:val="-1"/>
        </w:rPr>
        <w:t>l</w:t>
      </w:r>
      <w:r>
        <w:rPr>
          <w:rFonts w:ascii="Arial" w:hAnsi="Arial" w:cs="Arial"/>
          <w:color w:val="000000"/>
        </w:rPr>
        <w:t>as</w:t>
      </w:r>
      <w:r>
        <w:rPr>
          <w:rFonts w:ascii="Arial" w:hAnsi="Arial" w:cs="Arial"/>
          <w:color w:val="000000"/>
          <w:spacing w:val="18"/>
        </w:rPr>
        <w:t xml:space="preserve"> </w:t>
      </w:r>
      <w:r>
        <w:rPr>
          <w:rFonts w:ascii="Arial" w:hAnsi="Arial" w:cs="Arial"/>
          <w:color w:val="000000"/>
          <w:spacing w:val="-2"/>
        </w:rPr>
        <w:t>v</w:t>
      </w:r>
      <w:r>
        <w:rPr>
          <w:rFonts w:ascii="Arial" w:hAnsi="Arial" w:cs="Arial"/>
          <w:color w:val="000000"/>
        </w:rPr>
        <w:t>ec</w:t>
      </w:r>
      <w:r>
        <w:rPr>
          <w:rFonts w:ascii="Arial" w:hAnsi="Arial" w:cs="Arial"/>
          <w:color w:val="000000"/>
          <w:spacing w:val="-3"/>
        </w:rPr>
        <w:t>e</w:t>
      </w:r>
      <w:r>
        <w:rPr>
          <w:rFonts w:ascii="Arial" w:hAnsi="Arial" w:cs="Arial"/>
          <w:color w:val="000000"/>
        </w:rPr>
        <w:t>s</w:t>
      </w:r>
      <w:r>
        <w:rPr>
          <w:rFonts w:ascii="Arial" w:hAnsi="Arial" w:cs="Arial"/>
          <w:color w:val="000000"/>
          <w:spacing w:val="16"/>
        </w:rPr>
        <w:t xml:space="preserve"> </w:t>
      </w:r>
      <w:r>
        <w:rPr>
          <w:rFonts w:ascii="Arial" w:hAnsi="Arial" w:cs="Arial"/>
          <w:color w:val="000000"/>
          <w:spacing w:val="2"/>
        </w:rPr>
        <w:t>q</w:t>
      </w:r>
      <w:r>
        <w:rPr>
          <w:rFonts w:ascii="Arial" w:hAnsi="Arial" w:cs="Arial"/>
          <w:color w:val="000000"/>
        </w:rPr>
        <w:t>ue</w:t>
      </w:r>
      <w:r>
        <w:rPr>
          <w:rFonts w:ascii="Arial" w:hAnsi="Arial" w:cs="Arial"/>
          <w:color w:val="000000"/>
          <w:spacing w:val="15"/>
        </w:rPr>
        <w:t xml:space="preserve"> </w:t>
      </w:r>
      <w:r>
        <w:rPr>
          <w:rFonts w:ascii="Arial" w:hAnsi="Arial" w:cs="Arial"/>
          <w:color w:val="000000"/>
        </w:rPr>
        <w:t>el</w:t>
      </w:r>
      <w:r>
        <w:rPr>
          <w:rFonts w:ascii="Arial" w:hAnsi="Arial" w:cs="Arial"/>
          <w:color w:val="000000"/>
          <w:spacing w:val="17"/>
        </w:rPr>
        <w:t xml:space="preserve"> </w:t>
      </w:r>
      <w:r>
        <w:rPr>
          <w:rFonts w:ascii="Arial" w:hAnsi="Arial" w:cs="Arial"/>
          <w:color w:val="000000"/>
        </w:rPr>
        <w:t>c</w:t>
      </w:r>
      <w:r>
        <w:rPr>
          <w:rFonts w:ascii="Arial" w:hAnsi="Arial" w:cs="Arial"/>
          <w:color w:val="000000"/>
          <w:spacing w:val="-3"/>
        </w:rPr>
        <w:t>o</w:t>
      </w:r>
      <w:r>
        <w:rPr>
          <w:rFonts w:ascii="Arial" w:hAnsi="Arial" w:cs="Arial"/>
          <w:color w:val="000000"/>
          <w:spacing w:val="1"/>
        </w:rPr>
        <w:t>r</w:t>
      </w:r>
      <w:r>
        <w:rPr>
          <w:rFonts w:ascii="Arial" w:hAnsi="Arial" w:cs="Arial"/>
          <w:color w:val="000000"/>
        </w:rPr>
        <w:t>a</w:t>
      </w:r>
      <w:r>
        <w:rPr>
          <w:rFonts w:ascii="Arial" w:hAnsi="Arial" w:cs="Arial"/>
          <w:color w:val="000000"/>
          <w:spacing w:val="-3"/>
        </w:rPr>
        <w:t>z</w:t>
      </w:r>
      <w:r>
        <w:rPr>
          <w:rFonts w:ascii="Arial" w:hAnsi="Arial" w:cs="Arial"/>
          <w:color w:val="000000"/>
        </w:rPr>
        <w:t>ón</w:t>
      </w:r>
      <w:r>
        <w:rPr>
          <w:rFonts w:ascii="Arial" w:hAnsi="Arial" w:cs="Arial"/>
          <w:color w:val="000000"/>
          <w:spacing w:val="19"/>
        </w:rPr>
        <w:t xml:space="preserve"> </w:t>
      </w:r>
      <w:r>
        <w:rPr>
          <w:rFonts w:ascii="Arial" w:hAnsi="Arial" w:cs="Arial"/>
          <w:color w:val="000000"/>
          <w:spacing w:val="1"/>
        </w:rPr>
        <w:t>r</w:t>
      </w:r>
      <w:r>
        <w:rPr>
          <w:rFonts w:ascii="Arial" w:hAnsi="Arial" w:cs="Arial"/>
          <w:color w:val="000000"/>
        </w:rPr>
        <w:t>e</w:t>
      </w:r>
      <w:r>
        <w:rPr>
          <w:rFonts w:ascii="Arial" w:hAnsi="Arial" w:cs="Arial"/>
          <w:color w:val="000000"/>
          <w:spacing w:val="-1"/>
        </w:rPr>
        <w:t>ali</w:t>
      </w:r>
      <w:r>
        <w:rPr>
          <w:rFonts w:ascii="Arial" w:hAnsi="Arial" w:cs="Arial"/>
          <w:color w:val="000000"/>
          <w:spacing w:val="-2"/>
        </w:rPr>
        <w:t>z</w:t>
      </w:r>
      <w:r>
        <w:rPr>
          <w:rFonts w:ascii="Arial" w:hAnsi="Arial" w:cs="Arial"/>
          <w:color w:val="000000"/>
        </w:rPr>
        <w:t>a</w:t>
      </w:r>
      <w:r>
        <w:rPr>
          <w:rFonts w:ascii="Arial" w:hAnsi="Arial" w:cs="Arial"/>
          <w:color w:val="000000"/>
          <w:spacing w:val="18"/>
        </w:rPr>
        <w:t xml:space="preserve"> </w:t>
      </w:r>
      <w:r>
        <w:rPr>
          <w:rFonts w:ascii="Arial" w:hAnsi="Arial" w:cs="Arial"/>
          <w:color w:val="000000"/>
        </w:rPr>
        <w:t>el</w:t>
      </w:r>
      <w:r>
        <w:rPr>
          <w:rFonts w:ascii="Arial" w:hAnsi="Arial" w:cs="Arial"/>
          <w:color w:val="000000"/>
          <w:spacing w:val="17"/>
        </w:rPr>
        <w:t xml:space="preserve"> </w:t>
      </w:r>
      <w:r>
        <w:rPr>
          <w:rFonts w:ascii="Arial" w:hAnsi="Arial" w:cs="Arial"/>
          <w:color w:val="000000"/>
        </w:rPr>
        <w:t>c</w:t>
      </w:r>
      <w:r>
        <w:rPr>
          <w:rFonts w:ascii="Arial" w:hAnsi="Arial" w:cs="Arial"/>
          <w:color w:val="000000"/>
          <w:spacing w:val="-1"/>
        </w:rPr>
        <w:t>i</w:t>
      </w:r>
      <w:r>
        <w:rPr>
          <w:rFonts w:ascii="Arial" w:hAnsi="Arial" w:cs="Arial"/>
          <w:color w:val="000000"/>
        </w:rPr>
        <w:t>c</w:t>
      </w:r>
      <w:r>
        <w:rPr>
          <w:rFonts w:ascii="Arial" w:hAnsi="Arial" w:cs="Arial"/>
          <w:color w:val="000000"/>
          <w:spacing w:val="-1"/>
        </w:rPr>
        <w:t>l</w:t>
      </w:r>
      <w:r>
        <w:rPr>
          <w:rFonts w:ascii="Arial" w:hAnsi="Arial" w:cs="Arial"/>
          <w:color w:val="000000"/>
        </w:rPr>
        <w:t>o</w:t>
      </w:r>
      <w:r>
        <w:rPr>
          <w:rFonts w:ascii="Arial" w:hAnsi="Arial" w:cs="Arial"/>
          <w:color w:val="000000"/>
          <w:spacing w:val="16"/>
        </w:rPr>
        <w:t xml:space="preserve"> </w:t>
      </w:r>
      <w:r>
        <w:rPr>
          <w:rFonts w:ascii="Arial" w:hAnsi="Arial" w:cs="Arial"/>
          <w:color w:val="000000"/>
        </w:rPr>
        <w:t>comp</w:t>
      </w:r>
      <w:r>
        <w:rPr>
          <w:rFonts w:ascii="Arial" w:hAnsi="Arial" w:cs="Arial"/>
          <w:color w:val="000000"/>
          <w:spacing w:val="-1"/>
        </w:rPr>
        <w:t>l</w:t>
      </w:r>
      <w:r>
        <w:rPr>
          <w:rFonts w:ascii="Arial" w:hAnsi="Arial" w:cs="Arial"/>
          <w:color w:val="000000"/>
        </w:rPr>
        <w:t>eto de</w:t>
      </w:r>
      <w:r>
        <w:rPr>
          <w:rFonts w:ascii="Arial" w:hAnsi="Arial" w:cs="Arial"/>
          <w:color w:val="000000"/>
          <w:spacing w:val="56"/>
        </w:rPr>
        <w:t xml:space="preserve"> </w:t>
      </w:r>
      <w:r>
        <w:rPr>
          <w:rFonts w:ascii="Arial" w:hAnsi="Arial" w:cs="Arial"/>
          <w:color w:val="000000"/>
          <w:spacing w:val="-1"/>
        </w:rPr>
        <w:t>ll</w:t>
      </w:r>
      <w:r>
        <w:rPr>
          <w:rFonts w:ascii="Arial" w:hAnsi="Arial" w:cs="Arial"/>
          <w:color w:val="000000"/>
        </w:rPr>
        <w:t>e</w:t>
      </w:r>
      <w:r>
        <w:rPr>
          <w:rFonts w:ascii="Arial" w:hAnsi="Arial" w:cs="Arial"/>
          <w:color w:val="000000"/>
          <w:spacing w:val="-1"/>
        </w:rPr>
        <w:t>n</w:t>
      </w:r>
      <w:r>
        <w:rPr>
          <w:rFonts w:ascii="Arial" w:hAnsi="Arial" w:cs="Arial"/>
          <w:color w:val="000000"/>
        </w:rPr>
        <w:t>a</w:t>
      </w:r>
      <w:r>
        <w:rPr>
          <w:rFonts w:ascii="Arial" w:hAnsi="Arial" w:cs="Arial"/>
          <w:color w:val="000000"/>
          <w:spacing w:val="-1"/>
        </w:rPr>
        <w:t>d</w:t>
      </w:r>
      <w:r>
        <w:rPr>
          <w:rFonts w:ascii="Arial" w:hAnsi="Arial" w:cs="Arial"/>
          <w:color w:val="000000"/>
        </w:rPr>
        <w:t>o</w:t>
      </w:r>
      <w:r>
        <w:rPr>
          <w:rFonts w:ascii="Arial" w:hAnsi="Arial" w:cs="Arial"/>
          <w:color w:val="000000"/>
          <w:spacing w:val="56"/>
        </w:rPr>
        <w:t xml:space="preserve"> </w:t>
      </w:r>
      <w:r>
        <w:rPr>
          <w:rFonts w:ascii="Arial" w:hAnsi="Arial" w:cs="Arial"/>
          <w:color w:val="000000"/>
        </w:rPr>
        <w:t>y</w:t>
      </w:r>
      <w:r>
        <w:rPr>
          <w:rFonts w:ascii="Arial" w:hAnsi="Arial" w:cs="Arial"/>
          <w:color w:val="000000"/>
          <w:spacing w:val="55"/>
        </w:rPr>
        <w:t xml:space="preserve"> </w:t>
      </w:r>
      <w:r>
        <w:rPr>
          <w:rFonts w:ascii="Arial" w:hAnsi="Arial" w:cs="Arial"/>
          <w:color w:val="000000"/>
          <w:spacing w:val="-2"/>
        </w:rPr>
        <w:t>v</w:t>
      </w:r>
      <w:r>
        <w:rPr>
          <w:rFonts w:ascii="Arial" w:hAnsi="Arial" w:cs="Arial"/>
          <w:color w:val="000000"/>
        </w:rPr>
        <w:t>ac</w:t>
      </w:r>
      <w:r>
        <w:rPr>
          <w:rFonts w:ascii="Arial" w:hAnsi="Arial" w:cs="Arial"/>
          <w:color w:val="000000"/>
          <w:spacing w:val="-1"/>
        </w:rPr>
        <w:t>i</w:t>
      </w:r>
      <w:r>
        <w:rPr>
          <w:rFonts w:ascii="Arial" w:hAnsi="Arial" w:cs="Arial"/>
          <w:color w:val="000000"/>
        </w:rPr>
        <w:t>a</w:t>
      </w:r>
      <w:r>
        <w:rPr>
          <w:rFonts w:ascii="Arial" w:hAnsi="Arial" w:cs="Arial"/>
          <w:color w:val="000000"/>
          <w:spacing w:val="-1"/>
        </w:rPr>
        <w:t>d</w:t>
      </w:r>
      <w:r>
        <w:rPr>
          <w:rFonts w:ascii="Arial" w:hAnsi="Arial" w:cs="Arial"/>
          <w:color w:val="000000"/>
        </w:rPr>
        <w:t>o</w:t>
      </w:r>
      <w:r>
        <w:rPr>
          <w:rFonts w:ascii="Arial" w:hAnsi="Arial" w:cs="Arial"/>
          <w:color w:val="000000"/>
          <w:spacing w:val="56"/>
        </w:rPr>
        <w:t xml:space="preserve"> </w:t>
      </w:r>
      <w:r>
        <w:rPr>
          <w:rFonts w:ascii="Arial" w:hAnsi="Arial" w:cs="Arial"/>
          <w:color w:val="000000"/>
          <w:spacing w:val="-3"/>
        </w:rPr>
        <w:t>d</w:t>
      </w:r>
      <w:r>
        <w:rPr>
          <w:rFonts w:ascii="Arial" w:hAnsi="Arial" w:cs="Arial"/>
          <w:color w:val="000000"/>
        </w:rPr>
        <w:t>e</w:t>
      </w:r>
      <w:r>
        <w:rPr>
          <w:rFonts w:ascii="Arial" w:hAnsi="Arial" w:cs="Arial"/>
          <w:color w:val="000000"/>
          <w:spacing w:val="56"/>
        </w:rPr>
        <w:t xml:space="preserve"> </w:t>
      </w:r>
      <w:r>
        <w:rPr>
          <w:rFonts w:ascii="Arial" w:hAnsi="Arial" w:cs="Arial"/>
          <w:color w:val="000000"/>
        </w:rPr>
        <w:t>sus</w:t>
      </w:r>
      <w:r>
        <w:rPr>
          <w:rFonts w:ascii="Arial" w:hAnsi="Arial" w:cs="Arial"/>
          <w:color w:val="000000"/>
          <w:spacing w:val="54"/>
        </w:rPr>
        <w:t xml:space="preserve"> </w:t>
      </w:r>
      <w:r>
        <w:rPr>
          <w:rFonts w:ascii="Arial" w:hAnsi="Arial" w:cs="Arial"/>
          <w:color w:val="000000"/>
        </w:rPr>
        <w:t>c</w:t>
      </w:r>
      <w:r>
        <w:rPr>
          <w:rFonts w:ascii="Arial" w:hAnsi="Arial" w:cs="Arial"/>
          <w:color w:val="000000"/>
          <w:spacing w:val="-3"/>
        </w:rPr>
        <w:t>á</w:t>
      </w:r>
      <w:r>
        <w:rPr>
          <w:rFonts w:ascii="Arial" w:hAnsi="Arial" w:cs="Arial"/>
          <w:color w:val="000000"/>
          <w:spacing w:val="1"/>
        </w:rPr>
        <w:t>m</w:t>
      </w:r>
      <w:r>
        <w:rPr>
          <w:rFonts w:ascii="Arial" w:hAnsi="Arial" w:cs="Arial"/>
          <w:color w:val="000000"/>
        </w:rPr>
        <w:t>a</w:t>
      </w:r>
      <w:r>
        <w:rPr>
          <w:rFonts w:ascii="Arial" w:hAnsi="Arial" w:cs="Arial"/>
          <w:color w:val="000000"/>
          <w:spacing w:val="-2"/>
        </w:rPr>
        <w:t>r</w:t>
      </w:r>
      <w:r>
        <w:rPr>
          <w:rFonts w:ascii="Arial" w:hAnsi="Arial" w:cs="Arial"/>
          <w:color w:val="000000"/>
        </w:rPr>
        <w:t>as</w:t>
      </w:r>
      <w:r>
        <w:rPr>
          <w:rFonts w:ascii="Arial" w:hAnsi="Arial" w:cs="Arial"/>
          <w:color w:val="000000"/>
          <w:spacing w:val="55"/>
        </w:rPr>
        <w:t xml:space="preserve"> </w:t>
      </w:r>
      <w:r>
        <w:rPr>
          <w:rFonts w:ascii="Arial" w:hAnsi="Arial" w:cs="Arial"/>
          <w:color w:val="000000"/>
        </w:rPr>
        <w:t>en</w:t>
      </w:r>
      <w:r>
        <w:rPr>
          <w:rFonts w:ascii="Arial" w:hAnsi="Arial" w:cs="Arial"/>
          <w:color w:val="000000"/>
          <w:spacing w:val="54"/>
        </w:rPr>
        <w:t xml:space="preserve"> </w:t>
      </w:r>
      <w:r>
        <w:rPr>
          <w:rFonts w:ascii="Arial" w:hAnsi="Arial" w:cs="Arial"/>
          <w:color w:val="000000"/>
        </w:rPr>
        <w:t>un</w:t>
      </w:r>
      <w:r>
        <w:rPr>
          <w:rFonts w:ascii="Arial" w:hAnsi="Arial" w:cs="Arial"/>
          <w:color w:val="000000"/>
          <w:spacing w:val="54"/>
        </w:rPr>
        <w:t xml:space="preserve"> </w:t>
      </w:r>
      <w:r>
        <w:rPr>
          <w:rFonts w:ascii="Arial" w:hAnsi="Arial" w:cs="Arial"/>
          <w:color w:val="000000"/>
        </w:rPr>
        <w:t>d</w:t>
      </w:r>
      <w:r>
        <w:rPr>
          <w:rFonts w:ascii="Arial" w:hAnsi="Arial" w:cs="Arial"/>
          <w:color w:val="000000"/>
          <w:spacing w:val="-1"/>
        </w:rPr>
        <w:t>e</w:t>
      </w:r>
      <w:r>
        <w:rPr>
          <w:rFonts w:ascii="Arial" w:hAnsi="Arial" w:cs="Arial"/>
          <w:color w:val="000000"/>
          <w:spacing w:val="1"/>
        </w:rPr>
        <w:t>t</w:t>
      </w:r>
      <w:r>
        <w:rPr>
          <w:rFonts w:ascii="Arial" w:hAnsi="Arial" w:cs="Arial"/>
          <w:color w:val="000000"/>
        </w:rPr>
        <w:t>e</w:t>
      </w:r>
      <w:r>
        <w:rPr>
          <w:rFonts w:ascii="Arial" w:hAnsi="Arial" w:cs="Arial"/>
          <w:color w:val="000000"/>
          <w:spacing w:val="-2"/>
        </w:rPr>
        <w:t>r</w:t>
      </w:r>
      <w:r>
        <w:rPr>
          <w:rFonts w:ascii="Arial" w:hAnsi="Arial" w:cs="Arial"/>
          <w:color w:val="000000"/>
          <w:spacing w:val="1"/>
        </w:rPr>
        <w:t>m</w:t>
      </w:r>
      <w:r>
        <w:rPr>
          <w:rFonts w:ascii="Arial" w:hAnsi="Arial" w:cs="Arial"/>
          <w:color w:val="000000"/>
          <w:spacing w:val="-1"/>
        </w:rPr>
        <w:t>i</w:t>
      </w:r>
      <w:r>
        <w:rPr>
          <w:rFonts w:ascii="Arial" w:hAnsi="Arial" w:cs="Arial"/>
          <w:color w:val="000000"/>
        </w:rPr>
        <w:t>n</w:t>
      </w:r>
      <w:r>
        <w:rPr>
          <w:rFonts w:ascii="Arial" w:hAnsi="Arial" w:cs="Arial"/>
          <w:color w:val="000000"/>
          <w:spacing w:val="-1"/>
        </w:rPr>
        <w:t>a</w:t>
      </w:r>
      <w:r>
        <w:rPr>
          <w:rFonts w:ascii="Arial" w:hAnsi="Arial" w:cs="Arial"/>
          <w:color w:val="000000"/>
        </w:rPr>
        <w:t>do</w:t>
      </w:r>
      <w:r>
        <w:rPr>
          <w:rFonts w:ascii="Arial" w:hAnsi="Arial" w:cs="Arial"/>
          <w:color w:val="000000"/>
          <w:spacing w:val="55"/>
        </w:rPr>
        <w:t xml:space="preserve"> </w:t>
      </w:r>
      <w:r>
        <w:rPr>
          <w:rFonts w:ascii="Arial" w:hAnsi="Arial" w:cs="Arial"/>
          <w:color w:val="000000"/>
          <w:spacing w:val="1"/>
        </w:rPr>
        <w:t>t</w:t>
      </w:r>
      <w:r>
        <w:rPr>
          <w:rFonts w:ascii="Arial" w:hAnsi="Arial" w:cs="Arial"/>
          <w:color w:val="000000"/>
          <w:spacing w:val="-1"/>
        </w:rPr>
        <w:t>i</w:t>
      </w:r>
      <w:r>
        <w:rPr>
          <w:rFonts w:ascii="Arial" w:hAnsi="Arial" w:cs="Arial"/>
          <w:color w:val="000000"/>
        </w:rPr>
        <w:t>emp</w:t>
      </w:r>
      <w:r>
        <w:rPr>
          <w:rFonts w:ascii="Arial" w:hAnsi="Arial" w:cs="Arial"/>
          <w:color w:val="000000"/>
          <w:spacing w:val="-3"/>
        </w:rPr>
        <w:t>o</w:t>
      </w:r>
      <w:r>
        <w:rPr>
          <w:rFonts w:ascii="Arial" w:hAnsi="Arial" w:cs="Arial"/>
          <w:color w:val="000000"/>
        </w:rPr>
        <w:t>.</w:t>
      </w:r>
      <w:r>
        <w:rPr>
          <w:rFonts w:ascii="Arial" w:hAnsi="Arial" w:cs="Arial"/>
          <w:color w:val="000000"/>
          <w:spacing w:val="56"/>
        </w:rPr>
        <w:t xml:space="preserve"> </w:t>
      </w:r>
      <w:r>
        <w:rPr>
          <w:rFonts w:ascii="Arial" w:hAnsi="Arial" w:cs="Arial"/>
          <w:color w:val="000000"/>
          <w:spacing w:val="-1"/>
        </w:rPr>
        <w:t>P</w:t>
      </w:r>
      <w:r>
        <w:rPr>
          <w:rFonts w:ascii="Arial" w:hAnsi="Arial" w:cs="Arial"/>
          <w:color w:val="000000"/>
        </w:rPr>
        <w:t>or</w:t>
      </w:r>
      <w:r>
        <w:rPr>
          <w:rFonts w:ascii="Arial" w:hAnsi="Arial" w:cs="Arial"/>
          <w:color w:val="000000"/>
          <w:spacing w:val="55"/>
        </w:rPr>
        <w:t xml:space="preserve"> </w:t>
      </w:r>
      <w:r>
        <w:rPr>
          <w:rFonts w:ascii="Arial" w:hAnsi="Arial" w:cs="Arial"/>
          <w:color w:val="000000"/>
        </w:rPr>
        <w:t>comod</w:t>
      </w:r>
      <w:r>
        <w:rPr>
          <w:rFonts w:ascii="Arial" w:hAnsi="Arial" w:cs="Arial"/>
          <w:color w:val="000000"/>
          <w:spacing w:val="-1"/>
        </w:rPr>
        <w:t>i</w:t>
      </w:r>
      <w:r>
        <w:rPr>
          <w:rFonts w:ascii="Arial" w:hAnsi="Arial" w:cs="Arial"/>
          <w:color w:val="000000"/>
        </w:rPr>
        <w:t>d</w:t>
      </w:r>
      <w:r>
        <w:rPr>
          <w:rFonts w:ascii="Arial" w:hAnsi="Arial" w:cs="Arial"/>
          <w:color w:val="000000"/>
          <w:spacing w:val="-1"/>
        </w:rPr>
        <w:t>a</w:t>
      </w:r>
      <w:r>
        <w:rPr>
          <w:rFonts w:ascii="Arial" w:hAnsi="Arial" w:cs="Arial"/>
          <w:color w:val="000000"/>
        </w:rPr>
        <w:t>d</w:t>
      </w:r>
      <w:r>
        <w:rPr>
          <w:rFonts w:ascii="Arial" w:hAnsi="Arial" w:cs="Arial"/>
          <w:color w:val="000000"/>
          <w:spacing w:val="52"/>
        </w:rPr>
        <w:t xml:space="preserve"> </w:t>
      </w:r>
      <w:r>
        <w:rPr>
          <w:rFonts w:ascii="Arial" w:hAnsi="Arial" w:cs="Arial"/>
          <w:color w:val="000000"/>
          <w:spacing w:val="-2"/>
        </w:rPr>
        <w:t xml:space="preserve">se </w:t>
      </w:r>
      <w:r>
        <w:rPr>
          <w:rFonts w:ascii="Arial" w:hAnsi="Arial" w:cs="Arial"/>
          <w:color w:val="000000"/>
        </w:rPr>
        <w:t>e</w:t>
      </w:r>
      <w:r>
        <w:rPr>
          <w:rFonts w:ascii="Arial" w:hAnsi="Arial" w:cs="Arial"/>
          <w:color w:val="000000"/>
          <w:spacing w:val="-3"/>
        </w:rPr>
        <w:t>x</w:t>
      </w:r>
      <w:r>
        <w:rPr>
          <w:rFonts w:ascii="Arial" w:hAnsi="Arial" w:cs="Arial"/>
          <w:color w:val="000000"/>
        </w:rPr>
        <w:t>presa</w:t>
      </w:r>
      <w:r>
        <w:rPr>
          <w:rFonts w:ascii="Arial" w:hAnsi="Arial" w:cs="Arial"/>
          <w:color w:val="000000"/>
          <w:spacing w:val="5"/>
        </w:rPr>
        <w:t xml:space="preserve"> </w:t>
      </w:r>
      <w:r>
        <w:rPr>
          <w:rFonts w:ascii="Arial" w:hAnsi="Arial" w:cs="Arial"/>
          <w:color w:val="000000"/>
        </w:rPr>
        <w:t>s</w:t>
      </w:r>
      <w:r>
        <w:rPr>
          <w:rFonts w:ascii="Arial" w:hAnsi="Arial" w:cs="Arial"/>
          <w:color w:val="000000"/>
          <w:spacing w:val="-1"/>
        </w:rPr>
        <w:t>i</w:t>
      </w:r>
      <w:r>
        <w:rPr>
          <w:rFonts w:ascii="Arial" w:hAnsi="Arial" w:cs="Arial"/>
          <w:color w:val="000000"/>
        </w:rPr>
        <w:t>em</w:t>
      </w:r>
      <w:r>
        <w:rPr>
          <w:rFonts w:ascii="Arial" w:hAnsi="Arial" w:cs="Arial"/>
          <w:color w:val="000000"/>
          <w:spacing w:val="-2"/>
        </w:rPr>
        <w:t>p</w:t>
      </w:r>
      <w:r>
        <w:rPr>
          <w:rFonts w:ascii="Arial" w:hAnsi="Arial" w:cs="Arial"/>
          <w:color w:val="000000"/>
          <w:spacing w:val="1"/>
        </w:rPr>
        <w:t>r</w:t>
      </w:r>
      <w:r>
        <w:rPr>
          <w:rFonts w:ascii="Arial" w:hAnsi="Arial" w:cs="Arial"/>
          <w:color w:val="000000"/>
        </w:rPr>
        <w:t>e</w:t>
      </w:r>
      <w:r>
        <w:rPr>
          <w:rFonts w:ascii="Arial" w:hAnsi="Arial" w:cs="Arial"/>
          <w:color w:val="000000"/>
          <w:spacing w:val="3"/>
        </w:rPr>
        <w:t xml:space="preserve"> </w:t>
      </w:r>
      <w:r>
        <w:rPr>
          <w:rFonts w:ascii="Arial" w:hAnsi="Arial" w:cs="Arial"/>
          <w:color w:val="000000"/>
        </w:rPr>
        <w:t>en</w:t>
      </w:r>
      <w:r>
        <w:rPr>
          <w:rFonts w:ascii="Arial" w:hAnsi="Arial" w:cs="Arial"/>
          <w:color w:val="000000"/>
          <w:spacing w:val="2"/>
        </w:rPr>
        <w:t xml:space="preserve"> </w:t>
      </w:r>
      <w:r>
        <w:rPr>
          <w:rFonts w:ascii="Arial" w:hAnsi="Arial" w:cs="Arial"/>
          <w:color w:val="000000"/>
        </w:rPr>
        <w:t>co</w:t>
      </w:r>
      <w:r>
        <w:rPr>
          <w:rFonts w:ascii="Arial" w:hAnsi="Arial" w:cs="Arial"/>
          <w:color w:val="000000"/>
          <w:spacing w:val="-1"/>
        </w:rPr>
        <w:t>nt</w:t>
      </w:r>
      <w:r>
        <w:rPr>
          <w:rFonts w:ascii="Arial" w:hAnsi="Arial" w:cs="Arial"/>
          <w:color w:val="000000"/>
          <w:spacing w:val="1"/>
        </w:rPr>
        <w:t>r</w:t>
      </w:r>
      <w:r>
        <w:rPr>
          <w:rFonts w:ascii="Arial" w:hAnsi="Arial" w:cs="Arial"/>
          <w:color w:val="000000"/>
        </w:rPr>
        <w:t>acc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es</w:t>
      </w:r>
      <w:r>
        <w:rPr>
          <w:rFonts w:ascii="Arial" w:hAnsi="Arial" w:cs="Arial"/>
          <w:color w:val="000000"/>
          <w:spacing w:val="2"/>
        </w:rPr>
        <w:t xml:space="preserve"> </w:t>
      </w:r>
      <w:r>
        <w:rPr>
          <w:rFonts w:ascii="Arial" w:hAnsi="Arial" w:cs="Arial"/>
          <w:color w:val="000000"/>
        </w:rPr>
        <w:t>por</w:t>
      </w:r>
      <w:r>
        <w:rPr>
          <w:rFonts w:ascii="Arial" w:hAnsi="Arial" w:cs="Arial"/>
          <w:color w:val="000000"/>
          <w:spacing w:val="1"/>
        </w:rPr>
        <w:t xml:space="preserve"> m</w:t>
      </w:r>
      <w:r>
        <w:rPr>
          <w:rFonts w:ascii="Arial" w:hAnsi="Arial" w:cs="Arial"/>
          <w:color w:val="000000"/>
          <w:spacing w:val="-1"/>
        </w:rPr>
        <w:t>i</w:t>
      </w:r>
      <w:r>
        <w:rPr>
          <w:rFonts w:ascii="Arial" w:hAnsi="Arial" w:cs="Arial"/>
          <w:color w:val="000000"/>
        </w:rPr>
        <w:t>n</w:t>
      </w:r>
      <w:r>
        <w:rPr>
          <w:rFonts w:ascii="Arial" w:hAnsi="Arial" w:cs="Arial"/>
          <w:color w:val="000000"/>
          <w:spacing w:val="-1"/>
        </w:rPr>
        <w:t>u</w:t>
      </w:r>
      <w:r>
        <w:rPr>
          <w:rFonts w:ascii="Arial" w:hAnsi="Arial" w:cs="Arial"/>
          <w:color w:val="000000"/>
          <w:spacing w:val="1"/>
        </w:rPr>
        <w:t>t</w:t>
      </w:r>
      <w:r>
        <w:rPr>
          <w:rFonts w:ascii="Arial" w:hAnsi="Arial" w:cs="Arial"/>
          <w:color w:val="000000"/>
        </w:rPr>
        <w:t>o,</w:t>
      </w:r>
      <w:r>
        <w:rPr>
          <w:rFonts w:ascii="Arial" w:hAnsi="Arial" w:cs="Arial"/>
          <w:color w:val="000000"/>
          <w:spacing w:val="3"/>
        </w:rPr>
        <w:t xml:space="preserve"> </w:t>
      </w:r>
      <w:r>
        <w:rPr>
          <w:rFonts w:ascii="Arial" w:hAnsi="Arial" w:cs="Arial"/>
          <w:color w:val="000000"/>
          <w:spacing w:val="-2"/>
        </w:rPr>
        <w:t>y</w:t>
      </w:r>
      <w:r>
        <w:rPr>
          <w:rFonts w:ascii="Arial" w:hAnsi="Arial" w:cs="Arial"/>
          <w:color w:val="000000"/>
        </w:rPr>
        <w:t>a</w:t>
      </w:r>
      <w:r>
        <w:rPr>
          <w:rFonts w:ascii="Arial" w:hAnsi="Arial" w:cs="Arial"/>
          <w:color w:val="000000"/>
          <w:spacing w:val="2"/>
        </w:rPr>
        <w:t xml:space="preserve"> q</w:t>
      </w:r>
      <w:r>
        <w:rPr>
          <w:rFonts w:ascii="Arial" w:hAnsi="Arial" w:cs="Arial"/>
          <w:color w:val="000000"/>
        </w:rPr>
        <w:t>ue</w:t>
      </w:r>
      <w:r>
        <w:rPr>
          <w:rFonts w:ascii="Arial" w:hAnsi="Arial" w:cs="Arial"/>
          <w:color w:val="000000"/>
          <w:spacing w:val="2"/>
        </w:rPr>
        <w:t xml:space="preserve"> </w:t>
      </w:r>
      <w:r>
        <w:rPr>
          <w:rFonts w:ascii="Arial" w:hAnsi="Arial" w:cs="Arial"/>
          <w:color w:val="000000"/>
        </w:rPr>
        <w:t>cu</w:t>
      </w:r>
      <w:r>
        <w:rPr>
          <w:rFonts w:ascii="Arial" w:hAnsi="Arial" w:cs="Arial"/>
          <w:color w:val="000000"/>
          <w:spacing w:val="-1"/>
        </w:rPr>
        <w:t>a</w:t>
      </w:r>
      <w:r>
        <w:rPr>
          <w:rFonts w:ascii="Arial" w:hAnsi="Arial" w:cs="Arial"/>
          <w:color w:val="000000"/>
        </w:rPr>
        <w:t>n</w:t>
      </w:r>
      <w:r>
        <w:rPr>
          <w:rFonts w:ascii="Arial" w:hAnsi="Arial" w:cs="Arial"/>
          <w:color w:val="000000"/>
          <w:spacing w:val="-1"/>
        </w:rPr>
        <w:t>d</w:t>
      </w:r>
      <w:r>
        <w:rPr>
          <w:rFonts w:ascii="Arial" w:hAnsi="Arial" w:cs="Arial"/>
          <w:color w:val="000000"/>
        </w:rPr>
        <w:t>o</w:t>
      </w:r>
      <w:r>
        <w:rPr>
          <w:rFonts w:ascii="Arial" w:hAnsi="Arial" w:cs="Arial"/>
          <w:color w:val="000000"/>
          <w:spacing w:val="3"/>
        </w:rPr>
        <w:t xml:space="preserve"> </w:t>
      </w:r>
      <w:r>
        <w:rPr>
          <w:rFonts w:ascii="Arial" w:hAnsi="Arial" w:cs="Arial"/>
          <w:color w:val="000000"/>
        </w:rPr>
        <w:t>se</w:t>
      </w:r>
      <w:r>
        <w:rPr>
          <w:rFonts w:ascii="Arial" w:hAnsi="Arial" w:cs="Arial"/>
          <w:color w:val="000000"/>
          <w:spacing w:val="2"/>
        </w:rPr>
        <w:t xml:space="preserve"> </w:t>
      </w:r>
      <w:r>
        <w:rPr>
          <w:rFonts w:ascii="Arial" w:hAnsi="Arial" w:cs="Arial"/>
          <w:color w:val="000000"/>
          <w:spacing w:val="1"/>
        </w:rPr>
        <w:t>t</w:t>
      </w:r>
      <w:r>
        <w:rPr>
          <w:rFonts w:ascii="Arial" w:hAnsi="Arial" w:cs="Arial"/>
          <w:color w:val="000000"/>
          <w:spacing w:val="-3"/>
        </w:rPr>
        <w:t>o</w:t>
      </w:r>
      <w:r>
        <w:rPr>
          <w:rFonts w:ascii="Arial" w:hAnsi="Arial" w:cs="Arial"/>
          <w:color w:val="000000"/>
          <w:spacing w:val="1"/>
        </w:rPr>
        <w:t>m</w:t>
      </w:r>
      <w:r>
        <w:rPr>
          <w:rFonts w:ascii="Arial" w:hAnsi="Arial" w:cs="Arial"/>
          <w:color w:val="000000"/>
        </w:rPr>
        <w:t>a</w:t>
      </w:r>
      <w:r>
        <w:rPr>
          <w:rFonts w:ascii="Arial" w:hAnsi="Arial" w:cs="Arial"/>
          <w:color w:val="000000"/>
          <w:spacing w:val="3"/>
        </w:rPr>
        <w:t xml:space="preserve"> </w:t>
      </w:r>
      <w:r>
        <w:rPr>
          <w:rFonts w:ascii="Arial" w:hAnsi="Arial" w:cs="Arial"/>
          <w:color w:val="000000"/>
        </w:rPr>
        <w:t>el</w:t>
      </w:r>
      <w:r>
        <w:rPr>
          <w:rFonts w:ascii="Arial" w:hAnsi="Arial" w:cs="Arial"/>
          <w:color w:val="000000"/>
          <w:spacing w:val="1"/>
        </w:rPr>
        <w:t xml:space="preserve"> </w:t>
      </w:r>
      <w:r>
        <w:rPr>
          <w:rFonts w:ascii="Arial" w:hAnsi="Arial" w:cs="Arial"/>
          <w:color w:val="000000"/>
        </w:rPr>
        <w:t>p</w:t>
      </w:r>
      <w:r>
        <w:rPr>
          <w:rFonts w:ascii="Arial" w:hAnsi="Arial" w:cs="Arial"/>
          <w:color w:val="000000"/>
          <w:spacing w:val="-1"/>
        </w:rPr>
        <w:t>ul</w:t>
      </w:r>
      <w:r>
        <w:rPr>
          <w:rFonts w:ascii="Arial" w:hAnsi="Arial" w:cs="Arial"/>
          <w:color w:val="000000"/>
        </w:rPr>
        <w:t>so</w:t>
      </w:r>
      <w:r>
        <w:rPr>
          <w:rFonts w:ascii="Arial" w:hAnsi="Arial" w:cs="Arial"/>
          <w:color w:val="000000"/>
          <w:spacing w:val="5"/>
        </w:rPr>
        <w:t xml:space="preserve"> </w:t>
      </w:r>
      <w:r>
        <w:rPr>
          <w:rFonts w:ascii="Arial" w:hAnsi="Arial" w:cs="Arial"/>
          <w:color w:val="000000"/>
          <w:spacing w:val="-1"/>
        </w:rPr>
        <w:t>l</w:t>
      </w:r>
      <w:r>
        <w:rPr>
          <w:rFonts w:ascii="Arial" w:hAnsi="Arial" w:cs="Arial"/>
          <w:color w:val="000000"/>
        </w:rPr>
        <w:t>o</w:t>
      </w:r>
      <w:r>
        <w:rPr>
          <w:rFonts w:ascii="Arial" w:hAnsi="Arial" w:cs="Arial"/>
          <w:color w:val="000000"/>
          <w:spacing w:val="2"/>
        </w:rPr>
        <w:t xml:space="preserve"> q</w:t>
      </w:r>
      <w:r>
        <w:rPr>
          <w:rFonts w:ascii="Arial" w:hAnsi="Arial" w:cs="Arial"/>
          <w:color w:val="000000"/>
        </w:rPr>
        <w:t xml:space="preserve">ue </w:t>
      </w:r>
      <w:r>
        <w:rPr>
          <w:rFonts w:ascii="Arial" w:hAnsi="Arial" w:cs="Arial"/>
          <w:color w:val="000000"/>
          <w:spacing w:val="-2"/>
        </w:rPr>
        <w:t>s</w:t>
      </w:r>
      <w:r>
        <w:rPr>
          <w:rFonts w:ascii="Arial" w:hAnsi="Arial" w:cs="Arial"/>
          <w:color w:val="000000"/>
        </w:rPr>
        <w:t>e n</w:t>
      </w:r>
      <w:r>
        <w:rPr>
          <w:rFonts w:ascii="Arial" w:hAnsi="Arial" w:cs="Arial"/>
          <w:color w:val="000000"/>
          <w:spacing w:val="-1"/>
        </w:rPr>
        <w:t>o</w:t>
      </w:r>
      <w:r>
        <w:rPr>
          <w:rFonts w:ascii="Arial" w:hAnsi="Arial" w:cs="Arial"/>
          <w:color w:val="000000"/>
          <w:spacing w:val="1"/>
        </w:rPr>
        <w:t>t</w:t>
      </w:r>
      <w:r>
        <w:rPr>
          <w:rFonts w:ascii="Arial" w:hAnsi="Arial" w:cs="Arial"/>
          <w:color w:val="000000"/>
        </w:rPr>
        <w:t>a</w:t>
      </w:r>
      <w:r>
        <w:rPr>
          <w:rFonts w:ascii="Arial" w:hAnsi="Arial" w:cs="Arial"/>
          <w:color w:val="000000"/>
          <w:spacing w:val="5"/>
        </w:rPr>
        <w:t xml:space="preserve"> </w:t>
      </w:r>
      <w:r>
        <w:rPr>
          <w:rFonts w:ascii="Arial" w:hAnsi="Arial" w:cs="Arial"/>
          <w:color w:val="000000"/>
        </w:rPr>
        <w:t>es</w:t>
      </w:r>
      <w:r>
        <w:rPr>
          <w:rFonts w:ascii="Arial" w:hAnsi="Arial" w:cs="Arial"/>
          <w:color w:val="000000"/>
          <w:spacing w:val="5"/>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2"/>
        </w:rPr>
        <w:t xml:space="preserve"> </w:t>
      </w:r>
      <w:r>
        <w:rPr>
          <w:rFonts w:ascii="Arial" w:hAnsi="Arial" w:cs="Arial"/>
          <w:color w:val="000000"/>
        </w:rPr>
        <w:t>co</w:t>
      </w:r>
      <w:r>
        <w:rPr>
          <w:rFonts w:ascii="Arial" w:hAnsi="Arial" w:cs="Arial"/>
          <w:color w:val="000000"/>
          <w:spacing w:val="-1"/>
        </w:rPr>
        <w:t>nt</w:t>
      </w:r>
      <w:r>
        <w:rPr>
          <w:rFonts w:ascii="Arial" w:hAnsi="Arial" w:cs="Arial"/>
          <w:color w:val="000000"/>
          <w:spacing w:val="1"/>
        </w:rPr>
        <w:t>r</w:t>
      </w:r>
      <w:r>
        <w:rPr>
          <w:rFonts w:ascii="Arial" w:hAnsi="Arial" w:cs="Arial"/>
          <w:color w:val="000000"/>
        </w:rPr>
        <w:t>acc</w:t>
      </w:r>
      <w:r>
        <w:rPr>
          <w:rFonts w:ascii="Arial" w:hAnsi="Arial" w:cs="Arial"/>
          <w:color w:val="000000"/>
          <w:spacing w:val="-1"/>
        </w:rPr>
        <w:t>i</w:t>
      </w:r>
      <w:r>
        <w:rPr>
          <w:rFonts w:ascii="Arial" w:hAnsi="Arial" w:cs="Arial"/>
          <w:color w:val="000000"/>
        </w:rPr>
        <w:t>ón</w:t>
      </w:r>
      <w:r>
        <w:rPr>
          <w:rFonts w:ascii="Arial" w:hAnsi="Arial" w:cs="Arial"/>
          <w:color w:val="000000"/>
          <w:spacing w:val="5"/>
        </w:rPr>
        <w:t xml:space="preserve"> </w:t>
      </w:r>
      <w:r>
        <w:rPr>
          <w:rFonts w:ascii="Arial" w:hAnsi="Arial" w:cs="Arial"/>
          <w:color w:val="000000"/>
          <w:spacing w:val="-3"/>
        </w:rPr>
        <w:t>d</w:t>
      </w:r>
      <w:r>
        <w:rPr>
          <w:rFonts w:ascii="Arial" w:hAnsi="Arial" w:cs="Arial"/>
          <w:color w:val="000000"/>
        </w:rPr>
        <w:t>el</w:t>
      </w:r>
      <w:r>
        <w:rPr>
          <w:rFonts w:ascii="Arial" w:hAnsi="Arial" w:cs="Arial"/>
          <w:color w:val="000000"/>
          <w:spacing w:val="4"/>
        </w:rPr>
        <w:t xml:space="preserve"> </w:t>
      </w:r>
      <w:r>
        <w:rPr>
          <w:rFonts w:ascii="Arial" w:hAnsi="Arial" w:cs="Arial"/>
          <w:color w:val="000000"/>
        </w:rPr>
        <w:t>cora</w:t>
      </w:r>
      <w:r>
        <w:rPr>
          <w:rFonts w:ascii="Arial" w:hAnsi="Arial" w:cs="Arial"/>
          <w:color w:val="000000"/>
          <w:spacing w:val="-2"/>
        </w:rPr>
        <w:t>z</w:t>
      </w:r>
      <w:r>
        <w:rPr>
          <w:rFonts w:ascii="Arial" w:hAnsi="Arial" w:cs="Arial"/>
          <w:color w:val="000000"/>
        </w:rPr>
        <w:t>ón</w:t>
      </w:r>
      <w:r>
        <w:rPr>
          <w:rFonts w:ascii="Arial" w:hAnsi="Arial" w:cs="Arial"/>
          <w:color w:val="000000"/>
          <w:spacing w:val="4"/>
        </w:rPr>
        <w:t xml:space="preserve"> </w:t>
      </w:r>
      <w:r>
        <w:rPr>
          <w:rFonts w:ascii="Arial" w:hAnsi="Arial" w:cs="Arial"/>
          <w:color w:val="000000"/>
          <w:spacing w:val="1"/>
        </w:rPr>
        <w:t>(</w:t>
      </w:r>
      <w:r>
        <w:rPr>
          <w:rFonts w:ascii="Arial" w:hAnsi="Arial" w:cs="Arial"/>
          <w:color w:val="000000"/>
        </w:rPr>
        <w:t>s</w:t>
      </w:r>
      <w:r>
        <w:rPr>
          <w:rFonts w:ascii="Arial" w:hAnsi="Arial" w:cs="Arial"/>
          <w:color w:val="000000"/>
          <w:spacing w:val="-4"/>
        </w:rPr>
        <w:t>í</w:t>
      </w:r>
      <w:r>
        <w:rPr>
          <w:rFonts w:ascii="Arial" w:hAnsi="Arial" w:cs="Arial"/>
          <w:color w:val="000000"/>
        </w:rPr>
        <w:t>s</w:t>
      </w:r>
      <w:r>
        <w:rPr>
          <w:rFonts w:ascii="Arial" w:hAnsi="Arial" w:cs="Arial"/>
          <w:color w:val="000000"/>
          <w:spacing w:val="1"/>
        </w:rPr>
        <w:t>t</w:t>
      </w:r>
      <w:r>
        <w:rPr>
          <w:rFonts w:ascii="Arial" w:hAnsi="Arial" w:cs="Arial"/>
          <w:color w:val="000000"/>
        </w:rPr>
        <w:t>o</w:t>
      </w:r>
      <w:r>
        <w:rPr>
          <w:rFonts w:ascii="Arial" w:hAnsi="Arial" w:cs="Arial"/>
          <w:color w:val="000000"/>
          <w:spacing w:val="-1"/>
        </w:rPr>
        <w:t>l</w:t>
      </w:r>
      <w:r>
        <w:rPr>
          <w:rFonts w:ascii="Arial" w:hAnsi="Arial" w:cs="Arial"/>
          <w:color w:val="000000"/>
        </w:rPr>
        <w:t>e),</w:t>
      </w:r>
      <w:r>
        <w:rPr>
          <w:rFonts w:ascii="Arial" w:hAnsi="Arial" w:cs="Arial"/>
          <w:color w:val="000000"/>
          <w:spacing w:val="7"/>
        </w:rPr>
        <w:t xml:space="preserve"> </w:t>
      </w:r>
      <w:r>
        <w:rPr>
          <w:rFonts w:ascii="Arial" w:hAnsi="Arial" w:cs="Arial"/>
          <w:color w:val="000000"/>
        </w:rPr>
        <w:t>es d</w:t>
      </w:r>
      <w:r>
        <w:rPr>
          <w:rFonts w:ascii="Arial" w:hAnsi="Arial" w:cs="Arial"/>
          <w:color w:val="000000"/>
          <w:spacing w:val="-1"/>
        </w:rPr>
        <w:t>e</w:t>
      </w:r>
      <w:r>
        <w:rPr>
          <w:rFonts w:ascii="Arial" w:hAnsi="Arial" w:cs="Arial"/>
          <w:color w:val="000000"/>
        </w:rPr>
        <w:t>c</w:t>
      </w:r>
      <w:r>
        <w:rPr>
          <w:rFonts w:ascii="Arial" w:hAnsi="Arial" w:cs="Arial"/>
          <w:color w:val="000000"/>
          <w:spacing w:val="-1"/>
        </w:rPr>
        <w:t>i</w:t>
      </w:r>
      <w:r>
        <w:rPr>
          <w:rFonts w:ascii="Arial" w:hAnsi="Arial" w:cs="Arial"/>
          <w:color w:val="000000"/>
        </w:rPr>
        <w:t>r</w:t>
      </w:r>
      <w:r>
        <w:rPr>
          <w:rFonts w:ascii="Arial" w:hAnsi="Arial" w:cs="Arial"/>
          <w:color w:val="000000"/>
          <w:spacing w:val="6"/>
        </w:rPr>
        <w:t xml:space="preserve"> </w:t>
      </w:r>
      <w:r>
        <w:rPr>
          <w:rFonts w:ascii="Arial" w:hAnsi="Arial" w:cs="Arial"/>
          <w:color w:val="000000"/>
        </w:rPr>
        <w:t>cu</w:t>
      </w:r>
      <w:r>
        <w:rPr>
          <w:rFonts w:ascii="Arial" w:hAnsi="Arial" w:cs="Arial"/>
          <w:color w:val="000000"/>
          <w:spacing w:val="-1"/>
        </w:rPr>
        <w:t>a</w:t>
      </w:r>
      <w:r>
        <w:rPr>
          <w:rFonts w:ascii="Arial" w:hAnsi="Arial" w:cs="Arial"/>
          <w:color w:val="000000"/>
        </w:rPr>
        <w:t>n</w:t>
      </w:r>
      <w:r>
        <w:rPr>
          <w:rFonts w:ascii="Arial" w:hAnsi="Arial" w:cs="Arial"/>
          <w:color w:val="000000"/>
          <w:spacing w:val="-1"/>
        </w:rPr>
        <w:t>d</w:t>
      </w:r>
      <w:r>
        <w:rPr>
          <w:rFonts w:ascii="Arial" w:hAnsi="Arial" w:cs="Arial"/>
          <w:color w:val="000000"/>
        </w:rPr>
        <w:t>o</w:t>
      </w:r>
      <w:r>
        <w:rPr>
          <w:rFonts w:ascii="Arial" w:hAnsi="Arial" w:cs="Arial"/>
          <w:color w:val="000000"/>
          <w:spacing w:val="5"/>
        </w:rPr>
        <w:t xml:space="preserve"> </w:t>
      </w:r>
      <w:r>
        <w:rPr>
          <w:rFonts w:ascii="Arial" w:hAnsi="Arial" w:cs="Arial"/>
          <w:color w:val="000000"/>
        </w:rPr>
        <w:t>e</w:t>
      </w:r>
      <w:r>
        <w:rPr>
          <w:rFonts w:ascii="Arial" w:hAnsi="Arial" w:cs="Arial"/>
          <w:color w:val="000000"/>
          <w:spacing w:val="-3"/>
        </w:rPr>
        <w:t>x</w:t>
      </w:r>
      <w:r>
        <w:rPr>
          <w:rFonts w:ascii="Arial" w:hAnsi="Arial" w:cs="Arial"/>
          <w:color w:val="000000"/>
        </w:rPr>
        <w:t>p</w:t>
      </w:r>
      <w:r>
        <w:rPr>
          <w:rFonts w:ascii="Arial" w:hAnsi="Arial" w:cs="Arial"/>
          <w:color w:val="000000"/>
          <w:spacing w:val="-1"/>
        </w:rPr>
        <w:t>ul</w:t>
      </w:r>
      <w:r>
        <w:rPr>
          <w:rFonts w:ascii="Arial" w:hAnsi="Arial" w:cs="Arial"/>
          <w:color w:val="000000"/>
        </w:rPr>
        <w:t>sa</w:t>
      </w:r>
      <w:r>
        <w:rPr>
          <w:rFonts w:ascii="Arial" w:hAnsi="Arial" w:cs="Arial"/>
          <w:color w:val="000000"/>
          <w:spacing w:val="5"/>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4"/>
        </w:rPr>
        <w:t xml:space="preserve"> </w:t>
      </w:r>
      <w:r>
        <w:rPr>
          <w:rFonts w:ascii="Arial" w:hAnsi="Arial" w:cs="Arial"/>
          <w:color w:val="000000"/>
        </w:rPr>
        <w:t>sa</w:t>
      </w:r>
      <w:r>
        <w:rPr>
          <w:rFonts w:ascii="Arial" w:hAnsi="Arial" w:cs="Arial"/>
          <w:color w:val="000000"/>
          <w:spacing w:val="-3"/>
        </w:rPr>
        <w:t>n</w:t>
      </w:r>
      <w:r>
        <w:rPr>
          <w:rFonts w:ascii="Arial" w:hAnsi="Arial" w:cs="Arial"/>
          <w:color w:val="000000"/>
          <w:spacing w:val="2"/>
        </w:rPr>
        <w:t>g</w:t>
      </w:r>
      <w:r>
        <w:rPr>
          <w:rFonts w:ascii="Arial" w:hAnsi="Arial" w:cs="Arial"/>
          <w:color w:val="000000"/>
          <w:spacing w:val="1"/>
        </w:rPr>
        <w:t>r</w:t>
      </w:r>
      <w:r>
        <w:rPr>
          <w:rFonts w:ascii="Arial" w:hAnsi="Arial" w:cs="Arial"/>
          <w:color w:val="000000"/>
        </w:rPr>
        <w:t>e</w:t>
      </w:r>
      <w:r>
        <w:rPr>
          <w:rFonts w:ascii="Arial" w:hAnsi="Arial" w:cs="Arial"/>
          <w:color w:val="000000"/>
          <w:spacing w:val="5"/>
        </w:rPr>
        <w:t xml:space="preserve"> </w:t>
      </w:r>
      <w:r>
        <w:rPr>
          <w:rFonts w:ascii="Arial" w:hAnsi="Arial" w:cs="Arial"/>
          <w:color w:val="000000"/>
        </w:rPr>
        <w:t>h</w:t>
      </w:r>
      <w:r>
        <w:rPr>
          <w:rFonts w:ascii="Arial" w:hAnsi="Arial" w:cs="Arial"/>
          <w:color w:val="000000"/>
          <w:spacing w:val="-3"/>
        </w:rPr>
        <w:t>a</w:t>
      </w:r>
      <w:r>
        <w:rPr>
          <w:rFonts w:ascii="Arial" w:hAnsi="Arial" w:cs="Arial"/>
          <w:color w:val="000000"/>
        </w:rPr>
        <w:t>c</w:t>
      </w:r>
      <w:r>
        <w:rPr>
          <w:rFonts w:ascii="Arial" w:hAnsi="Arial" w:cs="Arial"/>
          <w:color w:val="000000"/>
          <w:spacing w:val="-1"/>
        </w:rPr>
        <w:t>i</w:t>
      </w:r>
      <w:r>
        <w:rPr>
          <w:rFonts w:ascii="Arial" w:hAnsi="Arial" w:cs="Arial"/>
          <w:color w:val="000000"/>
        </w:rPr>
        <w:t>a</w:t>
      </w:r>
      <w:r>
        <w:rPr>
          <w:rFonts w:ascii="Arial" w:hAnsi="Arial" w:cs="Arial"/>
          <w:color w:val="000000"/>
          <w:spacing w:val="5"/>
        </w:rPr>
        <w:t xml:space="preserve"> </w:t>
      </w:r>
      <w:r>
        <w:rPr>
          <w:rFonts w:ascii="Arial" w:hAnsi="Arial" w:cs="Arial"/>
          <w:color w:val="000000"/>
        </w:rPr>
        <w:t xml:space="preserve">el </w:t>
      </w:r>
      <w:r>
        <w:rPr>
          <w:rFonts w:ascii="Arial" w:hAnsi="Arial" w:cs="Arial"/>
          <w:color w:val="000000"/>
          <w:spacing w:val="1"/>
        </w:rPr>
        <w:t>r</w:t>
      </w:r>
      <w:r>
        <w:rPr>
          <w:rFonts w:ascii="Arial" w:hAnsi="Arial" w:cs="Arial"/>
          <w:color w:val="000000"/>
        </w:rPr>
        <w:t xml:space="preserve">esto </w:t>
      </w:r>
      <w:r>
        <w:rPr>
          <w:rFonts w:ascii="Arial" w:hAnsi="Arial" w:cs="Arial"/>
          <w:color w:val="000000"/>
          <w:spacing w:val="32"/>
        </w:rPr>
        <w:t xml:space="preserve"> </w:t>
      </w:r>
      <w:r>
        <w:rPr>
          <w:rFonts w:ascii="Arial" w:hAnsi="Arial" w:cs="Arial"/>
          <w:color w:val="000000"/>
        </w:rPr>
        <w:t xml:space="preserve">del </w:t>
      </w:r>
      <w:r>
        <w:rPr>
          <w:rFonts w:ascii="Arial" w:hAnsi="Arial" w:cs="Arial"/>
          <w:color w:val="000000"/>
          <w:spacing w:val="33"/>
        </w:rPr>
        <w:t xml:space="preserve"> </w:t>
      </w:r>
      <w:r>
        <w:rPr>
          <w:rFonts w:ascii="Arial" w:hAnsi="Arial" w:cs="Arial"/>
          <w:color w:val="000000"/>
        </w:rPr>
        <w:t>cu</w:t>
      </w:r>
      <w:r>
        <w:rPr>
          <w:rFonts w:ascii="Arial" w:hAnsi="Arial" w:cs="Arial"/>
          <w:color w:val="000000"/>
          <w:spacing w:val="-3"/>
        </w:rPr>
        <w:t>e</w:t>
      </w:r>
      <w:r>
        <w:rPr>
          <w:rFonts w:ascii="Arial" w:hAnsi="Arial" w:cs="Arial"/>
          <w:color w:val="000000"/>
          <w:spacing w:val="1"/>
        </w:rPr>
        <w:t>r</w:t>
      </w:r>
      <w:r>
        <w:rPr>
          <w:rFonts w:ascii="Arial" w:hAnsi="Arial" w:cs="Arial"/>
          <w:color w:val="000000"/>
        </w:rPr>
        <w:t>po.</w:t>
      </w:r>
    </w:p>
    <w:p w14:paraId="5ADA55C5" w14:textId="77777777" w:rsidR="00DD6DF8" w:rsidRDefault="00DD6DF8" w:rsidP="00DD6DF8">
      <w:pPr>
        <w:widowControl w:val="0"/>
        <w:autoSpaceDE w:val="0"/>
        <w:autoSpaceDN w:val="0"/>
        <w:adjustRightInd w:val="0"/>
        <w:spacing w:before="14" w:line="240" w:lineRule="exact"/>
        <w:rPr>
          <w:rFonts w:ascii="Arial" w:hAnsi="Arial" w:cs="Arial"/>
          <w:color w:val="000000"/>
        </w:rPr>
      </w:pPr>
    </w:p>
    <w:p w14:paraId="05195397" w14:textId="77777777" w:rsidR="00DD6DF8" w:rsidRDefault="00DD6DF8" w:rsidP="00DD6DF8">
      <w:pPr>
        <w:widowControl w:val="0"/>
        <w:autoSpaceDE w:val="0"/>
        <w:autoSpaceDN w:val="0"/>
        <w:adjustRightInd w:val="0"/>
        <w:spacing w:line="239" w:lineRule="auto"/>
        <w:ind w:right="70"/>
        <w:jc w:val="both"/>
        <w:rPr>
          <w:rFonts w:ascii="Arial" w:hAnsi="Arial" w:cs="Arial"/>
          <w:color w:val="000000"/>
        </w:rPr>
      </w:pPr>
      <w:r>
        <w:rPr>
          <w:rFonts w:ascii="Arial" w:hAnsi="Arial" w:cs="Arial"/>
          <w:color w:val="000000"/>
          <w:spacing w:val="-1"/>
        </w:rPr>
        <w:t>E</w:t>
      </w:r>
      <w:r>
        <w:rPr>
          <w:rFonts w:ascii="Arial" w:hAnsi="Arial" w:cs="Arial"/>
          <w:color w:val="000000"/>
        </w:rPr>
        <w:t>l</w:t>
      </w:r>
      <w:r>
        <w:rPr>
          <w:rFonts w:ascii="Arial" w:hAnsi="Arial" w:cs="Arial"/>
          <w:color w:val="000000"/>
          <w:spacing w:val="4"/>
        </w:rPr>
        <w:t xml:space="preserve"> </w:t>
      </w:r>
      <w:r>
        <w:rPr>
          <w:rFonts w:ascii="Arial" w:hAnsi="Arial" w:cs="Arial"/>
          <w:color w:val="000000"/>
        </w:rPr>
        <w:t>n</w:t>
      </w:r>
      <w:r>
        <w:rPr>
          <w:rFonts w:ascii="Arial" w:hAnsi="Arial" w:cs="Arial"/>
          <w:color w:val="000000"/>
          <w:spacing w:val="-1"/>
        </w:rPr>
        <w:t>ú</w:t>
      </w:r>
      <w:r>
        <w:rPr>
          <w:rFonts w:ascii="Arial" w:hAnsi="Arial" w:cs="Arial"/>
          <w:color w:val="000000"/>
          <w:spacing w:val="1"/>
        </w:rPr>
        <w:t>m</w:t>
      </w:r>
      <w:r>
        <w:rPr>
          <w:rFonts w:ascii="Arial" w:hAnsi="Arial" w:cs="Arial"/>
          <w:color w:val="000000"/>
        </w:rPr>
        <w:t>ero</w:t>
      </w:r>
      <w:r>
        <w:rPr>
          <w:rFonts w:ascii="Arial" w:hAnsi="Arial" w:cs="Arial"/>
          <w:color w:val="000000"/>
          <w:spacing w:val="3"/>
        </w:rPr>
        <w:t xml:space="preserve"> </w:t>
      </w:r>
      <w:r>
        <w:rPr>
          <w:rFonts w:ascii="Arial" w:hAnsi="Arial" w:cs="Arial"/>
          <w:color w:val="000000"/>
        </w:rPr>
        <w:t>de</w:t>
      </w:r>
      <w:r>
        <w:rPr>
          <w:rFonts w:ascii="Arial" w:hAnsi="Arial" w:cs="Arial"/>
          <w:color w:val="000000"/>
          <w:spacing w:val="6"/>
        </w:rPr>
        <w:t xml:space="preserve"> </w:t>
      </w:r>
      <w:r>
        <w:rPr>
          <w:rFonts w:ascii="Arial" w:hAnsi="Arial" w:cs="Arial"/>
          <w:color w:val="000000"/>
        </w:rPr>
        <w:t>co</w:t>
      </w:r>
      <w:r>
        <w:rPr>
          <w:rFonts w:ascii="Arial" w:hAnsi="Arial" w:cs="Arial"/>
          <w:color w:val="000000"/>
          <w:spacing w:val="-3"/>
        </w:rPr>
        <w:t>n</w:t>
      </w:r>
      <w:r>
        <w:rPr>
          <w:rFonts w:ascii="Arial" w:hAnsi="Arial" w:cs="Arial"/>
          <w:color w:val="000000"/>
          <w:spacing w:val="1"/>
        </w:rPr>
        <w:t>tr</w:t>
      </w:r>
      <w:r>
        <w:rPr>
          <w:rFonts w:ascii="Arial" w:hAnsi="Arial" w:cs="Arial"/>
          <w:color w:val="000000"/>
          <w:spacing w:val="-3"/>
        </w:rPr>
        <w:t>a</w:t>
      </w:r>
      <w:r>
        <w:rPr>
          <w:rFonts w:ascii="Arial" w:hAnsi="Arial" w:cs="Arial"/>
          <w:color w:val="000000"/>
        </w:rPr>
        <w:t>cc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es</w:t>
      </w:r>
      <w:r>
        <w:rPr>
          <w:rFonts w:ascii="Arial" w:hAnsi="Arial" w:cs="Arial"/>
          <w:color w:val="000000"/>
          <w:spacing w:val="6"/>
        </w:rPr>
        <w:t xml:space="preserve"> </w:t>
      </w:r>
      <w:r>
        <w:rPr>
          <w:rFonts w:ascii="Arial" w:hAnsi="Arial" w:cs="Arial"/>
          <w:color w:val="000000"/>
        </w:rPr>
        <w:t>por</w:t>
      </w:r>
      <w:r>
        <w:rPr>
          <w:rFonts w:ascii="Arial" w:hAnsi="Arial" w:cs="Arial"/>
          <w:color w:val="000000"/>
          <w:spacing w:val="4"/>
        </w:rPr>
        <w:t xml:space="preserve"> </w:t>
      </w:r>
      <w:r>
        <w:rPr>
          <w:rFonts w:ascii="Arial" w:hAnsi="Arial" w:cs="Arial"/>
          <w:color w:val="000000"/>
          <w:spacing w:val="1"/>
        </w:rPr>
        <w:t>m</w:t>
      </w:r>
      <w:r>
        <w:rPr>
          <w:rFonts w:ascii="Arial" w:hAnsi="Arial" w:cs="Arial"/>
          <w:color w:val="000000"/>
          <w:spacing w:val="-1"/>
        </w:rPr>
        <w:t>i</w:t>
      </w:r>
      <w:r>
        <w:rPr>
          <w:rFonts w:ascii="Arial" w:hAnsi="Arial" w:cs="Arial"/>
          <w:color w:val="000000"/>
        </w:rPr>
        <w:t>n</w:t>
      </w:r>
      <w:r>
        <w:rPr>
          <w:rFonts w:ascii="Arial" w:hAnsi="Arial" w:cs="Arial"/>
          <w:color w:val="000000"/>
          <w:spacing w:val="-3"/>
        </w:rPr>
        <w:t>u</w:t>
      </w:r>
      <w:r>
        <w:rPr>
          <w:rFonts w:ascii="Arial" w:hAnsi="Arial" w:cs="Arial"/>
          <w:color w:val="000000"/>
          <w:spacing w:val="1"/>
        </w:rPr>
        <w:t>t</w:t>
      </w:r>
      <w:r>
        <w:rPr>
          <w:rFonts w:ascii="Arial" w:hAnsi="Arial" w:cs="Arial"/>
          <w:color w:val="000000"/>
        </w:rPr>
        <w:t>o</w:t>
      </w:r>
      <w:r>
        <w:rPr>
          <w:rFonts w:ascii="Arial" w:hAnsi="Arial" w:cs="Arial"/>
          <w:color w:val="000000"/>
          <w:spacing w:val="6"/>
        </w:rPr>
        <w:t xml:space="preserve"> </w:t>
      </w:r>
      <w:r>
        <w:rPr>
          <w:rFonts w:ascii="Arial" w:hAnsi="Arial" w:cs="Arial"/>
          <w:color w:val="000000"/>
        </w:rPr>
        <w:t>e</w:t>
      </w:r>
      <w:r>
        <w:rPr>
          <w:rFonts w:ascii="Arial" w:hAnsi="Arial" w:cs="Arial"/>
          <w:color w:val="000000"/>
          <w:spacing w:val="-3"/>
        </w:rPr>
        <w:t>s</w:t>
      </w:r>
      <w:r>
        <w:rPr>
          <w:rFonts w:ascii="Arial" w:hAnsi="Arial" w:cs="Arial"/>
          <w:color w:val="000000"/>
          <w:spacing w:val="1"/>
        </w:rPr>
        <w:t>t</w:t>
      </w:r>
      <w:r>
        <w:rPr>
          <w:rFonts w:ascii="Arial" w:hAnsi="Arial" w:cs="Arial"/>
          <w:color w:val="000000"/>
        </w:rPr>
        <w:t>á</w:t>
      </w:r>
      <w:r>
        <w:rPr>
          <w:rFonts w:ascii="Arial" w:hAnsi="Arial" w:cs="Arial"/>
          <w:color w:val="000000"/>
          <w:spacing w:val="5"/>
        </w:rPr>
        <w:t xml:space="preserve"> </w:t>
      </w:r>
      <w:r>
        <w:rPr>
          <w:rFonts w:ascii="Arial" w:hAnsi="Arial" w:cs="Arial"/>
          <w:color w:val="000000"/>
        </w:rPr>
        <w:t xml:space="preserve">en </w:t>
      </w:r>
      <w:r>
        <w:rPr>
          <w:rFonts w:ascii="Arial" w:hAnsi="Arial" w:cs="Arial"/>
          <w:color w:val="000000"/>
          <w:spacing w:val="1"/>
        </w:rPr>
        <w:t>f</w:t>
      </w:r>
      <w:r>
        <w:rPr>
          <w:rFonts w:ascii="Arial" w:hAnsi="Arial" w:cs="Arial"/>
          <w:color w:val="000000"/>
        </w:rPr>
        <w:t>u</w:t>
      </w:r>
      <w:r>
        <w:rPr>
          <w:rFonts w:ascii="Arial" w:hAnsi="Arial" w:cs="Arial"/>
          <w:color w:val="000000"/>
          <w:spacing w:val="-1"/>
        </w:rPr>
        <w:t>n</w:t>
      </w:r>
      <w:r>
        <w:rPr>
          <w:rFonts w:ascii="Arial" w:hAnsi="Arial" w:cs="Arial"/>
          <w:color w:val="000000"/>
        </w:rPr>
        <w:t>c</w:t>
      </w:r>
      <w:r>
        <w:rPr>
          <w:rFonts w:ascii="Arial" w:hAnsi="Arial" w:cs="Arial"/>
          <w:color w:val="000000"/>
          <w:spacing w:val="-1"/>
        </w:rPr>
        <w:t>i</w:t>
      </w:r>
      <w:r>
        <w:rPr>
          <w:rFonts w:ascii="Arial" w:hAnsi="Arial" w:cs="Arial"/>
          <w:color w:val="000000"/>
        </w:rPr>
        <w:t>ón</w:t>
      </w:r>
      <w:r>
        <w:rPr>
          <w:rFonts w:ascii="Arial" w:hAnsi="Arial" w:cs="Arial"/>
          <w:color w:val="000000"/>
          <w:spacing w:val="5"/>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spacing w:val="1"/>
        </w:rPr>
        <w:t>m</w:t>
      </w:r>
      <w:r>
        <w:rPr>
          <w:rFonts w:ascii="Arial" w:hAnsi="Arial" w:cs="Arial"/>
          <w:color w:val="000000"/>
        </w:rPr>
        <w:t>uc</w:t>
      </w:r>
      <w:r>
        <w:rPr>
          <w:rFonts w:ascii="Arial" w:hAnsi="Arial" w:cs="Arial"/>
          <w:color w:val="000000"/>
          <w:spacing w:val="-1"/>
        </w:rPr>
        <w:t>h</w:t>
      </w:r>
      <w:r>
        <w:rPr>
          <w:rFonts w:ascii="Arial" w:hAnsi="Arial" w:cs="Arial"/>
          <w:color w:val="000000"/>
        </w:rPr>
        <w:t>os</w:t>
      </w:r>
      <w:r>
        <w:rPr>
          <w:rFonts w:ascii="Arial" w:hAnsi="Arial" w:cs="Arial"/>
          <w:color w:val="000000"/>
          <w:spacing w:val="3"/>
        </w:rPr>
        <w:t xml:space="preserve"> </w:t>
      </w:r>
      <w:r>
        <w:rPr>
          <w:rFonts w:ascii="Arial" w:hAnsi="Arial" w:cs="Arial"/>
          <w:color w:val="000000"/>
        </w:rPr>
        <w:t>as</w:t>
      </w:r>
      <w:r>
        <w:rPr>
          <w:rFonts w:ascii="Arial" w:hAnsi="Arial" w:cs="Arial"/>
          <w:color w:val="000000"/>
          <w:spacing w:val="-1"/>
        </w:rPr>
        <w:t>p</w:t>
      </w:r>
      <w:r>
        <w:rPr>
          <w:rFonts w:ascii="Arial" w:hAnsi="Arial" w:cs="Arial"/>
          <w:color w:val="000000"/>
          <w:spacing w:val="-3"/>
        </w:rPr>
        <w:t>e</w:t>
      </w:r>
      <w:r>
        <w:rPr>
          <w:rFonts w:ascii="Arial" w:hAnsi="Arial" w:cs="Arial"/>
          <w:color w:val="000000"/>
        </w:rPr>
        <w:t>c</w:t>
      </w:r>
      <w:r>
        <w:rPr>
          <w:rFonts w:ascii="Arial" w:hAnsi="Arial" w:cs="Arial"/>
          <w:color w:val="000000"/>
          <w:spacing w:val="1"/>
        </w:rPr>
        <w:t>t</w:t>
      </w:r>
      <w:r>
        <w:rPr>
          <w:rFonts w:ascii="Arial" w:hAnsi="Arial" w:cs="Arial"/>
          <w:color w:val="000000"/>
        </w:rPr>
        <w:t>os</w:t>
      </w:r>
      <w:r>
        <w:rPr>
          <w:rFonts w:ascii="Arial" w:hAnsi="Arial" w:cs="Arial"/>
          <w:color w:val="000000"/>
          <w:spacing w:val="5"/>
        </w:rPr>
        <w:t xml:space="preserve"> </w:t>
      </w:r>
      <w:r>
        <w:rPr>
          <w:rFonts w:ascii="Arial" w:hAnsi="Arial" w:cs="Arial"/>
          <w:color w:val="000000"/>
        </w:rPr>
        <w:t>y</w:t>
      </w:r>
      <w:r>
        <w:rPr>
          <w:rFonts w:ascii="Arial" w:hAnsi="Arial" w:cs="Arial"/>
          <w:color w:val="000000"/>
          <w:spacing w:val="3"/>
        </w:rPr>
        <w:t xml:space="preserve"> </w:t>
      </w:r>
      <w:r>
        <w:rPr>
          <w:rFonts w:ascii="Arial" w:hAnsi="Arial" w:cs="Arial"/>
          <w:color w:val="000000"/>
        </w:rPr>
        <w:t>p</w:t>
      </w:r>
      <w:r>
        <w:rPr>
          <w:rFonts w:ascii="Arial" w:hAnsi="Arial" w:cs="Arial"/>
          <w:color w:val="000000"/>
          <w:spacing w:val="-3"/>
        </w:rPr>
        <w:t>o</w:t>
      </w:r>
      <w:r>
        <w:rPr>
          <w:rFonts w:ascii="Arial" w:hAnsi="Arial" w:cs="Arial"/>
          <w:color w:val="000000"/>
        </w:rPr>
        <w:t>r</w:t>
      </w:r>
      <w:r>
        <w:rPr>
          <w:rFonts w:ascii="Arial" w:hAnsi="Arial" w:cs="Arial"/>
          <w:color w:val="000000"/>
          <w:spacing w:val="6"/>
        </w:rPr>
        <w:t xml:space="preserve"> </w:t>
      </w:r>
      <w:r>
        <w:rPr>
          <w:rFonts w:ascii="Arial" w:hAnsi="Arial" w:cs="Arial"/>
          <w:color w:val="000000"/>
        </w:rPr>
        <w:t>e</w:t>
      </w:r>
      <w:r>
        <w:rPr>
          <w:rFonts w:ascii="Arial" w:hAnsi="Arial" w:cs="Arial"/>
          <w:color w:val="000000"/>
          <w:spacing w:val="-3"/>
        </w:rPr>
        <w:t>s</w:t>
      </w:r>
      <w:r>
        <w:rPr>
          <w:rFonts w:ascii="Arial" w:hAnsi="Arial" w:cs="Arial"/>
          <w:color w:val="000000"/>
          <w:spacing w:val="1"/>
        </w:rPr>
        <w:t>t</w:t>
      </w:r>
      <w:r>
        <w:rPr>
          <w:rFonts w:ascii="Arial" w:hAnsi="Arial" w:cs="Arial"/>
          <w:color w:val="000000"/>
        </w:rPr>
        <w:t>o</w:t>
      </w:r>
      <w:r>
        <w:rPr>
          <w:rFonts w:ascii="Arial" w:hAnsi="Arial" w:cs="Arial"/>
          <w:color w:val="000000"/>
          <w:spacing w:val="3"/>
        </w:rPr>
        <w:t xml:space="preserve"> </w:t>
      </w:r>
      <w:r>
        <w:rPr>
          <w:rFonts w:ascii="Arial" w:hAnsi="Arial" w:cs="Arial"/>
          <w:color w:val="000000"/>
        </w:rPr>
        <w:t>y por</w:t>
      </w:r>
      <w:r>
        <w:rPr>
          <w:rFonts w:ascii="Arial" w:hAnsi="Arial" w:cs="Arial"/>
          <w:color w:val="000000"/>
          <w:spacing w:val="7"/>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3"/>
        </w:rPr>
        <w:t xml:space="preserve"> </w:t>
      </w:r>
      <w:r>
        <w:rPr>
          <w:rFonts w:ascii="Arial" w:hAnsi="Arial" w:cs="Arial"/>
          <w:color w:val="000000"/>
          <w:spacing w:val="1"/>
        </w:rPr>
        <w:t>r</w:t>
      </w:r>
      <w:r>
        <w:rPr>
          <w:rFonts w:ascii="Arial" w:hAnsi="Arial" w:cs="Arial"/>
          <w:color w:val="000000"/>
        </w:rPr>
        <w:t>a</w:t>
      </w:r>
      <w:r>
        <w:rPr>
          <w:rFonts w:ascii="Arial" w:hAnsi="Arial" w:cs="Arial"/>
          <w:color w:val="000000"/>
          <w:spacing w:val="-1"/>
        </w:rPr>
        <w:t>pi</w:t>
      </w:r>
      <w:r>
        <w:rPr>
          <w:rFonts w:ascii="Arial" w:hAnsi="Arial" w:cs="Arial"/>
          <w:color w:val="000000"/>
        </w:rPr>
        <w:t>d</w:t>
      </w:r>
      <w:r>
        <w:rPr>
          <w:rFonts w:ascii="Arial" w:hAnsi="Arial" w:cs="Arial"/>
          <w:color w:val="000000"/>
          <w:spacing w:val="-1"/>
        </w:rPr>
        <w:t>e</w:t>
      </w:r>
      <w:r>
        <w:rPr>
          <w:rFonts w:ascii="Arial" w:hAnsi="Arial" w:cs="Arial"/>
          <w:color w:val="000000"/>
        </w:rPr>
        <w:t>z</w:t>
      </w:r>
      <w:r>
        <w:rPr>
          <w:rFonts w:ascii="Arial" w:hAnsi="Arial" w:cs="Arial"/>
          <w:color w:val="000000"/>
          <w:spacing w:val="4"/>
        </w:rPr>
        <w:t xml:space="preserve"> </w:t>
      </w:r>
      <w:r>
        <w:rPr>
          <w:rFonts w:ascii="Arial" w:hAnsi="Arial" w:cs="Arial"/>
          <w:color w:val="000000"/>
        </w:rPr>
        <w:t>y</w:t>
      </w:r>
      <w:r>
        <w:rPr>
          <w:rFonts w:ascii="Arial" w:hAnsi="Arial" w:cs="Arial"/>
          <w:color w:val="000000"/>
          <w:spacing w:val="3"/>
        </w:rPr>
        <w:t xml:space="preserve"> </w:t>
      </w:r>
      <w:r>
        <w:rPr>
          <w:rFonts w:ascii="Arial" w:hAnsi="Arial" w:cs="Arial"/>
          <w:color w:val="000000"/>
        </w:rPr>
        <w:t>se</w:t>
      </w:r>
      <w:r>
        <w:rPr>
          <w:rFonts w:ascii="Arial" w:hAnsi="Arial" w:cs="Arial"/>
          <w:color w:val="000000"/>
          <w:spacing w:val="-1"/>
        </w:rPr>
        <w:t>n</w:t>
      </w:r>
      <w:r>
        <w:rPr>
          <w:rFonts w:ascii="Arial" w:hAnsi="Arial" w:cs="Arial"/>
          <w:color w:val="000000"/>
        </w:rPr>
        <w:t>c</w:t>
      </w:r>
      <w:r>
        <w:rPr>
          <w:rFonts w:ascii="Arial" w:hAnsi="Arial" w:cs="Arial"/>
          <w:color w:val="000000"/>
          <w:spacing w:val="-1"/>
        </w:rPr>
        <w:t>ill</w:t>
      </w:r>
      <w:r>
        <w:rPr>
          <w:rFonts w:ascii="Arial" w:hAnsi="Arial" w:cs="Arial"/>
          <w:color w:val="000000"/>
        </w:rPr>
        <w:t>ez</w:t>
      </w:r>
      <w:r>
        <w:rPr>
          <w:rFonts w:ascii="Arial" w:hAnsi="Arial" w:cs="Arial"/>
          <w:color w:val="000000"/>
          <w:spacing w:val="3"/>
        </w:rPr>
        <w:t xml:space="preserve"> </w:t>
      </w:r>
      <w:r>
        <w:rPr>
          <w:rFonts w:ascii="Arial" w:hAnsi="Arial" w:cs="Arial"/>
          <w:color w:val="000000"/>
        </w:rPr>
        <w:t>del</w:t>
      </w:r>
      <w:r>
        <w:rPr>
          <w:rFonts w:ascii="Arial" w:hAnsi="Arial" w:cs="Arial"/>
          <w:color w:val="000000"/>
          <w:spacing w:val="5"/>
        </w:rPr>
        <w:t xml:space="preserve"> </w:t>
      </w:r>
      <w:r>
        <w:rPr>
          <w:rFonts w:ascii="Arial" w:hAnsi="Arial" w:cs="Arial"/>
          <w:color w:val="000000"/>
        </w:rPr>
        <w:t>co</w:t>
      </w:r>
      <w:r>
        <w:rPr>
          <w:rFonts w:ascii="Arial" w:hAnsi="Arial" w:cs="Arial"/>
          <w:color w:val="000000"/>
          <w:spacing w:val="-1"/>
        </w:rPr>
        <w:t>n</w:t>
      </w:r>
      <w:r>
        <w:rPr>
          <w:rFonts w:ascii="Arial" w:hAnsi="Arial" w:cs="Arial"/>
          <w:color w:val="000000"/>
          <w:spacing w:val="1"/>
        </w:rPr>
        <w:t>tr</w:t>
      </w:r>
      <w:r>
        <w:rPr>
          <w:rFonts w:ascii="Arial" w:hAnsi="Arial" w:cs="Arial"/>
          <w:color w:val="000000"/>
        </w:rPr>
        <w:t>ol</w:t>
      </w:r>
      <w:r>
        <w:rPr>
          <w:rFonts w:ascii="Arial" w:hAnsi="Arial" w:cs="Arial"/>
          <w:color w:val="000000"/>
          <w:spacing w:val="3"/>
        </w:rPr>
        <w:t xml:space="preserve"> </w:t>
      </w:r>
      <w:r>
        <w:rPr>
          <w:rFonts w:ascii="Arial" w:hAnsi="Arial" w:cs="Arial"/>
          <w:color w:val="000000"/>
        </w:rPr>
        <w:t>de</w:t>
      </w:r>
      <w:r>
        <w:rPr>
          <w:rFonts w:ascii="Arial" w:hAnsi="Arial" w:cs="Arial"/>
          <w:color w:val="000000"/>
          <w:spacing w:val="5"/>
        </w:rPr>
        <w:t xml:space="preserve"> </w:t>
      </w:r>
      <w:r>
        <w:rPr>
          <w:rFonts w:ascii="Arial" w:hAnsi="Arial" w:cs="Arial"/>
          <w:color w:val="000000"/>
          <w:spacing w:val="-1"/>
        </w:rPr>
        <w:t>l</w:t>
      </w:r>
      <w:r>
        <w:rPr>
          <w:rFonts w:ascii="Arial" w:hAnsi="Arial" w:cs="Arial"/>
          <w:color w:val="000000"/>
        </w:rPr>
        <w:t xml:space="preserve">a </w:t>
      </w:r>
      <w:r>
        <w:rPr>
          <w:rFonts w:ascii="Arial" w:hAnsi="Arial" w:cs="Arial"/>
          <w:color w:val="000000"/>
          <w:spacing w:val="1"/>
        </w:rPr>
        <w:t>fr</w:t>
      </w:r>
      <w:r>
        <w:rPr>
          <w:rFonts w:ascii="Arial" w:hAnsi="Arial" w:cs="Arial"/>
          <w:color w:val="000000"/>
        </w:rPr>
        <w:t>ec</w:t>
      </w:r>
      <w:r>
        <w:rPr>
          <w:rFonts w:ascii="Arial" w:hAnsi="Arial" w:cs="Arial"/>
          <w:color w:val="000000"/>
          <w:spacing w:val="-3"/>
        </w:rPr>
        <w:t>u</w:t>
      </w:r>
      <w:r>
        <w:rPr>
          <w:rFonts w:ascii="Arial" w:hAnsi="Arial" w:cs="Arial"/>
          <w:color w:val="000000"/>
        </w:rPr>
        <w:t>e</w:t>
      </w:r>
      <w:r>
        <w:rPr>
          <w:rFonts w:ascii="Arial" w:hAnsi="Arial" w:cs="Arial"/>
          <w:color w:val="000000"/>
          <w:spacing w:val="-1"/>
        </w:rPr>
        <w:t>n</w:t>
      </w:r>
      <w:r>
        <w:rPr>
          <w:rFonts w:ascii="Arial" w:hAnsi="Arial" w:cs="Arial"/>
          <w:color w:val="000000"/>
        </w:rPr>
        <w:t>c</w:t>
      </w:r>
      <w:r>
        <w:rPr>
          <w:rFonts w:ascii="Arial" w:hAnsi="Arial" w:cs="Arial"/>
          <w:color w:val="000000"/>
          <w:spacing w:val="-1"/>
        </w:rPr>
        <w:t>i</w:t>
      </w:r>
      <w:r>
        <w:rPr>
          <w:rFonts w:ascii="Arial" w:hAnsi="Arial" w:cs="Arial"/>
          <w:color w:val="000000"/>
        </w:rPr>
        <w:t>a</w:t>
      </w:r>
      <w:r>
        <w:rPr>
          <w:rFonts w:ascii="Arial" w:hAnsi="Arial" w:cs="Arial"/>
          <w:color w:val="000000"/>
          <w:spacing w:val="6"/>
        </w:rPr>
        <w:t xml:space="preserve"> </w:t>
      </w:r>
      <w:r>
        <w:rPr>
          <w:rFonts w:ascii="Arial" w:hAnsi="Arial" w:cs="Arial"/>
          <w:color w:val="000000"/>
        </w:rPr>
        <w:t>h</w:t>
      </w:r>
      <w:r>
        <w:rPr>
          <w:rFonts w:ascii="Arial" w:hAnsi="Arial" w:cs="Arial"/>
          <w:color w:val="000000"/>
          <w:spacing w:val="-1"/>
        </w:rPr>
        <w:t>a</w:t>
      </w:r>
      <w:r>
        <w:rPr>
          <w:rFonts w:ascii="Arial" w:hAnsi="Arial" w:cs="Arial"/>
          <w:color w:val="000000"/>
        </w:rPr>
        <w:t>ce</w:t>
      </w:r>
      <w:r>
        <w:rPr>
          <w:rFonts w:ascii="Arial" w:hAnsi="Arial" w:cs="Arial"/>
          <w:color w:val="000000"/>
          <w:spacing w:val="3"/>
        </w:rPr>
        <w:t xml:space="preserve"> </w:t>
      </w:r>
      <w:r>
        <w:rPr>
          <w:rFonts w:ascii="Arial" w:hAnsi="Arial" w:cs="Arial"/>
          <w:color w:val="000000"/>
          <w:spacing w:val="2"/>
        </w:rPr>
        <w:t>q</w:t>
      </w:r>
      <w:r>
        <w:rPr>
          <w:rFonts w:ascii="Arial" w:hAnsi="Arial" w:cs="Arial"/>
          <w:color w:val="000000"/>
        </w:rPr>
        <w:t>ue</w:t>
      </w:r>
      <w:r>
        <w:rPr>
          <w:rFonts w:ascii="Arial" w:hAnsi="Arial" w:cs="Arial"/>
          <w:color w:val="000000"/>
          <w:spacing w:val="3"/>
        </w:rPr>
        <w:t xml:space="preserve"> </w:t>
      </w:r>
      <w:r>
        <w:rPr>
          <w:rFonts w:ascii="Arial" w:hAnsi="Arial" w:cs="Arial"/>
          <w:color w:val="000000"/>
        </w:rPr>
        <w:t>sea</w:t>
      </w:r>
      <w:r>
        <w:rPr>
          <w:rFonts w:ascii="Arial" w:hAnsi="Arial" w:cs="Arial"/>
          <w:color w:val="000000"/>
          <w:spacing w:val="3"/>
        </w:rPr>
        <w:t xml:space="preserve"> </w:t>
      </w:r>
      <w:r>
        <w:rPr>
          <w:rFonts w:ascii="Arial" w:hAnsi="Arial" w:cs="Arial"/>
          <w:color w:val="000000"/>
        </w:rPr>
        <w:t xml:space="preserve">de </w:t>
      </w:r>
      <w:r>
        <w:rPr>
          <w:rFonts w:ascii="Arial" w:hAnsi="Arial" w:cs="Arial"/>
          <w:color w:val="000000"/>
        </w:rPr>
        <w:lastRenderedPageBreak/>
        <w:t>una</w:t>
      </w:r>
      <w:r>
        <w:rPr>
          <w:rFonts w:ascii="Arial" w:hAnsi="Arial" w:cs="Arial"/>
          <w:color w:val="000000"/>
          <w:spacing w:val="3"/>
        </w:rPr>
        <w:t xml:space="preserve"> </w:t>
      </w:r>
      <w:r>
        <w:rPr>
          <w:rFonts w:ascii="Arial" w:hAnsi="Arial" w:cs="Arial"/>
          <w:color w:val="000000"/>
          <w:spacing w:val="2"/>
        </w:rPr>
        <w:t>g</w:t>
      </w:r>
      <w:r>
        <w:rPr>
          <w:rFonts w:ascii="Arial" w:hAnsi="Arial" w:cs="Arial"/>
          <w:color w:val="000000"/>
          <w:spacing w:val="1"/>
        </w:rPr>
        <w:t>r</w:t>
      </w:r>
      <w:r>
        <w:rPr>
          <w:rFonts w:ascii="Arial" w:hAnsi="Arial" w:cs="Arial"/>
          <w:color w:val="000000"/>
        </w:rPr>
        <w:t>an</w:t>
      </w:r>
      <w:r>
        <w:rPr>
          <w:rFonts w:ascii="Arial" w:hAnsi="Arial" w:cs="Arial"/>
          <w:color w:val="000000"/>
          <w:spacing w:val="3"/>
        </w:rPr>
        <w:t xml:space="preserve"> </w:t>
      </w:r>
      <w:r>
        <w:rPr>
          <w:rFonts w:ascii="Arial" w:hAnsi="Arial" w:cs="Arial"/>
          <w:color w:val="000000"/>
        </w:rPr>
        <w:t>uti</w:t>
      </w:r>
      <w:r>
        <w:rPr>
          <w:rFonts w:ascii="Arial" w:hAnsi="Arial" w:cs="Arial"/>
          <w:color w:val="000000"/>
          <w:spacing w:val="-1"/>
        </w:rPr>
        <w:t>li</w:t>
      </w:r>
      <w:r>
        <w:rPr>
          <w:rFonts w:ascii="Arial" w:hAnsi="Arial" w:cs="Arial"/>
          <w:color w:val="000000"/>
        </w:rPr>
        <w:t>d</w:t>
      </w:r>
      <w:r>
        <w:rPr>
          <w:rFonts w:ascii="Arial" w:hAnsi="Arial" w:cs="Arial"/>
          <w:color w:val="000000"/>
          <w:spacing w:val="-1"/>
        </w:rPr>
        <w:t>a</w:t>
      </w:r>
      <w:r>
        <w:rPr>
          <w:rFonts w:ascii="Arial" w:hAnsi="Arial" w:cs="Arial"/>
          <w:color w:val="000000"/>
        </w:rPr>
        <w:t xml:space="preserve">d, </w:t>
      </w:r>
      <w:r>
        <w:rPr>
          <w:rFonts w:ascii="Arial" w:hAnsi="Arial" w:cs="Arial"/>
          <w:color w:val="000000"/>
          <w:spacing w:val="1"/>
        </w:rPr>
        <w:t>t</w:t>
      </w:r>
      <w:r>
        <w:rPr>
          <w:rFonts w:ascii="Arial" w:hAnsi="Arial" w:cs="Arial"/>
          <w:color w:val="000000"/>
        </w:rPr>
        <w:t>a</w:t>
      </w:r>
      <w:r>
        <w:rPr>
          <w:rFonts w:ascii="Arial" w:hAnsi="Arial" w:cs="Arial"/>
          <w:color w:val="000000"/>
          <w:spacing w:val="-1"/>
        </w:rPr>
        <w:t>n</w:t>
      </w:r>
      <w:r>
        <w:rPr>
          <w:rFonts w:ascii="Arial" w:hAnsi="Arial" w:cs="Arial"/>
          <w:color w:val="000000"/>
          <w:spacing w:val="1"/>
        </w:rPr>
        <w:t>t</w:t>
      </w:r>
      <w:r>
        <w:rPr>
          <w:rFonts w:ascii="Arial" w:hAnsi="Arial" w:cs="Arial"/>
          <w:color w:val="000000"/>
        </w:rPr>
        <w:t>o</w:t>
      </w:r>
      <w:r>
        <w:rPr>
          <w:rFonts w:ascii="Arial" w:hAnsi="Arial" w:cs="Arial"/>
          <w:color w:val="000000"/>
          <w:spacing w:val="2"/>
        </w:rPr>
        <w:t xml:space="preserve"> </w:t>
      </w:r>
      <w:r>
        <w:rPr>
          <w:rFonts w:ascii="Arial" w:hAnsi="Arial" w:cs="Arial"/>
          <w:color w:val="000000"/>
        </w:rPr>
        <w:t>p</w:t>
      </w:r>
      <w:r>
        <w:rPr>
          <w:rFonts w:ascii="Arial" w:hAnsi="Arial" w:cs="Arial"/>
          <w:color w:val="000000"/>
          <w:spacing w:val="-1"/>
        </w:rPr>
        <w:t>a</w:t>
      </w:r>
      <w:r>
        <w:rPr>
          <w:rFonts w:ascii="Arial" w:hAnsi="Arial" w:cs="Arial"/>
          <w:color w:val="000000"/>
          <w:spacing w:val="1"/>
        </w:rPr>
        <w:t>r</w:t>
      </w:r>
      <w:r>
        <w:rPr>
          <w:rFonts w:ascii="Arial" w:hAnsi="Arial" w:cs="Arial"/>
          <w:color w:val="000000"/>
        </w:rPr>
        <w:t xml:space="preserve">a </w:t>
      </w:r>
      <w:r>
        <w:rPr>
          <w:rFonts w:ascii="Arial" w:hAnsi="Arial" w:cs="Arial"/>
          <w:color w:val="000000"/>
          <w:spacing w:val="1"/>
        </w:rPr>
        <w:t>m</w:t>
      </w:r>
      <w:r>
        <w:rPr>
          <w:rFonts w:ascii="Arial" w:hAnsi="Arial" w:cs="Arial"/>
          <w:color w:val="000000"/>
        </w:rPr>
        <w:t>é</w:t>
      </w:r>
      <w:r>
        <w:rPr>
          <w:rFonts w:ascii="Arial" w:hAnsi="Arial" w:cs="Arial"/>
          <w:color w:val="000000"/>
          <w:spacing w:val="-1"/>
        </w:rPr>
        <w:t>di</w:t>
      </w:r>
      <w:r>
        <w:rPr>
          <w:rFonts w:ascii="Arial" w:hAnsi="Arial" w:cs="Arial"/>
          <w:color w:val="000000"/>
        </w:rPr>
        <w:t>cos,</w:t>
      </w:r>
      <w:r>
        <w:rPr>
          <w:rFonts w:ascii="Arial" w:hAnsi="Arial" w:cs="Arial"/>
          <w:color w:val="000000"/>
          <w:spacing w:val="4"/>
        </w:rPr>
        <w:t xml:space="preserve"> </w:t>
      </w:r>
      <w:r>
        <w:rPr>
          <w:rFonts w:ascii="Arial" w:hAnsi="Arial" w:cs="Arial"/>
          <w:color w:val="000000"/>
        </w:rPr>
        <w:t>c</w:t>
      </w:r>
      <w:r>
        <w:rPr>
          <w:rFonts w:ascii="Arial" w:hAnsi="Arial" w:cs="Arial"/>
          <w:color w:val="000000"/>
          <w:spacing w:val="-3"/>
        </w:rPr>
        <w:t>o</w:t>
      </w:r>
      <w:r>
        <w:rPr>
          <w:rFonts w:ascii="Arial" w:hAnsi="Arial" w:cs="Arial"/>
          <w:color w:val="000000"/>
          <w:spacing w:val="-2"/>
        </w:rPr>
        <w:t>m</w:t>
      </w:r>
      <w:r>
        <w:rPr>
          <w:rFonts w:ascii="Arial" w:hAnsi="Arial" w:cs="Arial"/>
          <w:color w:val="000000"/>
        </w:rPr>
        <w:t>o</w:t>
      </w:r>
      <w:r>
        <w:rPr>
          <w:rFonts w:ascii="Arial" w:hAnsi="Arial" w:cs="Arial"/>
          <w:color w:val="000000"/>
          <w:spacing w:val="5"/>
        </w:rPr>
        <w:t xml:space="preserve"> </w:t>
      </w:r>
      <w:r>
        <w:rPr>
          <w:rFonts w:ascii="Arial" w:hAnsi="Arial" w:cs="Arial"/>
          <w:color w:val="000000"/>
        </w:rPr>
        <w:t>p</w:t>
      </w:r>
      <w:r>
        <w:rPr>
          <w:rFonts w:ascii="Arial" w:hAnsi="Arial" w:cs="Arial"/>
          <w:color w:val="000000"/>
          <w:spacing w:val="-1"/>
        </w:rPr>
        <w:t>a</w:t>
      </w:r>
      <w:r>
        <w:rPr>
          <w:rFonts w:ascii="Arial" w:hAnsi="Arial" w:cs="Arial"/>
          <w:color w:val="000000"/>
          <w:spacing w:val="1"/>
        </w:rPr>
        <w:t>r</w:t>
      </w:r>
      <w:r>
        <w:rPr>
          <w:rFonts w:ascii="Arial" w:hAnsi="Arial" w:cs="Arial"/>
          <w:color w:val="000000"/>
        </w:rPr>
        <w:t>a</w:t>
      </w:r>
      <w:r>
        <w:rPr>
          <w:rFonts w:ascii="Arial" w:hAnsi="Arial" w:cs="Arial"/>
          <w:color w:val="000000"/>
          <w:spacing w:val="2"/>
        </w:rPr>
        <w:t xml:space="preserve"> </w:t>
      </w:r>
      <w:r>
        <w:rPr>
          <w:rFonts w:ascii="Arial" w:hAnsi="Arial" w:cs="Arial"/>
          <w:color w:val="000000"/>
        </w:rPr>
        <w:t>e</w:t>
      </w:r>
      <w:r>
        <w:rPr>
          <w:rFonts w:ascii="Arial" w:hAnsi="Arial" w:cs="Arial"/>
          <w:color w:val="000000"/>
          <w:spacing w:val="-3"/>
        </w:rPr>
        <w:t>n</w:t>
      </w:r>
      <w:r>
        <w:rPr>
          <w:rFonts w:ascii="Arial" w:hAnsi="Arial" w:cs="Arial"/>
          <w:color w:val="000000"/>
          <w:spacing w:val="1"/>
        </w:rPr>
        <w:t>tr</w:t>
      </w:r>
      <w:r>
        <w:rPr>
          <w:rFonts w:ascii="Arial" w:hAnsi="Arial" w:cs="Arial"/>
          <w:color w:val="000000"/>
        </w:rPr>
        <w:t>e</w:t>
      </w:r>
      <w:r>
        <w:rPr>
          <w:rFonts w:ascii="Arial" w:hAnsi="Arial" w:cs="Arial"/>
          <w:color w:val="000000"/>
          <w:spacing w:val="-1"/>
        </w:rPr>
        <w:t>n</w:t>
      </w:r>
      <w:r>
        <w:rPr>
          <w:rFonts w:ascii="Arial" w:hAnsi="Arial" w:cs="Arial"/>
          <w:color w:val="000000"/>
        </w:rPr>
        <w:t>a</w:t>
      </w:r>
      <w:r>
        <w:rPr>
          <w:rFonts w:ascii="Arial" w:hAnsi="Arial" w:cs="Arial"/>
          <w:color w:val="000000"/>
          <w:spacing w:val="-1"/>
        </w:rPr>
        <w:t>d</w:t>
      </w:r>
      <w:r>
        <w:rPr>
          <w:rFonts w:ascii="Arial" w:hAnsi="Arial" w:cs="Arial"/>
          <w:color w:val="000000"/>
          <w:spacing w:val="-3"/>
        </w:rPr>
        <w:t>o</w:t>
      </w:r>
      <w:r>
        <w:rPr>
          <w:rFonts w:ascii="Arial" w:hAnsi="Arial" w:cs="Arial"/>
          <w:color w:val="000000"/>
          <w:spacing w:val="1"/>
        </w:rPr>
        <w:t>r</w:t>
      </w:r>
      <w:r>
        <w:rPr>
          <w:rFonts w:ascii="Arial" w:hAnsi="Arial" w:cs="Arial"/>
          <w:color w:val="000000"/>
        </w:rPr>
        <w:t>es</w:t>
      </w:r>
      <w:r>
        <w:rPr>
          <w:rFonts w:ascii="Arial" w:hAnsi="Arial" w:cs="Arial"/>
          <w:color w:val="000000"/>
          <w:spacing w:val="3"/>
        </w:rPr>
        <w:t xml:space="preserve"> </w:t>
      </w:r>
      <w:r>
        <w:rPr>
          <w:rFonts w:ascii="Arial" w:hAnsi="Arial" w:cs="Arial"/>
          <w:color w:val="000000"/>
        </w:rPr>
        <w:t xml:space="preserve">y </w:t>
      </w:r>
      <w:r>
        <w:rPr>
          <w:rFonts w:ascii="Arial" w:hAnsi="Arial" w:cs="Arial"/>
          <w:color w:val="000000"/>
          <w:spacing w:val="16"/>
        </w:rPr>
        <w:t xml:space="preserve"> </w:t>
      </w:r>
      <w:r>
        <w:rPr>
          <w:rFonts w:ascii="Arial" w:hAnsi="Arial" w:cs="Arial"/>
          <w:color w:val="000000"/>
        </w:rPr>
        <w:t>p</w:t>
      </w:r>
      <w:r>
        <w:rPr>
          <w:rFonts w:ascii="Arial" w:hAnsi="Arial" w:cs="Arial"/>
          <w:color w:val="000000"/>
          <w:spacing w:val="-1"/>
        </w:rPr>
        <w:t>a</w:t>
      </w:r>
      <w:r>
        <w:rPr>
          <w:rFonts w:ascii="Arial" w:hAnsi="Arial" w:cs="Arial"/>
          <w:color w:val="000000"/>
          <w:spacing w:val="1"/>
        </w:rPr>
        <w:t>r</w:t>
      </w:r>
      <w:r>
        <w:rPr>
          <w:rFonts w:ascii="Arial" w:hAnsi="Arial" w:cs="Arial"/>
          <w:color w:val="000000"/>
        </w:rPr>
        <w:t>a</w:t>
      </w:r>
      <w:r>
        <w:rPr>
          <w:rFonts w:ascii="Arial" w:hAnsi="Arial" w:cs="Arial"/>
          <w:color w:val="000000"/>
          <w:spacing w:val="5"/>
        </w:rPr>
        <w:t xml:space="preserve"> </w:t>
      </w:r>
      <w:r>
        <w:rPr>
          <w:rFonts w:ascii="Arial" w:hAnsi="Arial" w:cs="Arial"/>
          <w:color w:val="000000"/>
          <w:spacing w:val="-3"/>
        </w:rPr>
        <w:t>a</w:t>
      </w:r>
      <w:r>
        <w:rPr>
          <w:rFonts w:ascii="Arial" w:hAnsi="Arial" w:cs="Arial"/>
          <w:color w:val="000000"/>
          <w:spacing w:val="3"/>
        </w:rPr>
        <w:t>f</w:t>
      </w:r>
      <w:r>
        <w:rPr>
          <w:rFonts w:ascii="Arial" w:hAnsi="Arial" w:cs="Arial"/>
          <w:color w:val="000000"/>
          <w:spacing w:val="-3"/>
        </w:rPr>
        <w:t>i</w:t>
      </w:r>
      <w:r>
        <w:rPr>
          <w:rFonts w:ascii="Arial" w:hAnsi="Arial" w:cs="Arial"/>
          <w:color w:val="000000"/>
        </w:rPr>
        <w:t>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a</w:t>
      </w:r>
      <w:r>
        <w:rPr>
          <w:rFonts w:ascii="Arial" w:hAnsi="Arial" w:cs="Arial"/>
          <w:color w:val="000000"/>
          <w:spacing w:val="-1"/>
        </w:rPr>
        <w:t>d</w:t>
      </w:r>
      <w:r>
        <w:rPr>
          <w:rFonts w:ascii="Arial" w:hAnsi="Arial" w:cs="Arial"/>
          <w:color w:val="000000"/>
        </w:rPr>
        <w:t>os</w:t>
      </w:r>
      <w:r>
        <w:rPr>
          <w:rFonts w:ascii="Arial" w:hAnsi="Arial" w:cs="Arial"/>
          <w:color w:val="000000"/>
          <w:spacing w:val="5"/>
        </w:rPr>
        <w:t xml:space="preserve"> </w:t>
      </w:r>
      <w:r>
        <w:rPr>
          <w:rFonts w:ascii="Arial" w:hAnsi="Arial" w:cs="Arial"/>
          <w:color w:val="000000"/>
        </w:rPr>
        <w:t>al</w:t>
      </w:r>
      <w:r>
        <w:rPr>
          <w:rFonts w:ascii="Arial" w:hAnsi="Arial" w:cs="Arial"/>
          <w:color w:val="000000"/>
          <w:spacing w:val="1"/>
        </w:rPr>
        <w:t xml:space="preserve"> </w:t>
      </w:r>
      <w:r>
        <w:rPr>
          <w:rFonts w:ascii="Arial" w:hAnsi="Arial" w:cs="Arial"/>
          <w:color w:val="000000"/>
        </w:rPr>
        <w:t>d</w:t>
      </w:r>
      <w:r>
        <w:rPr>
          <w:rFonts w:ascii="Arial" w:hAnsi="Arial" w:cs="Arial"/>
          <w:color w:val="000000"/>
          <w:spacing w:val="-1"/>
        </w:rPr>
        <w:t>e</w:t>
      </w:r>
      <w:r>
        <w:rPr>
          <w:rFonts w:ascii="Arial" w:hAnsi="Arial" w:cs="Arial"/>
          <w:color w:val="000000"/>
        </w:rPr>
        <w:t>p</w:t>
      </w:r>
      <w:r>
        <w:rPr>
          <w:rFonts w:ascii="Arial" w:hAnsi="Arial" w:cs="Arial"/>
          <w:color w:val="000000"/>
          <w:spacing w:val="-3"/>
        </w:rPr>
        <w:t>o</w:t>
      </w:r>
      <w:r>
        <w:rPr>
          <w:rFonts w:ascii="Arial" w:hAnsi="Arial" w:cs="Arial"/>
          <w:color w:val="000000"/>
          <w:spacing w:val="1"/>
        </w:rPr>
        <w:t>rt</w:t>
      </w:r>
      <w:r>
        <w:rPr>
          <w:rFonts w:ascii="Arial" w:hAnsi="Arial" w:cs="Arial"/>
          <w:color w:val="000000"/>
        </w:rPr>
        <w:t>e</w:t>
      </w:r>
      <w:r>
        <w:rPr>
          <w:rFonts w:ascii="Arial" w:hAnsi="Arial" w:cs="Arial"/>
          <w:color w:val="000000"/>
          <w:spacing w:val="2"/>
        </w:rPr>
        <w:t xml:space="preserve"> </w:t>
      </w:r>
      <w:r>
        <w:rPr>
          <w:rFonts w:ascii="Arial" w:hAnsi="Arial" w:cs="Arial"/>
          <w:color w:val="000000"/>
        </w:rPr>
        <w:t>o</w:t>
      </w:r>
      <w:r>
        <w:rPr>
          <w:rFonts w:ascii="Arial" w:hAnsi="Arial" w:cs="Arial"/>
          <w:color w:val="000000"/>
          <w:spacing w:val="2"/>
        </w:rPr>
        <w:t xml:space="preserve"> </w:t>
      </w:r>
      <w:r>
        <w:rPr>
          <w:rFonts w:ascii="Arial" w:hAnsi="Arial" w:cs="Arial"/>
          <w:color w:val="000000"/>
        </w:rPr>
        <w:t>d</w:t>
      </w:r>
      <w:r>
        <w:rPr>
          <w:rFonts w:ascii="Arial" w:hAnsi="Arial" w:cs="Arial"/>
          <w:color w:val="000000"/>
          <w:spacing w:val="-1"/>
        </w:rPr>
        <w:t>e</w:t>
      </w:r>
      <w:r>
        <w:rPr>
          <w:rFonts w:ascii="Arial" w:hAnsi="Arial" w:cs="Arial"/>
          <w:color w:val="000000"/>
        </w:rPr>
        <w:t>p</w:t>
      </w:r>
      <w:r>
        <w:rPr>
          <w:rFonts w:ascii="Arial" w:hAnsi="Arial" w:cs="Arial"/>
          <w:color w:val="000000"/>
          <w:spacing w:val="-1"/>
        </w:rPr>
        <w:t>o</w:t>
      </w:r>
      <w:r>
        <w:rPr>
          <w:rFonts w:ascii="Arial" w:hAnsi="Arial" w:cs="Arial"/>
          <w:color w:val="000000"/>
          <w:spacing w:val="-2"/>
        </w:rPr>
        <w:t>r</w:t>
      </w:r>
      <w:r>
        <w:rPr>
          <w:rFonts w:ascii="Arial" w:hAnsi="Arial" w:cs="Arial"/>
          <w:color w:val="000000"/>
          <w:spacing w:val="1"/>
        </w:rPr>
        <w:t>t</w:t>
      </w:r>
      <w:r>
        <w:rPr>
          <w:rFonts w:ascii="Arial" w:hAnsi="Arial" w:cs="Arial"/>
          <w:color w:val="000000"/>
          <w:spacing w:val="-1"/>
        </w:rPr>
        <w:t>i</w:t>
      </w:r>
      <w:r>
        <w:rPr>
          <w:rFonts w:ascii="Arial" w:hAnsi="Arial" w:cs="Arial"/>
          <w:color w:val="000000"/>
        </w:rPr>
        <w:t>s</w:t>
      </w:r>
      <w:r>
        <w:rPr>
          <w:rFonts w:ascii="Arial" w:hAnsi="Arial" w:cs="Arial"/>
          <w:color w:val="000000"/>
          <w:spacing w:val="1"/>
        </w:rPr>
        <w:t>t</w:t>
      </w:r>
      <w:r>
        <w:rPr>
          <w:rFonts w:ascii="Arial" w:hAnsi="Arial" w:cs="Arial"/>
          <w:color w:val="000000"/>
          <w:spacing w:val="-3"/>
        </w:rPr>
        <w:t>a</w:t>
      </w:r>
      <w:r>
        <w:rPr>
          <w:rFonts w:ascii="Arial" w:hAnsi="Arial" w:cs="Arial"/>
          <w:color w:val="000000"/>
        </w:rPr>
        <w:t>s pr</w:t>
      </w:r>
      <w:r>
        <w:rPr>
          <w:rFonts w:ascii="Arial" w:hAnsi="Arial" w:cs="Arial"/>
          <w:color w:val="000000"/>
          <w:spacing w:val="-2"/>
        </w:rPr>
        <w:t>o</w:t>
      </w:r>
      <w:r>
        <w:rPr>
          <w:rFonts w:ascii="Arial" w:hAnsi="Arial" w:cs="Arial"/>
          <w:color w:val="000000"/>
          <w:spacing w:val="3"/>
        </w:rPr>
        <w:t>f</w:t>
      </w:r>
      <w:r>
        <w:rPr>
          <w:rFonts w:ascii="Arial" w:hAnsi="Arial" w:cs="Arial"/>
          <w:color w:val="000000"/>
        </w:rPr>
        <w:t>es</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a</w:t>
      </w:r>
      <w:r>
        <w:rPr>
          <w:rFonts w:ascii="Arial" w:hAnsi="Arial" w:cs="Arial"/>
          <w:color w:val="000000"/>
          <w:spacing w:val="-1"/>
        </w:rPr>
        <w:t>l</w:t>
      </w:r>
      <w:r>
        <w:rPr>
          <w:rFonts w:ascii="Arial" w:hAnsi="Arial" w:cs="Arial"/>
          <w:color w:val="000000"/>
        </w:rPr>
        <w:t>es.</w:t>
      </w:r>
    </w:p>
    <w:p w14:paraId="37A88659" w14:textId="77777777" w:rsidR="00DD6DF8" w:rsidRDefault="00DD6DF8" w:rsidP="00DD6DF8">
      <w:pPr>
        <w:widowControl w:val="0"/>
        <w:autoSpaceDE w:val="0"/>
        <w:autoSpaceDN w:val="0"/>
        <w:adjustRightInd w:val="0"/>
        <w:spacing w:before="14" w:line="240" w:lineRule="exact"/>
        <w:rPr>
          <w:rFonts w:ascii="Arial" w:hAnsi="Arial" w:cs="Arial"/>
          <w:color w:val="000000"/>
        </w:rPr>
      </w:pPr>
    </w:p>
    <w:p w14:paraId="5736CA8A" w14:textId="77777777" w:rsidR="00DD6DF8" w:rsidRDefault="00DD6DF8" w:rsidP="00DD6DF8">
      <w:pPr>
        <w:widowControl w:val="0"/>
        <w:autoSpaceDE w:val="0"/>
        <w:autoSpaceDN w:val="0"/>
        <w:adjustRightInd w:val="0"/>
        <w:spacing w:line="241" w:lineRule="auto"/>
        <w:ind w:right="72"/>
        <w:jc w:val="both"/>
        <w:rPr>
          <w:rFonts w:ascii="Arial" w:hAnsi="Arial" w:cs="Arial"/>
          <w:color w:val="000000"/>
        </w:rPr>
      </w:pPr>
      <w:r>
        <w:rPr>
          <w:rFonts w:ascii="Arial" w:hAnsi="Arial" w:cs="Arial"/>
          <w:color w:val="000000"/>
        </w:rPr>
        <w:t>Las</w:t>
      </w:r>
      <w:r>
        <w:rPr>
          <w:rFonts w:ascii="Arial" w:hAnsi="Arial" w:cs="Arial"/>
          <w:color w:val="000000"/>
          <w:spacing w:val="3"/>
        </w:rPr>
        <w:t xml:space="preserve"> </w:t>
      </w:r>
      <w:r>
        <w:rPr>
          <w:rFonts w:ascii="Arial" w:hAnsi="Arial" w:cs="Arial"/>
          <w:color w:val="000000"/>
        </w:rPr>
        <w:t>p</w:t>
      </w:r>
      <w:r>
        <w:rPr>
          <w:rFonts w:ascii="Arial" w:hAnsi="Arial" w:cs="Arial"/>
          <w:color w:val="000000"/>
          <w:spacing w:val="-1"/>
        </w:rPr>
        <w:t>ul</w:t>
      </w:r>
      <w:r>
        <w:rPr>
          <w:rFonts w:ascii="Arial" w:hAnsi="Arial" w:cs="Arial"/>
          <w:color w:val="000000"/>
        </w:rPr>
        <w:t>sac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es</w:t>
      </w:r>
      <w:r>
        <w:rPr>
          <w:rFonts w:ascii="Arial" w:hAnsi="Arial" w:cs="Arial"/>
          <w:color w:val="000000"/>
          <w:spacing w:val="3"/>
        </w:rPr>
        <w:t xml:space="preserve"> </w:t>
      </w:r>
      <w:r>
        <w:rPr>
          <w:rFonts w:ascii="Arial" w:hAnsi="Arial" w:cs="Arial"/>
          <w:color w:val="000000"/>
        </w:rPr>
        <w:t>de</w:t>
      </w:r>
      <w:r>
        <w:rPr>
          <w:rFonts w:ascii="Arial" w:hAnsi="Arial" w:cs="Arial"/>
          <w:color w:val="000000"/>
          <w:spacing w:val="3"/>
        </w:rPr>
        <w:t xml:space="preserve"> </w:t>
      </w:r>
      <w:r>
        <w:rPr>
          <w:rFonts w:ascii="Arial" w:hAnsi="Arial" w:cs="Arial"/>
          <w:color w:val="000000"/>
        </w:rPr>
        <w:t>una</w:t>
      </w:r>
      <w:r>
        <w:rPr>
          <w:rFonts w:ascii="Arial" w:hAnsi="Arial" w:cs="Arial"/>
          <w:color w:val="000000"/>
          <w:spacing w:val="3"/>
        </w:rPr>
        <w:t xml:space="preserve"> </w:t>
      </w:r>
      <w:r>
        <w:rPr>
          <w:rFonts w:ascii="Arial" w:hAnsi="Arial" w:cs="Arial"/>
          <w:color w:val="000000"/>
        </w:rPr>
        <w:t>p</w:t>
      </w:r>
      <w:r>
        <w:rPr>
          <w:rFonts w:ascii="Arial" w:hAnsi="Arial" w:cs="Arial"/>
          <w:color w:val="000000"/>
          <w:spacing w:val="-1"/>
        </w:rPr>
        <w:t>e</w:t>
      </w:r>
      <w:r>
        <w:rPr>
          <w:rFonts w:ascii="Arial" w:hAnsi="Arial" w:cs="Arial"/>
          <w:color w:val="000000"/>
          <w:spacing w:val="1"/>
        </w:rPr>
        <w:t>r</w:t>
      </w:r>
      <w:r>
        <w:rPr>
          <w:rFonts w:ascii="Arial" w:hAnsi="Arial" w:cs="Arial"/>
          <w:color w:val="000000"/>
        </w:rPr>
        <w:t>so</w:t>
      </w:r>
      <w:r>
        <w:rPr>
          <w:rFonts w:ascii="Arial" w:hAnsi="Arial" w:cs="Arial"/>
          <w:color w:val="000000"/>
          <w:spacing w:val="-1"/>
        </w:rPr>
        <w:t>n</w:t>
      </w:r>
      <w:r>
        <w:rPr>
          <w:rFonts w:ascii="Arial" w:hAnsi="Arial" w:cs="Arial"/>
          <w:color w:val="000000"/>
        </w:rPr>
        <w:t>a</w:t>
      </w:r>
      <w:r>
        <w:rPr>
          <w:rFonts w:ascii="Arial" w:hAnsi="Arial" w:cs="Arial"/>
          <w:color w:val="000000"/>
          <w:spacing w:val="3"/>
        </w:rPr>
        <w:t xml:space="preserve"> </w:t>
      </w:r>
      <w:r>
        <w:rPr>
          <w:rFonts w:ascii="Arial" w:hAnsi="Arial" w:cs="Arial"/>
          <w:color w:val="000000"/>
        </w:rPr>
        <w:t>en</w:t>
      </w:r>
      <w:r>
        <w:rPr>
          <w:rFonts w:ascii="Arial" w:hAnsi="Arial" w:cs="Arial"/>
          <w:color w:val="000000"/>
          <w:spacing w:val="3"/>
        </w:rPr>
        <w:t xml:space="preserve"> </w:t>
      </w:r>
      <w:r>
        <w:rPr>
          <w:rFonts w:ascii="Arial" w:hAnsi="Arial" w:cs="Arial"/>
          <w:color w:val="000000"/>
        </w:rPr>
        <w:t xml:space="preserve">un </w:t>
      </w:r>
      <w:r>
        <w:rPr>
          <w:rFonts w:ascii="Arial" w:hAnsi="Arial" w:cs="Arial"/>
          <w:color w:val="000000"/>
          <w:spacing w:val="1"/>
        </w:rPr>
        <w:t>m</w:t>
      </w:r>
      <w:r>
        <w:rPr>
          <w:rFonts w:ascii="Arial" w:hAnsi="Arial" w:cs="Arial"/>
          <w:color w:val="000000"/>
        </w:rPr>
        <w:t>ome</w:t>
      </w:r>
      <w:r>
        <w:rPr>
          <w:rFonts w:ascii="Arial" w:hAnsi="Arial" w:cs="Arial"/>
          <w:color w:val="000000"/>
          <w:spacing w:val="-3"/>
        </w:rPr>
        <w:t>n</w:t>
      </w:r>
      <w:r>
        <w:rPr>
          <w:rFonts w:ascii="Arial" w:hAnsi="Arial" w:cs="Arial"/>
          <w:color w:val="000000"/>
          <w:spacing w:val="1"/>
        </w:rPr>
        <w:t>t</w:t>
      </w:r>
      <w:r>
        <w:rPr>
          <w:rFonts w:ascii="Arial" w:hAnsi="Arial" w:cs="Arial"/>
          <w:color w:val="000000"/>
        </w:rPr>
        <w:t>o</w:t>
      </w:r>
      <w:r>
        <w:rPr>
          <w:rFonts w:ascii="Arial" w:hAnsi="Arial" w:cs="Arial"/>
          <w:color w:val="000000"/>
          <w:spacing w:val="1"/>
        </w:rPr>
        <w:t xml:space="preserve"> </w:t>
      </w:r>
      <w:r>
        <w:rPr>
          <w:rFonts w:ascii="Arial" w:hAnsi="Arial" w:cs="Arial"/>
          <w:color w:val="000000"/>
        </w:rPr>
        <w:t>dado</w:t>
      </w:r>
      <w:r>
        <w:rPr>
          <w:rFonts w:ascii="Arial" w:hAnsi="Arial" w:cs="Arial"/>
          <w:color w:val="000000"/>
          <w:spacing w:val="3"/>
        </w:rPr>
        <w:t xml:space="preserve"> </w:t>
      </w:r>
      <w:r>
        <w:rPr>
          <w:rFonts w:ascii="Arial" w:hAnsi="Arial" w:cs="Arial"/>
          <w:color w:val="000000"/>
        </w:rPr>
        <w:t>se</w:t>
      </w:r>
      <w:r>
        <w:rPr>
          <w:rFonts w:ascii="Arial" w:hAnsi="Arial" w:cs="Arial"/>
          <w:color w:val="000000"/>
          <w:spacing w:val="3"/>
        </w:rPr>
        <w:t xml:space="preserve"> </w:t>
      </w:r>
      <w:r>
        <w:rPr>
          <w:rFonts w:ascii="Arial" w:hAnsi="Arial" w:cs="Arial"/>
          <w:color w:val="000000"/>
        </w:rPr>
        <w:t>puede</w:t>
      </w:r>
      <w:r>
        <w:rPr>
          <w:rFonts w:ascii="Arial" w:hAnsi="Arial" w:cs="Arial"/>
          <w:color w:val="000000"/>
          <w:spacing w:val="3"/>
        </w:rPr>
        <w:t xml:space="preserve"> </w:t>
      </w:r>
      <w:r>
        <w:rPr>
          <w:rFonts w:ascii="Arial" w:hAnsi="Arial" w:cs="Arial"/>
          <w:color w:val="000000"/>
        </w:rPr>
        <w:t>d</w:t>
      </w:r>
      <w:r>
        <w:rPr>
          <w:rFonts w:ascii="Arial" w:hAnsi="Arial" w:cs="Arial"/>
          <w:color w:val="000000"/>
          <w:spacing w:val="-1"/>
        </w:rPr>
        <w:t>e</w:t>
      </w:r>
      <w:r>
        <w:rPr>
          <w:rFonts w:ascii="Arial" w:hAnsi="Arial" w:cs="Arial"/>
          <w:color w:val="000000"/>
        </w:rPr>
        <w:t>c</w:t>
      </w:r>
      <w:r>
        <w:rPr>
          <w:rFonts w:ascii="Arial" w:hAnsi="Arial" w:cs="Arial"/>
          <w:color w:val="000000"/>
          <w:spacing w:val="-1"/>
        </w:rPr>
        <w:t>i</w:t>
      </w:r>
      <w:r>
        <w:rPr>
          <w:rFonts w:ascii="Arial" w:hAnsi="Arial" w:cs="Arial"/>
          <w:color w:val="000000"/>
        </w:rPr>
        <w:t>r</w:t>
      </w:r>
      <w:r>
        <w:rPr>
          <w:rFonts w:ascii="Arial" w:hAnsi="Arial" w:cs="Arial"/>
          <w:color w:val="000000"/>
          <w:spacing w:val="2"/>
        </w:rPr>
        <w:t xml:space="preserve"> q</w:t>
      </w:r>
      <w:r>
        <w:rPr>
          <w:rFonts w:ascii="Arial" w:hAnsi="Arial" w:cs="Arial"/>
          <w:color w:val="000000"/>
          <w:spacing w:val="-3"/>
        </w:rPr>
        <w:t>u</w:t>
      </w:r>
      <w:r>
        <w:rPr>
          <w:rFonts w:ascii="Arial" w:hAnsi="Arial" w:cs="Arial"/>
          <w:color w:val="000000"/>
        </w:rPr>
        <w:t>e</w:t>
      </w:r>
      <w:r>
        <w:rPr>
          <w:rFonts w:ascii="Arial" w:hAnsi="Arial" w:cs="Arial"/>
          <w:color w:val="000000"/>
          <w:spacing w:val="3"/>
        </w:rPr>
        <w:t xml:space="preserve"> </w:t>
      </w:r>
      <w:r>
        <w:rPr>
          <w:rFonts w:ascii="Arial" w:hAnsi="Arial" w:cs="Arial"/>
          <w:color w:val="000000"/>
        </w:rPr>
        <w:t>dependen</w:t>
      </w:r>
      <w:r>
        <w:rPr>
          <w:rFonts w:ascii="Arial" w:hAnsi="Arial" w:cs="Arial"/>
          <w:color w:val="000000"/>
          <w:spacing w:val="3"/>
        </w:rPr>
        <w:t xml:space="preserve"> </w:t>
      </w:r>
      <w:r>
        <w:rPr>
          <w:rFonts w:ascii="Arial" w:hAnsi="Arial" w:cs="Arial"/>
          <w:color w:val="000000"/>
        </w:rPr>
        <w:t xml:space="preserve">de </w:t>
      </w:r>
      <w:r>
        <w:rPr>
          <w:rFonts w:ascii="Arial" w:hAnsi="Arial" w:cs="Arial"/>
          <w:color w:val="000000"/>
          <w:spacing w:val="-2"/>
        </w:rPr>
        <w:t>v</w:t>
      </w:r>
      <w:r>
        <w:rPr>
          <w:rFonts w:ascii="Arial" w:hAnsi="Arial" w:cs="Arial"/>
          <w:color w:val="000000"/>
        </w:rPr>
        <w:t>ari</w:t>
      </w:r>
      <w:r>
        <w:rPr>
          <w:rFonts w:ascii="Arial" w:hAnsi="Arial" w:cs="Arial"/>
          <w:color w:val="000000"/>
          <w:spacing w:val="-1"/>
        </w:rPr>
        <w:t>o</w:t>
      </w:r>
      <w:r>
        <w:rPr>
          <w:rFonts w:ascii="Arial" w:hAnsi="Arial" w:cs="Arial"/>
          <w:color w:val="000000"/>
        </w:rPr>
        <w:t>s</w:t>
      </w:r>
      <w:r>
        <w:rPr>
          <w:rFonts w:ascii="Arial" w:hAnsi="Arial" w:cs="Arial"/>
          <w:color w:val="000000"/>
          <w:spacing w:val="42"/>
        </w:rPr>
        <w:t xml:space="preserve"> </w:t>
      </w:r>
      <w:r>
        <w:rPr>
          <w:rFonts w:ascii="Arial" w:hAnsi="Arial" w:cs="Arial"/>
          <w:color w:val="000000"/>
          <w:spacing w:val="2"/>
        </w:rPr>
        <w:t>g</w:t>
      </w:r>
      <w:r>
        <w:rPr>
          <w:rFonts w:ascii="Arial" w:hAnsi="Arial" w:cs="Arial"/>
          <w:color w:val="000000"/>
          <w:spacing w:val="1"/>
        </w:rPr>
        <w:t>r</w:t>
      </w:r>
      <w:r>
        <w:rPr>
          <w:rFonts w:ascii="Arial" w:hAnsi="Arial" w:cs="Arial"/>
          <w:color w:val="000000"/>
        </w:rPr>
        <w:t>a</w:t>
      </w:r>
      <w:r>
        <w:rPr>
          <w:rFonts w:ascii="Arial" w:hAnsi="Arial" w:cs="Arial"/>
          <w:color w:val="000000"/>
          <w:spacing w:val="-1"/>
        </w:rPr>
        <w:t>n</w:t>
      </w:r>
      <w:r>
        <w:rPr>
          <w:rFonts w:ascii="Arial" w:hAnsi="Arial" w:cs="Arial"/>
          <w:color w:val="000000"/>
        </w:rPr>
        <w:t>d</w:t>
      </w:r>
      <w:r>
        <w:rPr>
          <w:rFonts w:ascii="Arial" w:hAnsi="Arial" w:cs="Arial"/>
          <w:color w:val="000000"/>
          <w:spacing w:val="-1"/>
        </w:rPr>
        <w:t>e</w:t>
      </w:r>
      <w:r>
        <w:rPr>
          <w:rFonts w:ascii="Arial" w:hAnsi="Arial" w:cs="Arial"/>
          <w:color w:val="000000"/>
        </w:rPr>
        <w:t>s</w:t>
      </w:r>
      <w:r>
        <w:rPr>
          <w:rFonts w:ascii="Arial" w:hAnsi="Arial" w:cs="Arial"/>
          <w:color w:val="000000"/>
          <w:spacing w:val="43"/>
        </w:rPr>
        <w:t xml:space="preserve"> </w:t>
      </w:r>
      <w:r>
        <w:rPr>
          <w:rFonts w:ascii="Arial" w:hAnsi="Arial" w:cs="Arial"/>
          <w:color w:val="000000"/>
        </w:rPr>
        <w:t>co</w:t>
      </w:r>
      <w:r>
        <w:rPr>
          <w:rFonts w:ascii="Arial" w:hAnsi="Arial" w:cs="Arial"/>
          <w:color w:val="000000"/>
          <w:spacing w:val="-3"/>
        </w:rPr>
        <w:t>n</w:t>
      </w:r>
      <w:r>
        <w:rPr>
          <w:rFonts w:ascii="Arial" w:hAnsi="Arial" w:cs="Arial"/>
          <w:color w:val="000000"/>
          <w:spacing w:val="1"/>
        </w:rPr>
        <w:t>j</w:t>
      </w:r>
      <w:r>
        <w:rPr>
          <w:rFonts w:ascii="Arial" w:hAnsi="Arial" w:cs="Arial"/>
          <w:color w:val="000000"/>
        </w:rPr>
        <w:t>u</w:t>
      </w:r>
      <w:r>
        <w:rPr>
          <w:rFonts w:ascii="Arial" w:hAnsi="Arial" w:cs="Arial"/>
          <w:color w:val="000000"/>
          <w:spacing w:val="-3"/>
        </w:rPr>
        <w:t>n</w:t>
      </w:r>
      <w:r>
        <w:rPr>
          <w:rFonts w:ascii="Arial" w:hAnsi="Arial" w:cs="Arial"/>
          <w:color w:val="000000"/>
          <w:spacing w:val="1"/>
        </w:rPr>
        <w:t>t</w:t>
      </w:r>
      <w:r>
        <w:rPr>
          <w:rFonts w:ascii="Arial" w:hAnsi="Arial" w:cs="Arial"/>
          <w:color w:val="000000"/>
          <w:spacing w:val="-3"/>
        </w:rPr>
        <w:t>o</w:t>
      </w:r>
      <w:r>
        <w:rPr>
          <w:rFonts w:ascii="Arial" w:hAnsi="Arial" w:cs="Arial"/>
          <w:color w:val="000000"/>
        </w:rPr>
        <w:t>s</w:t>
      </w:r>
      <w:r>
        <w:rPr>
          <w:rFonts w:ascii="Arial" w:hAnsi="Arial" w:cs="Arial"/>
          <w:color w:val="000000"/>
          <w:spacing w:val="43"/>
        </w:rPr>
        <w:t xml:space="preserve"> </w:t>
      </w:r>
      <w:r>
        <w:rPr>
          <w:rFonts w:ascii="Arial" w:hAnsi="Arial" w:cs="Arial"/>
          <w:color w:val="000000"/>
        </w:rPr>
        <w:t>de</w:t>
      </w:r>
      <w:r>
        <w:rPr>
          <w:rFonts w:ascii="Arial" w:hAnsi="Arial" w:cs="Arial"/>
          <w:color w:val="000000"/>
          <w:spacing w:val="42"/>
        </w:rPr>
        <w:t xml:space="preserve"> </w:t>
      </w:r>
      <w:r>
        <w:rPr>
          <w:rFonts w:ascii="Arial" w:hAnsi="Arial" w:cs="Arial"/>
          <w:color w:val="000000"/>
          <w:spacing w:val="-2"/>
        </w:rPr>
        <w:t>v</w:t>
      </w:r>
      <w:r>
        <w:rPr>
          <w:rFonts w:ascii="Arial" w:hAnsi="Arial" w:cs="Arial"/>
          <w:color w:val="000000"/>
        </w:rPr>
        <w:t>ari</w:t>
      </w:r>
      <w:r>
        <w:rPr>
          <w:rFonts w:ascii="Arial" w:hAnsi="Arial" w:cs="Arial"/>
          <w:color w:val="000000"/>
          <w:spacing w:val="-1"/>
        </w:rPr>
        <w:t>a</w:t>
      </w:r>
      <w:r>
        <w:rPr>
          <w:rFonts w:ascii="Arial" w:hAnsi="Arial" w:cs="Arial"/>
          <w:color w:val="000000"/>
        </w:rPr>
        <w:t>b</w:t>
      </w:r>
      <w:r>
        <w:rPr>
          <w:rFonts w:ascii="Arial" w:hAnsi="Arial" w:cs="Arial"/>
          <w:color w:val="000000"/>
          <w:spacing w:val="-1"/>
        </w:rPr>
        <w:t>l</w:t>
      </w:r>
      <w:r>
        <w:rPr>
          <w:rFonts w:ascii="Arial" w:hAnsi="Arial" w:cs="Arial"/>
          <w:color w:val="000000"/>
        </w:rPr>
        <w:t>es.</w:t>
      </w:r>
      <w:r>
        <w:rPr>
          <w:rFonts w:ascii="Arial" w:hAnsi="Arial" w:cs="Arial"/>
          <w:color w:val="000000"/>
          <w:spacing w:val="43"/>
        </w:rPr>
        <w:t xml:space="preserve"> </w:t>
      </w:r>
      <w:r>
        <w:rPr>
          <w:rFonts w:ascii="Arial" w:hAnsi="Arial" w:cs="Arial"/>
          <w:color w:val="000000"/>
          <w:spacing w:val="-1"/>
        </w:rPr>
        <w:t>E</w:t>
      </w:r>
      <w:r>
        <w:rPr>
          <w:rFonts w:ascii="Arial" w:hAnsi="Arial" w:cs="Arial"/>
          <w:color w:val="000000"/>
        </w:rPr>
        <w:t>n</w:t>
      </w:r>
      <w:r>
        <w:rPr>
          <w:rFonts w:ascii="Arial" w:hAnsi="Arial" w:cs="Arial"/>
          <w:color w:val="000000"/>
          <w:spacing w:val="42"/>
        </w:rPr>
        <w:t xml:space="preserve"> </w:t>
      </w:r>
      <w:r>
        <w:rPr>
          <w:rFonts w:ascii="Arial" w:hAnsi="Arial" w:cs="Arial"/>
          <w:color w:val="000000"/>
        </w:rPr>
        <w:t>un</w:t>
      </w:r>
      <w:r>
        <w:rPr>
          <w:rFonts w:ascii="Arial" w:hAnsi="Arial" w:cs="Arial"/>
          <w:color w:val="000000"/>
          <w:spacing w:val="42"/>
        </w:rPr>
        <w:t xml:space="preserve"> </w:t>
      </w:r>
      <w:r>
        <w:rPr>
          <w:rFonts w:ascii="Arial" w:hAnsi="Arial" w:cs="Arial"/>
          <w:color w:val="000000"/>
        </w:rPr>
        <w:t>grupo</w:t>
      </w:r>
      <w:r>
        <w:rPr>
          <w:rFonts w:ascii="Arial" w:hAnsi="Arial" w:cs="Arial"/>
          <w:color w:val="000000"/>
          <w:spacing w:val="42"/>
        </w:rPr>
        <w:t xml:space="preserve"> </w:t>
      </w:r>
      <w:r>
        <w:rPr>
          <w:rFonts w:ascii="Arial" w:hAnsi="Arial" w:cs="Arial"/>
          <w:color w:val="000000"/>
        </w:rPr>
        <w:t>se</w:t>
      </w:r>
      <w:r>
        <w:rPr>
          <w:rFonts w:ascii="Arial" w:hAnsi="Arial" w:cs="Arial"/>
          <w:color w:val="000000"/>
          <w:spacing w:val="42"/>
        </w:rPr>
        <w:t xml:space="preserve"> </w:t>
      </w:r>
      <w:r>
        <w:rPr>
          <w:rFonts w:ascii="Arial" w:hAnsi="Arial" w:cs="Arial"/>
          <w:color w:val="000000"/>
        </w:rPr>
        <w:t>p</w:t>
      </w:r>
      <w:r>
        <w:rPr>
          <w:rFonts w:ascii="Arial" w:hAnsi="Arial" w:cs="Arial"/>
          <w:color w:val="000000"/>
          <w:spacing w:val="-1"/>
        </w:rPr>
        <w:t>o</w:t>
      </w:r>
      <w:r>
        <w:rPr>
          <w:rFonts w:ascii="Arial" w:hAnsi="Arial" w:cs="Arial"/>
          <w:color w:val="000000"/>
        </w:rPr>
        <w:t>n</w:t>
      </w:r>
      <w:r>
        <w:rPr>
          <w:rFonts w:ascii="Arial" w:hAnsi="Arial" w:cs="Arial"/>
          <w:color w:val="000000"/>
          <w:spacing w:val="-1"/>
        </w:rPr>
        <w:t>d</w:t>
      </w:r>
      <w:r>
        <w:rPr>
          <w:rFonts w:ascii="Arial" w:hAnsi="Arial" w:cs="Arial"/>
          <w:color w:val="000000"/>
          <w:spacing w:val="1"/>
        </w:rPr>
        <w:t>r</w:t>
      </w:r>
      <w:r>
        <w:rPr>
          <w:rFonts w:ascii="Arial" w:hAnsi="Arial" w:cs="Arial"/>
          <w:color w:val="000000"/>
        </w:rPr>
        <w:t>án</w:t>
      </w:r>
      <w:r>
        <w:rPr>
          <w:rFonts w:ascii="Arial" w:hAnsi="Arial" w:cs="Arial"/>
          <w:color w:val="000000"/>
          <w:spacing w:val="42"/>
        </w:rPr>
        <w:t xml:space="preserve"> </w:t>
      </w:r>
      <w:r>
        <w:rPr>
          <w:rFonts w:ascii="Arial" w:hAnsi="Arial" w:cs="Arial"/>
          <w:color w:val="000000"/>
          <w:spacing w:val="-1"/>
        </w:rPr>
        <w:t>l</w:t>
      </w:r>
      <w:r>
        <w:rPr>
          <w:rFonts w:ascii="Arial" w:hAnsi="Arial" w:cs="Arial"/>
          <w:color w:val="000000"/>
        </w:rPr>
        <w:t>as</w:t>
      </w:r>
      <w:r>
        <w:rPr>
          <w:rFonts w:ascii="Arial" w:hAnsi="Arial" w:cs="Arial"/>
          <w:color w:val="000000"/>
          <w:spacing w:val="40"/>
        </w:rPr>
        <w:t xml:space="preserve"> </w:t>
      </w:r>
      <w:r>
        <w:rPr>
          <w:rFonts w:ascii="Arial" w:hAnsi="Arial" w:cs="Arial"/>
          <w:color w:val="000000"/>
          <w:spacing w:val="2"/>
        </w:rPr>
        <w:t>q</w:t>
      </w:r>
      <w:r>
        <w:rPr>
          <w:rFonts w:ascii="Arial" w:hAnsi="Arial" w:cs="Arial"/>
          <w:color w:val="000000"/>
          <w:spacing w:val="-3"/>
        </w:rPr>
        <w:t>u</w:t>
      </w:r>
      <w:r>
        <w:rPr>
          <w:rFonts w:ascii="Arial" w:hAnsi="Arial" w:cs="Arial"/>
          <w:color w:val="000000"/>
        </w:rPr>
        <w:t>e</w:t>
      </w:r>
      <w:r>
        <w:rPr>
          <w:rFonts w:ascii="Arial" w:hAnsi="Arial" w:cs="Arial"/>
          <w:color w:val="000000"/>
          <w:spacing w:val="42"/>
        </w:rPr>
        <w:t xml:space="preserve"> </w:t>
      </w:r>
      <w:r>
        <w:rPr>
          <w:rFonts w:ascii="Arial" w:hAnsi="Arial" w:cs="Arial"/>
          <w:color w:val="000000"/>
        </w:rPr>
        <w:t>no</w:t>
      </w:r>
      <w:r>
        <w:rPr>
          <w:rFonts w:ascii="Arial" w:hAnsi="Arial" w:cs="Arial"/>
          <w:color w:val="000000"/>
          <w:spacing w:val="42"/>
        </w:rPr>
        <w:t xml:space="preserve"> </w:t>
      </w:r>
      <w:r>
        <w:rPr>
          <w:rFonts w:ascii="Arial" w:hAnsi="Arial" w:cs="Arial"/>
          <w:color w:val="000000"/>
        </w:rPr>
        <w:t>dependen d</w:t>
      </w:r>
      <w:r>
        <w:rPr>
          <w:rFonts w:ascii="Arial" w:hAnsi="Arial" w:cs="Arial"/>
          <w:color w:val="000000"/>
          <w:spacing w:val="-1"/>
        </w:rPr>
        <w:t>i</w:t>
      </w:r>
      <w:r>
        <w:rPr>
          <w:rFonts w:ascii="Arial" w:hAnsi="Arial" w:cs="Arial"/>
          <w:color w:val="000000"/>
          <w:spacing w:val="1"/>
        </w:rPr>
        <w:t>r</w:t>
      </w:r>
      <w:r>
        <w:rPr>
          <w:rFonts w:ascii="Arial" w:hAnsi="Arial" w:cs="Arial"/>
          <w:color w:val="000000"/>
        </w:rPr>
        <w:t>ecta</w:t>
      </w:r>
      <w:r>
        <w:rPr>
          <w:rFonts w:ascii="Arial" w:hAnsi="Arial" w:cs="Arial"/>
          <w:color w:val="000000"/>
          <w:spacing w:val="1"/>
        </w:rPr>
        <w:t>m</w:t>
      </w:r>
      <w:r>
        <w:rPr>
          <w:rFonts w:ascii="Arial" w:hAnsi="Arial" w:cs="Arial"/>
          <w:color w:val="000000"/>
          <w:spacing w:val="-3"/>
        </w:rPr>
        <w:t>e</w:t>
      </w:r>
      <w:r>
        <w:rPr>
          <w:rFonts w:ascii="Arial" w:hAnsi="Arial" w:cs="Arial"/>
          <w:color w:val="000000"/>
        </w:rPr>
        <w:t>nte</w:t>
      </w:r>
      <w:r>
        <w:rPr>
          <w:rFonts w:ascii="Arial" w:hAnsi="Arial" w:cs="Arial"/>
          <w:color w:val="000000"/>
          <w:spacing w:val="3"/>
        </w:rPr>
        <w:t xml:space="preserve"> </w:t>
      </w:r>
      <w:r>
        <w:rPr>
          <w:rFonts w:ascii="Arial" w:hAnsi="Arial" w:cs="Arial"/>
          <w:color w:val="000000"/>
        </w:rPr>
        <w:t>del</w:t>
      </w:r>
      <w:r>
        <w:rPr>
          <w:rFonts w:ascii="Arial" w:hAnsi="Arial" w:cs="Arial"/>
          <w:color w:val="000000"/>
          <w:spacing w:val="3"/>
        </w:rPr>
        <w:t xml:space="preserve"> </w:t>
      </w:r>
      <w:r>
        <w:rPr>
          <w:rFonts w:ascii="Arial" w:hAnsi="Arial" w:cs="Arial"/>
          <w:color w:val="000000"/>
        </w:rPr>
        <w:t>s</w:t>
      </w:r>
      <w:r>
        <w:rPr>
          <w:rFonts w:ascii="Arial" w:hAnsi="Arial" w:cs="Arial"/>
          <w:color w:val="000000"/>
          <w:spacing w:val="-3"/>
        </w:rPr>
        <w:t>u</w:t>
      </w:r>
      <w:r>
        <w:rPr>
          <w:rFonts w:ascii="Arial" w:hAnsi="Arial" w:cs="Arial"/>
          <w:color w:val="000000"/>
          <w:spacing w:val="1"/>
        </w:rPr>
        <w:t>j</w:t>
      </w:r>
      <w:r>
        <w:rPr>
          <w:rFonts w:ascii="Arial" w:hAnsi="Arial" w:cs="Arial"/>
          <w:color w:val="000000"/>
        </w:rPr>
        <w:t>eto</w:t>
      </w:r>
      <w:r>
        <w:rPr>
          <w:rFonts w:ascii="Arial" w:hAnsi="Arial" w:cs="Arial"/>
          <w:color w:val="000000"/>
          <w:spacing w:val="2"/>
        </w:rPr>
        <w:t xml:space="preserve"> </w:t>
      </w:r>
      <w:r>
        <w:rPr>
          <w:rFonts w:ascii="Arial" w:hAnsi="Arial" w:cs="Arial"/>
          <w:color w:val="000000"/>
        </w:rPr>
        <w:t>y</w:t>
      </w:r>
      <w:r>
        <w:rPr>
          <w:rFonts w:ascii="Arial" w:hAnsi="Arial" w:cs="Arial"/>
          <w:color w:val="000000"/>
          <w:spacing w:val="1"/>
        </w:rPr>
        <w:t xml:space="preserve"> </w:t>
      </w:r>
      <w:r>
        <w:rPr>
          <w:rFonts w:ascii="Arial" w:hAnsi="Arial" w:cs="Arial"/>
          <w:color w:val="000000"/>
        </w:rPr>
        <w:t>en</w:t>
      </w:r>
      <w:r>
        <w:rPr>
          <w:rFonts w:ascii="Arial" w:hAnsi="Arial" w:cs="Arial"/>
          <w:color w:val="000000"/>
          <w:spacing w:val="3"/>
        </w:rPr>
        <w:t xml:space="preserve"> </w:t>
      </w:r>
      <w:r>
        <w:rPr>
          <w:rFonts w:ascii="Arial" w:hAnsi="Arial" w:cs="Arial"/>
          <w:color w:val="000000"/>
        </w:rPr>
        <w:t xml:space="preserve">casi </w:t>
      </w:r>
      <w:r>
        <w:rPr>
          <w:rFonts w:ascii="Arial" w:hAnsi="Arial" w:cs="Arial"/>
          <w:color w:val="000000"/>
          <w:spacing w:val="1"/>
        </w:rPr>
        <w:t>t</w:t>
      </w:r>
      <w:r>
        <w:rPr>
          <w:rFonts w:ascii="Arial" w:hAnsi="Arial" w:cs="Arial"/>
          <w:color w:val="000000"/>
        </w:rPr>
        <w:t>o</w:t>
      </w:r>
      <w:r>
        <w:rPr>
          <w:rFonts w:ascii="Arial" w:hAnsi="Arial" w:cs="Arial"/>
          <w:color w:val="000000"/>
          <w:spacing w:val="-1"/>
        </w:rPr>
        <w:t>d</w:t>
      </w:r>
      <w:r>
        <w:rPr>
          <w:rFonts w:ascii="Arial" w:hAnsi="Arial" w:cs="Arial"/>
          <w:color w:val="000000"/>
        </w:rPr>
        <w:t>os</w:t>
      </w:r>
      <w:r>
        <w:rPr>
          <w:rFonts w:ascii="Arial" w:hAnsi="Arial" w:cs="Arial"/>
          <w:color w:val="000000"/>
          <w:spacing w:val="2"/>
        </w:rPr>
        <w:t xml:space="preserve"> </w:t>
      </w:r>
      <w:r>
        <w:rPr>
          <w:rFonts w:ascii="Arial" w:hAnsi="Arial" w:cs="Arial"/>
          <w:color w:val="000000"/>
          <w:spacing w:val="-1"/>
        </w:rPr>
        <w:t>l</w:t>
      </w:r>
      <w:r>
        <w:rPr>
          <w:rFonts w:ascii="Arial" w:hAnsi="Arial" w:cs="Arial"/>
          <w:color w:val="000000"/>
        </w:rPr>
        <w:t>os</w:t>
      </w:r>
      <w:r>
        <w:rPr>
          <w:rFonts w:ascii="Arial" w:hAnsi="Arial" w:cs="Arial"/>
          <w:color w:val="000000"/>
          <w:spacing w:val="4"/>
        </w:rPr>
        <w:t xml:space="preserve"> </w:t>
      </w:r>
      <w:r>
        <w:rPr>
          <w:rFonts w:ascii="Arial" w:hAnsi="Arial" w:cs="Arial"/>
          <w:color w:val="000000"/>
        </w:rPr>
        <w:t>c</w:t>
      </w:r>
      <w:r>
        <w:rPr>
          <w:rFonts w:ascii="Arial" w:hAnsi="Arial" w:cs="Arial"/>
          <w:color w:val="000000"/>
          <w:spacing w:val="-3"/>
        </w:rPr>
        <w:t>a</w:t>
      </w:r>
      <w:r>
        <w:rPr>
          <w:rFonts w:ascii="Arial" w:hAnsi="Arial" w:cs="Arial"/>
          <w:color w:val="000000"/>
        </w:rPr>
        <w:t>sos</w:t>
      </w:r>
      <w:r>
        <w:rPr>
          <w:rFonts w:ascii="Arial" w:hAnsi="Arial" w:cs="Arial"/>
          <w:color w:val="000000"/>
          <w:spacing w:val="1"/>
        </w:rPr>
        <w:t xml:space="preserve"> </w:t>
      </w:r>
      <w:r>
        <w:rPr>
          <w:rFonts w:ascii="Arial" w:hAnsi="Arial" w:cs="Arial"/>
          <w:color w:val="000000"/>
        </w:rPr>
        <w:t>son</w:t>
      </w:r>
      <w:r>
        <w:rPr>
          <w:rFonts w:ascii="Arial" w:hAnsi="Arial" w:cs="Arial"/>
          <w:color w:val="000000"/>
          <w:spacing w:val="3"/>
        </w:rPr>
        <w:t xml:space="preserve"> </w:t>
      </w:r>
      <w:r>
        <w:rPr>
          <w:rFonts w:ascii="Arial" w:hAnsi="Arial" w:cs="Arial"/>
          <w:color w:val="000000"/>
          <w:spacing w:val="1"/>
        </w:rPr>
        <w:t>t</w:t>
      </w:r>
      <w:r>
        <w:rPr>
          <w:rFonts w:ascii="Arial" w:hAnsi="Arial" w:cs="Arial"/>
          <w:color w:val="000000"/>
          <w:spacing w:val="-3"/>
        </w:rPr>
        <w:t>e</w:t>
      </w:r>
      <w:r>
        <w:rPr>
          <w:rFonts w:ascii="Arial" w:hAnsi="Arial" w:cs="Arial"/>
          <w:color w:val="000000"/>
          <w:spacing w:val="1"/>
        </w:rPr>
        <w:t>m</w:t>
      </w:r>
      <w:r>
        <w:rPr>
          <w:rFonts w:ascii="Arial" w:hAnsi="Arial" w:cs="Arial"/>
          <w:color w:val="000000"/>
        </w:rPr>
        <w:t>p</w:t>
      </w:r>
      <w:r>
        <w:rPr>
          <w:rFonts w:ascii="Arial" w:hAnsi="Arial" w:cs="Arial"/>
          <w:color w:val="000000"/>
          <w:spacing w:val="-1"/>
        </w:rPr>
        <w:t>o</w:t>
      </w:r>
      <w:r>
        <w:rPr>
          <w:rFonts w:ascii="Arial" w:hAnsi="Arial" w:cs="Arial"/>
          <w:color w:val="000000"/>
          <w:spacing w:val="1"/>
        </w:rPr>
        <w:t>r</w:t>
      </w:r>
      <w:r>
        <w:rPr>
          <w:rFonts w:ascii="Arial" w:hAnsi="Arial" w:cs="Arial"/>
          <w:color w:val="000000"/>
        </w:rPr>
        <w:t>a</w:t>
      </w:r>
      <w:r>
        <w:rPr>
          <w:rFonts w:ascii="Arial" w:hAnsi="Arial" w:cs="Arial"/>
          <w:color w:val="000000"/>
          <w:spacing w:val="-1"/>
        </w:rPr>
        <w:t>l</w:t>
      </w:r>
      <w:r>
        <w:rPr>
          <w:rFonts w:ascii="Arial" w:hAnsi="Arial" w:cs="Arial"/>
          <w:color w:val="000000"/>
        </w:rPr>
        <w:t>es</w:t>
      </w:r>
      <w:r>
        <w:rPr>
          <w:rFonts w:ascii="Arial" w:hAnsi="Arial" w:cs="Arial"/>
          <w:color w:val="000000"/>
          <w:spacing w:val="2"/>
        </w:rPr>
        <w:t xml:space="preserve"> </w:t>
      </w:r>
      <w:r>
        <w:rPr>
          <w:rFonts w:ascii="Arial" w:hAnsi="Arial" w:cs="Arial"/>
          <w:color w:val="000000"/>
        </w:rPr>
        <w:t>y</w:t>
      </w:r>
      <w:r>
        <w:rPr>
          <w:rFonts w:ascii="Arial" w:hAnsi="Arial" w:cs="Arial"/>
          <w:color w:val="000000"/>
          <w:spacing w:val="1"/>
        </w:rPr>
        <w:t xml:space="preserve"> </w:t>
      </w:r>
      <w:r>
        <w:rPr>
          <w:rFonts w:ascii="Arial" w:hAnsi="Arial" w:cs="Arial"/>
          <w:color w:val="000000"/>
        </w:rPr>
        <w:t>co</w:t>
      </w:r>
      <w:r>
        <w:rPr>
          <w:rFonts w:ascii="Arial" w:hAnsi="Arial" w:cs="Arial"/>
          <w:color w:val="000000"/>
          <w:spacing w:val="-1"/>
        </w:rPr>
        <w:t>n</w:t>
      </w:r>
      <w:r>
        <w:rPr>
          <w:rFonts w:ascii="Arial" w:hAnsi="Arial" w:cs="Arial"/>
          <w:color w:val="000000"/>
        </w:rPr>
        <w:t>d</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a</w:t>
      </w:r>
      <w:r>
        <w:rPr>
          <w:rFonts w:ascii="Arial" w:hAnsi="Arial" w:cs="Arial"/>
          <w:color w:val="000000"/>
          <w:spacing w:val="-1"/>
        </w:rPr>
        <w:t>l</w:t>
      </w:r>
      <w:r>
        <w:rPr>
          <w:rFonts w:ascii="Arial" w:hAnsi="Arial" w:cs="Arial"/>
          <w:color w:val="000000"/>
        </w:rPr>
        <w:t>es,</w:t>
      </w:r>
      <w:r>
        <w:rPr>
          <w:rFonts w:ascii="Arial" w:hAnsi="Arial" w:cs="Arial"/>
          <w:color w:val="000000"/>
          <w:spacing w:val="4"/>
        </w:rPr>
        <w:t xml:space="preserve"> </w:t>
      </w:r>
      <w:r>
        <w:rPr>
          <w:rFonts w:ascii="Arial" w:hAnsi="Arial" w:cs="Arial"/>
          <w:color w:val="000000"/>
        </w:rPr>
        <w:t>c</w:t>
      </w:r>
      <w:r>
        <w:rPr>
          <w:rFonts w:ascii="Arial" w:hAnsi="Arial" w:cs="Arial"/>
          <w:color w:val="000000"/>
          <w:spacing w:val="-3"/>
        </w:rPr>
        <w:t>o</w:t>
      </w:r>
      <w:r>
        <w:rPr>
          <w:rFonts w:ascii="Arial" w:hAnsi="Arial" w:cs="Arial"/>
          <w:color w:val="000000"/>
          <w:spacing w:val="1"/>
        </w:rPr>
        <w:t>m</w:t>
      </w:r>
      <w:r>
        <w:rPr>
          <w:rFonts w:ascii="Arial" w:hAnsi="Arial" w:cs="Arial"/>
          <w:color w:val="000000"/>
        </w:rPr>
        <w:t>o</w:t>
      </w:r>
      <w:r>
        <w:rPr>
          <w:rFonts w:ascii="Arial" w:hAnsi="Arial" w:cs="Arial"/>
          <w:color w:val="000000"/>
          <w:spacing w:val="4"/>
        </w:rPr>
        <w:t xml:space="preserve"> </w:t>
      </w:r>
      <w:r>
        <w:rPr>
          <w:rFonts w:ascii="Arial" w:hAnsi="Arial" w:cs="Arial"/>
          <w:color w:val="000000"/>
          <w:spacing w:val="-3"/>
        </w:rPr>
        <w:t xml:space="preserve">la </w:t>
      </w:r>
      <w:r>
        <w:rPr>
          <w:rFonts w:ascii="Arial" w:hAnsi="Arial" w:cs="Arial"/>
          <w:color w:val="000000"/>
          <w:spacing w:val="1"/>
        </w:rPr>
        <w:t>t</w:t>
      </w:r>
      <w:r>
        <w:rPr>
          <w:rFonts w:ascii="Arial" w:hAnsi="Arial" w:cs="Arial"/>
          <w:color w:val="000000"/>
        </w:rPr>
        <w:t>emp</w:t>
      </w:r>
      <w:r>
        <w:rPr>
          <w:rFonts w:ascii="Arial" w:hAnsi="Arial" w:cs="Arial"/>
          <w:color w:val="000000"/>
          <w:spacing w:val="-3"/>
        </w:rPr>
        <w:t>e</w:t>
      </w:r>
      <w:r>
        <w:rPr>
          <w:rFonts w:ascii="Arial" w:hAnsi="Arial" w:cs="Arial"/>
          <w:color w:val="000000"/>
          <w:spacing w:val="1"/>
        </w:rPr>
        <w:t>r</w:t>
      </w:r>
      <w:r>
        <w:rPr>
          <w:rFonts w:ascii="Arial" w:hAnsi="Arial" w:cs="Arial"/>
          <w:color w:val="000000"/>
        </w:rPr>
        <w:t>at</w:t>
      </w:r>
      <w:r>
        <w:rPr>
          <w:rFonts w:ascii="Arial" w:hAnsi="Arial" w:cs="Arial"/>
          <w:color w:val="000000"/>
          <w:spacing w:val="-2"/>
        </w:rPr>
        <w:t>u</w:t>
      </w:r>
      <w:r>
        <w:rPr>
          <w:rFonts w:ascii="Arial" w:hAnsi="Arial" w:cs="Arial"/>
          <w:color w:val="000000"/>
          <w:spacing w:val="1"/>
        </w:rPr>
        <w:t>r</w:t>
      </w:r>
      <w:r>
        <w:rPr>
          <w:rFonts w:ascii="Arial" w:hAnsi="Arial" w:cs="Arial"/>
          <w:color w:val="000000"/>
        </w:rPr>
        <w:t>a,</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1"/>
        </w:rPr>
        <w:t xml:space="preserve"> </w:t>
      </w:r>
      <w:r>
        <w:rPr>
          <w:rFonts w:ascii="Arial" w:hAnsi="Arial" w:cs="Arial"/>
          <w:color w:val="000000"/>
        </w:rPr>
        <w:t>a</w:t>
      </w:r>
      <w:r>
        <w:rPr>
          <w:rFonts w:ascii="Arial" w:hAnsi="Arial" w:cs="Arial"/>
          <w:color w:val="000000"/>
          <w:spacing w:val="-1"/>
        </w:rPr>
        <w:t>l</w:t>
      </w:r>
      <w:r>
        <w:rPr>
          <w:rFonts w:ascii="Arial" w:hAnsi="Arial" w:cs="Arial"/>
          <w:color w:val="000000"/>
          <w:spacing w:val="1"/>
        </w:rPr>
        <w:t>t</w:t>
      </w:r>
      <w:r>
        <w:rPr>
          <w:rFonts w:ascii="Arial" w:hAnsi="Arial" w:cs="Arial"/>
          <w:color w:val="000000"/>
          <w:spacing w:val="-3"/>
        </w:rPr>
        <w:t>u</w:t>
      </w:r>
      <w:r>
        <w:rPr>
          <w:rFonts w:ascii="Arial" w:hAnsi="Arial" w:cs="Arial"/>
          <w:color w:val="000000"/>
          <w:spacing w:val="1"/>
        </w:rPr>
        <w:t>r</w:t>
      </w:r>
      <w:r>
        <w:rPr>
          <w:rFonts w:ascii="Arial" w:hAnsi="Arial" w:cs="Arial"/>
          <w:color w:val="000000"/>
        </w:rPr>
        <w:t>a</w:t>
      </w:r>
      <w:r>
        <w:rPr>
          <w:rFonts w:ascii="Arial" w:hAnsi="Arial" w:cs="Arial"/>
          <w:color w:val="000000"/>
          <w:spacing w:val="1"/>
        </w:rPr>
        <w:t xml:space="preserve"> </w:t>
      </w:r>
      <w:r>
        <w:rPr>
          <w:rFonts w:ascii="Arial" w:hAnsi="Arial" w:cs="Arial"/>
          <w:color w:val="000000"/>
        </w:rPr>
        <w:t>o</w:t>
      </w:r>
      <w:r>
        <w:rPr>
          <w:rFonts w:ascii="Arial" w:hAnsi="Arial" w:cs="Arial"/>
          <w:color w:val="000000"/>
          <w:spacing w:val="1"/>
        </w:rPr>
        <w:t xml:space="preserve"> </w:t>
      </w:r>
      <w:r>
        <w:rPr>
          <w:rFonts w:ascii="Arial" w:hAnsi="Arial" w:cs="Arial"/>
          <w:color w:val="000000"/>
          <w:spacing w:val="-3"/>
        </w:rPr>
        <w:t>l</w:t>
      </w:r>
      <w:r>
        <w:rPr>
          <w:rFonts w:ascii="Arial" w:hAnsi="Arial" w:cs="Arial"/>
          <w:color w:val="000000"/>
        </w:rPr>
        <w:t>a</w:t>
      </w:r>
      <w:r>
        <w:rPr>
          <w:rFonts w:ascii="Arial" w:hAnsi="Arial" w:cs="Arial"/>
          <w:color w:val="000000"/>
          <w:spacing w:val="1"/>
        </w:rPr>
        <w:t xml:space="preserve"> </w:t>
      </w:r>
      <w:r>
        <w:rPr>
          <w:rFonts w:ascii="Arial" w:hAnsi="Arial" w:cs="Arial"/>
          <w:color w:val="000000"/>
        </w:rPr>
        <w:t>ca</w:t>
      </w:r>
      <w:r>
        <w:rPr>
          <w:rFonts w:ascii="Arial" w:hAnsi="Arial" w:cs="Arial"/>
          <w:color w:val="000000"/>
          <w:spacing w:val="-1"/>
        </w:rPr>
        <w:t>li</w:t>
      </w:r>
      <w:r>
        <w:rPr>
          <w:rFonts w:ascii="Arial" w:hAnsi="Arial" w:cs="Arial"/>
          <w:color w:val="000000"/>
        </w:rPr>
        <w:t>d</w:t>
      </w:r>
      <w:r>
        <w:rPr>
          <w:rFonts w:ascii="Arial" w:hAnsi="Arial" w:cs="Arial"/>
          <w:color w:val="000000"/>
          <w:spacing w:val="-1"/>
        </w:rPr>
        <w:t>a</w:t>
      </w:r>
      <w:r>
        <w:rPr>
          <w:rFonts w:ascii="Arial" w:hAnsi="Arial" w:cs="Arial"/>
          <w:color w:val="000000"/>
        </w:rPr>
        <w:t>d</w:t>
      </w:r>
      <w:r>
        <w:rPr>
          <w:rFonts w:ascii="Arial" w:hAnsi="Arial" w:cs="Arial"/>
          <w:color w:val="000000"/>
          <w:spacing w:val="1"/>
        </w:rPr>
        <w:t xml:space="preserve"> </w:t>
      </w:r>
      <w:r>
        <w:rPr>
          <w:rFonts w:ascii="Arial" w:hAnsi="Arial" w:cs="Arial"/>
          <w:color w:val="000000"/>
        </w:rPr>
        <w:t>del a</w:t>
      </w:r>
      <w:r>
        <w:rPr>
          <w:rFonts w:ascii="Arial" w:hAnsi="Arial" w:cs="Arial"/>
          <w:color w:val="000000"/>
          <w:spacing w:val="-1"/>
        </w:rPr>
        <w:t>i</w:t>
      </w:r>
      <w:r>
        <w:rPr>
          <w:rFonts w:ascii="Arial" w:hAnsi="Arial" w:cs="Arial"/>
          <w:color w:val="000000"/>
          <w:spacing w:val="1"/>
        </w:rPr>
        <w:t>r</w:t>
      </w:r>
      <w:r>
        <w:rPr>
          <w:rFonts w:ascii="Arial" w:hAnsi="Arial" w:cs="Arial"/>
          <w:color w:val="000000"/>
        </w:rPr>
        <w:t>e,</w:t>
      </w:r>
      <w:r>
        <w:rPr>
          <w:rFonts w:ascii="Arial" w:hAnsi="Arial" w:cs="Arial"/>
          <w:color w:val="000000"/>
          <w:spacing w:val="2"/>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1"/>
        </w:rPr>
        <w:t xml:space="preserve"> </w:t>
      </w:r>
      <w:r>
        <w:rPr>
          <w:rFonts w:ascii="Arial" w:hAnsi="Arial" w:cs="Arial"/>
          <w:color w:val="000000"/>
        </w:rPr>
        <w:t>h</w:t>
      </w:r>
      <w:r>
        <w:rPr>
          <w:rFonts w:ascii="Arial" w:hAnsi="Arial" w:cs="Arial"/>
          <w:color w:val="000000"/>
          <w:spacing w:val="-1"/>
        </w:rPr>
        <w:t>o</w:t>
      </w:r>
      <w:r>
        <w:rPr>
          <w:rFonts w:ascii="Arial" w:hAnsi="Arial" w:cs="Arial"/>
          <w:color w:val="000000"/>
          <w:spacing w:val="1"/>
        </w:rPr>
        <w:t>r</w:t>
      </w:r>
      <w:r>
        <w:rPr>
          <w:rFonts w:ascii="Arial" w:hAnsi="Arial" w:cs="Arial"/>
          <w:color w:val="000000"/>
        </w:rPr>
        <w:t>a</w:t>
      </w:r>
      <w:r>
        <w:rPr>
          <w:rFonts w:ascii="Arial" w:hAnsi="Arial" w:cs="Arial"/>
          <w:color w:val="000000"/>
          <w:spacing w:val="1"/>
        </w:rPr>
        <w:t xml:space="preserve"> </w:t>
      </w:r>
      <w:r>
        <w:rPr>
          <w:rFonts w:ascii="Arial" w:hAnsi="Arial" w:cs="Arial"/>
          <w:color w:val="000000"/>
        </w:rPr>
        <w:t xml:space="preserve">del </w:t>
      </w:r>
      <w:r>
        <w:rPr>
          <w:rFonts w:ascii="Arial" w:hAnsi="Arial" w:cs="Arial"/>
          <w:color w:val="000000"/>
          <w:spacing w:val="2"/>
        </w:rPr>
        <w:t>d</w:t>
      </w:r>
      <w:r>
        <w:rPr>
          <w:rFonts w:ascii="Arial" w:hAnsi="Arial" w:cs="Arial"/>
          <w:color w:val="000000"/>
          <w:spacing w:val="-4"/>
        </w:rPr>
        <w:t>í</w:t>
      </w:r>
      <w:r>
        <w:rPr>
          <w:rFonts w:ascii="Arial" w:hAnsi="Arial" w:cs="Arial"/>
          <w:color w:val="000000"/>
        </w:rPr>
        <w:t>a</w:t>
      </w:r>
      <w:r>
        <w:rPr>
          <w:rFonts w:ascii="Arial" w:hAnsi="Arial" w:cs="Arial"/>
          <w:color w:val="000000"/>
          <w:spacing w:val="1"/>
        </w:rPr>
        <w:t xml:space="preserve"> </w:t>
      </w:r>
      <w:r>
        <w:rPr>
          <w:rFonts w:ascii="Arial" w:hAnsi="Arial" w:cs="Arial"/>
          <w:color w:val="000000"/>
        </w:rPr>
        <w:t>o</w:t>
      </w:r>
      <w:r>
        <w:rPr>
          <w:rFonts w:ascii="Arial" w:hAnsi="Arial" w:cs="Arial"/>
          <w:color w:val="000000"/>
          <w:spacing w:val="1"/>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1"/>
        </w:rPr>
        <w:t xml:space="preserve"> </w:t>
      </w:r>
      <w:r>
        <w:rPr>
          <w:rFonts w:ascii="Arial" w:hAnsi="Arial" w:cs="Arial"/>
          <w:color w:val="000000"/>
        </w:rPr>
        <w:t>edad</w:t>
      </w:r>
      <w:r>
        <w:rPr>
          <w:rFonts w:ascii="Arial" w:hAnsi="Arial" w:cs="Arial"/>
          <w:color w:val="000000"/>
          <w:spacing w:val="1"/>
        </w:rPr>
        <w:t xml:space="preserve"> </w:t>
      </w:r>
      <w:r>
        <w:rPr>
          <w:rFonts w:ascii="Arial" w:hAnsi="Arial" w:cs="Arial"/>
          <w:color w:val="000000"/>
        </w:rPr>
        <w:t xml:space="preserve">del </w:t>
      </w:r>
      <w:r>
        <w:rPr>
          <w:rFonts w:ascii="Arial" w:hAnsi="Arial" w:cs="Arial"/>
          <w:color w:val="000000"/>
          <w:spacing w:val="1"/>
        </w:rPr>
        <w:t>i</w:t>
      </w:r>
      <w:r>
        <w:rPr>
          <w:rFonts w:ascii="Arial" w:hAnsi="Arial" w:cs="Arial"/>
          <w:color w:val="000000"/>
        </w:rPr>
        <w:t>n</w:t>
      </w:r>
      <w:r>
        <w:rPr>
          <w:rFonts w:ascii="Arial" w:hAnsi="Arial" w:cs="Arial"/>
          <w:color w:val="000000"/>
          <w:spacing w:val="-1"/>
        </w:rPr>
        <w:t>di</w:t>
      </w:r>
      <w:r>
        <w:rPr>
          <w:rFonts w:ascii="Arial" w:hAnsi="Arial" w:cs="Arial"/>
          <w:color w:val="000000"/>
        </w:rPr>
        <w:t>v</w:t>
      </w:r>
      <w:r>
        <w:rPr>
          <w:rFonts w:ascii="Arial" w:hAnsi="Arial" w:cs="Arial"/>
          <w:color w:val="000000"/>
          <w:spacing w:val="-1"/>
        </w:rPr>
        <w:t>i</w:t>
      </w:r>
      <w:r>
        <w:rPr>
          <w:rFonts w:ascii="Arial" w:hAnsi="Arial" w:cs="Arial"/>
          <w:color w:val="000000"/>
        </w:rPr>
        <w:t>d</w:t>
      </w:r>
      <w:r>
        <w:rPr>
          <w:rFonts w:ascii="Arial" w:hAnsi="Arial" w:cs="Arial"/>
          <w:color w:val="000000"/>
          <w:spacing w:val="-1"/>
        </w:rPr>
        <w:t>u</w:t>
      </w:r>
      <w:r>
        <w:rPr>
          <w:rFonts w:ascii="Arial" w:hAnsi="Arial" w:cs="Arial"/>
          <w:color w:val="000000"/>
        </w:rPr>
        <w:t>o.</w:t>
      </w:r>
      <w:r>
        <w:rPr>
          <w:rFonts w:ascii="Arial" w:hAnsi="Arial" w:cs="Arial"/>
          <w:color w:val="000000"/>
          <w:spacing w:val="2"/>
        </w:rPr>
        <w:t xml:space="preserve"> </w:t>
      </w:r>
      <w:r>
        <w:rPr>
          <w:rFonts w:ascii="Arial" w:hAnsi="Arial" w:cs="Arial"/>
          <w:color w:val="000000"/>
          <w:spacing w:val="-1"/>
        </w:rPr>
        <w:t>E</w:t>
      </w:r>
      <w:r>
        <w:rPr>
          <w:rFonts w:ascii="Arial" w:hAnsi="Arial" w:cs="Arial"/>
          <w:color w:val="000000"/>
        </w:rPr>
        <w:t>n</w:t>
      </w:r>
      <w:r>
        <w:rPr>
          <w:rFonts w:ascii="Arial" w:hAnsi="Arial" w:cs="Arial"/>
          <w:color w:val="000000"/>
          <w:spacing w:val="1"/>
        </w:rPr>
        <w:t xml:space="preserve"> </w:t>
      </w:r>
      <w:r>
        <w:rPr>
          <w:rFonts w:ascii="Arial" w:hAnsi="Arial" w:cs="Arial"/>
          <w:color w:val="000000"/>
        </w:rPr>
        <w:t>ot</w:t>
      </w:r>
      <w:r>
        <w:rPr>
          <w:rFonts w:ascii="Arial" w:hAnsi="Arial" w:cs="Arial"/>
          <w:color w:val="000000"/>
          <w:spacing w:val="-1"/>
        </w:rPr>
        <w:t>r</w:t>
      </w:r>
      <w:r>
        <w:rPr>
          <w:rFonts w:ascii="Arial" w:hAnsi="Arial" w:cs="Arial"/>
          <w:color w:val="000000"/>
        </w:rPr>
        <w:t xml:space="preserve">o </w:t>
      </w:r>
      <w:r>
        <w:rPr>
          <w:rFonts w:ascii="Arial" w:hAnsi="Arial" w:cs="Arial"/>
          <w:color w:val="000000"/>
          <w:spacing w:val="2"/>
        </w:rPr>
        <w:t>g</w:t>
      </w:r>
      <w:r>
        <w:rPr>
          <w:rFonts w:ascii="Arial" w:hAnsi="Arial" w:cs="Arial"/>
          <w:color w:val="000000"/>
          <w:spacing w:val="-2"/>
        </w:rPr>
        <w:t>r</w:t>
      </w:r>
      <w:r>
        <w:rPr>
          <w:rFonts w:ascii="Arial" w:hAnsi="Arial" w:cs="Arial"/>
          <w:color w:val="000000"/>
        </w:rPr>
        <w:t>u</w:t>
      </w:r>
      <w:r>
        <w:rPr>
          <w:rFonts w:ascii="Arial" w:hAnsi="Arial" w:cs="Arial"/>
          <w:color w:val="000000"/>
          <w:spacing w:val="-1"/>
        </w:rPr>
        <w:t>p</w:t>
      </w:r>
      <w:r>
        <w:rPr>
          <w:rFonts w:ascii="Arial" w:hAnsi="Arial" w:cs="Arial"/>
          <w:color w:val="000000"/>
        </w:rPr>
        <w:t>o</w:t>
      </w:r>
      <w:r>
        <w:rPr>
          <w:rFonts w:ascii="Arial" w:hAnsi="Arial" w:cs="Arial"/>
          <w:color w:val="000000"/>
          <w:spacing w:val="47"/>
        </w:rPr>
        <w:t xml:space="preserve"> </w:t>
      </w:r>
      <w:r>
        <w:rPr>
          <w:rFonts w:ascii="Arial" w:hAnsi="Arial" w:cs="Arial"/>
          <w:color w:val="000000"/>
          <w:spacing w:val="-1"/>
        </w:rPr>
        <w:t>l</w:t>
      </w:r>
      <w:r>
        <w:rPr>
          <w:rFonts w:ascii="Arial" w:hAnsi="Arial" w:cs="Arial"/>
          <w:color w:val="000000"/>
        </w:rPr>
        <w:t>as</w:t>
      </w:r>
      <w:r>
        <w:rPr>
          <w:rFonts w:ascii="Arial" w:hAnsi="Arial" w:cs="Arial"/>
          <w:color w:val="000000"/>
          <w:spacing w:val="47"/>
        </w:rPr>
        <w:t xml:space="preserve"> </w:t>
      </w:r>
      <w:r>
        <w:rPr>
          <w:rFonts w:ascii="Arial" w:hAnsi="Arial" w:cs="Arial"/>
          <w:color w:val="000000"/>
          <w:spacing w:val="2"/>
        </w:rPr>
        <w:t>q</w:t>
      </w:r>
      <w:r>
        <w:rPr>
          <w:rFonts w:ascii="Arial" w:hAnsi="Arial" w:cs="Arial"/>
          <w:color w:val="000000"/>
        </w:rPr>
        <w:t>ue</w:t>
      </w:r>
      <w:r>
        <w:rPr>
          <w:rFonts w:ascii="Arial" w:hAnsi="Arial" w:cs="Arial"/>
          <w:color w:val="000000"/>
          <w:spacing w:val="45"/>
        </w:rPr>
        <w:t xml:space="preserve"> </w:t>
      </w:r>
      <w:r>
        <w:rPr>
          <w:rFonts w:ascii="Arial" w:hAnsi="Arial" w:cs="Arial"/>
          <w:color w:val="000000"/>
        </w:rPr>
        <w:t>son</w:t>
      </w:r>
      <w:r>
        <w:rPr>
          <w:rFonts w:ascii="Arial" w:hAnsi="Arial" w:cs="Arial"/>
          <w:color w:val="000000"/>
          <w:spacing w:val="46"/>
        </w:rPr>
        <w:t xml:space="preserve"> </w:t>
      </w:r>
      <w:r>
        <w:rPr>
          <w:rFonts w:ascii="Arial" w:hAnsi="Arial" w:cs="Arial"/>
          <w:color w:val="000000"/>
          <w:spacing w:val="-1"/>
        </w:rPr>
        <w:t>i</w:t>
      </w:r>
      <w:r>
        <w:rPr>
          <w:rFonts w:ascii="Arial" w:hAnsi="Arial" w:cs="Arial"/>
          <w:color w:val="000000"/>
        </w:rPr>
        <w:t>nt</w:t>
      </w:r>
      <w:r>
        <w:rPr>
          <w:rFonts w:ascii="Arial" w:hAnsi="Arial" w:cs="Arial"/>
          <w:color w:val="000000"/>
          <w:spacing w:val="1"/>
        </w:rPr>
        <w:t>r</w:t>
      </w:r>
      <w:r>
        <w:rPr>
          <w:rFonts w:ascii="Arial" w:hAnsi="Arial" w:cs="Arial"/>
          <w:color w:val="000000"/>
          <w:spacing w:val="-4"/>
        </w:rPr>
        <w:t>í</w:t>
      </w:r>
      <w:r>
        <w:rPr>
          <w:rFonts w:ascii="Arial" w:hAnsi="Arial" w:cs="Arial"/>
          <w:color w:val="000000"/>
        </w:rPr>
        <w:t>ns</w:t>
      </w:r>
      <w:r>
        <w:rPr>
          <w:rFonts w:ascii="Arial" w:hAnsi="Arial" w:cs="Arial"/>
          <w:color w:val="000000"/>
          <w:spacing w:val="-1"/>
        </w:rPr>
        <w:t>e</w:t>
      </w:r>
      <w:r>
        <w:rPr>
          <w:rFonts w:ascii="Arial" w:hAnsi="Arial" w:cs="Arial"/>
          <w:color w:val="000000"/>
        </w:rPr>
        <w:t>cas</w:t>
      </w:r>
      <w:r>
        <w:rPr>
          <w:rFonts w:ascii="Arial" w:hAnsi="Arial" w:cs="Arial"/>
          <w:color w:val="000000"/>
          <w:spacing w:val="47"/>
        </w:rPr>
        <w:t xml:space="preserve"> </w:t>
      </w:r>
      <w:r>
        <w:rPr>
          <w:rFonts w:ascii="Arial" w:hAnsi="Arial" w:cs="Arial"/>
          <w:color w:val="000000"/>
        </w:rPr>
        <w:t>del</w:t>
      </w:r>
      <w:r>
        <w:rPr>
          <w:rFonts w:ascii="Arial" w:hAnsi="Arial" w:cs="Arial"/>
          <w:color w:val="000000"/>
          <w:spacing w:val="49"/>
        </w:rPr>
        <w:t xml:space="preserve"> </w:t>
      </w:r>
      <w:r>
        <w:rPr>
          <w:rFonts w:ascii="Arial" w:hAnsi="Arial" w:cs="Arial"/>
          <w:color w:val="000000"/>
        </w:rPr>
        <w:t>s</w:t>
      </w:r>
      <w:r>
        <w:rPr>
          <w:rFonts w:ascii="Arial" w:hAnsi="Arial" w:cs="Arial"/>
          <w:color w:val="000000"/>
          <w:spacing w:val="-3"/>
        </w:rPr>
        <w:t>u</w:t>
      </w:r>
      <w:r>
        <w:rPr>
          <w:rFonts w:ascii="Arial" w:hAnsi="Arial" w:cs="Arial"/>
          <w:color w:val="000000"/>
          <w:spacing w:val="1"/>
        </w:rPr>
        <w:t>j</w:t>
      </w:r>
      <w:r>
        <w:rPr>
          <w:rFonts w:ascii="Arial" w:hAnsi="Arial" w:cs="Arial"/>
          <w:color w:val="000000"/>
          <w:spacing w:val="-3"/>
        </w:rPr>
        <w:t>e</w:t>
      </w:r>
      <w:r>
        <w:rPr>
          <w:rFonts w:ascii="Arial" w:hAnsi="Arial" w:cs="Arial"/>
          <w:color w:val="000000"/>
          <w:spacing w:val="1"/>
        </w:rPr>
        <w:t>t</w:t>
      </w:r>
      <w:r>
        <w:rPr>
          <w:rFonts w:ascii="Arial" w:hAnsi="Arial" w:cs="Arial"/>
          <w:color w:val="000000"/>
        </w:rPr>
        <w:t>o</w:t>
      </w:r>
      <w:r>
        <w:rPr>
          <w:rFonts w:ascii="Arial" w:hAnsi="Arial" w:cs="Arial"/>
          <w:color w:val="000000"/>
          <w:spacing w:val="48"/>
        </w:rPr>
        <w:t xml:space="preserve"> </w:t>
      </w:r>
      <w:r>
        <w:rPr>
          <w:rFonts w:ascii="Arial" w:hAnsi="Arial" w:cs="Arial"/>
          <w:color w:val="000000"/>
          <w:spacing w:val="-1"/>
        </w:rPr>
        <w:t>i</w:t>
      </w:r>
      <w:r>
        <w:rPr>
          <w:rFonts w:ascii="Arial" w:hAnsi="Arial" w:cs="Arial"/>
          <w:color w:val="000000"/>
          <w:spacing w:val="1"/>
        </w:rPr>
        <w:t>m</w:t>
      </w:r>
      <w:r>
        <w:rPr>
          <w:rFonts w:ascii="Arial" w:hAnsi="Arial" w:cs="Arial"/>
          <w:color w:val="000000"/>
        </w:rPr>
        <w:t>p</w:t>
      </w:r>
      <w:r>
        <w:rPr>
          <w:rFonts w:ascii="Arial" w:hAnsi="Arial" w:cs="Arial"/>
          <w:color w:val="000000"/>
          <w:spacing w:val="-3"/>
        </w:rPr>
        <w:t>u</w:t>
      </w:r>
      <w:r>
        <w:rPr>
          <w:rFonts w:ascii="Arial" w:hAnsi="Arial" w:cs="Arial"/>
          <w:color w:val="000000"/>
        </w:rPr>
        <w:t>estas</w:t>
      </w:r>
      <w:r>
        <w:rPr>
          <w:rFonts w:ascii="Arial" w:hAnsi="Arial" w:cs="Arial"/>
          <w:color w:val="000000"/>
          <w:spacing w:val="48"/>
        </w:rPr>
        <w:t xml:space="preserve"> </w:t>
      </w:r>
      <w:r>
        <w:rPr>
          <w:rFonts w:ascii="Arial" w:hAnsi="Arial" w:cs="Arial"/>
          <w:color w:val="000000"/>
        </w:rPr>
        <w:t>por</w:t>
      </w:r>
      <w:r>
        <w:rPr>
          <w:rFonts w:ascii="Arial" w:hAnsi="Arial" w:cs="Arial"/>
          <w:color w:val="000000"/>
          <w:spacing w:val="48"/>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45"/>
        </w:rPr>
        <w:t xml:space="preserve"> </w:t>
      </w:r>
      <w:r>
        <w:rPr>
          <w:rFonts w:ascii="Arial" w:hAnsi="Arial" w:cs="Arial"/>
          <w:color w:val="000000"/>
          <w:spacing w:val="2"/>
        </w:rPr>
        <w:t>g</w:t>
      </w:r>
      <w:r>
        <w:rPr>
          <w:rFonts w:ascii="Arial" w:hAnsi="Arial" w:cs="Arial"/>
          <w:color w:val="000000"/>
        </w:rPr>
        <w:t>e</w:t>
      </w:r>
      <w:r>
        <w:rPr>
          <w:rFonts w:ascii="Arial" w:hAnsi="Arial" w:cs="Arial"/>
          <w:color w:val="000000"/>
          <w:spacing w:val="-1"/>
        </w:rPr>
        <w:t>n</w:t>
      </w:r>
      <w:r>
        <w:rPr>
          <w:rFonts w:ascii="Arial" w:hAnsi="Arial" w:cs="Arial"/>
          <w:color w:val="000000"/>
          <w:spacing w:val="-3"/>
        </w:rPr>
        <w:t>é</w:t>
      </w:r>
      <w:r>
        <w:rPr>
          <w:rFonts w:ascii="Arial" w:hAnsi="Arial" w:cs="Arial"/>
          <w:color w:val="000000"/>
          <w:spacing w:val="1"/>
        </w:rPr>
        <w:t>t</w:t>
      </w:r>
      <w:r>
        <w:rPr>
          <w:rFonts w:ascii="Arial" w:hAnsi="Arial" w:cs="Arial"/>
          <w:color w:val="000000"/>
          <w:spacing w:val="-1"/>
        </w:rPr>
        <w:t>i</w:t>
      </w:r>
      <w:r>
        <w:rPr>
          <w:rFonts w:ascii="Arial" w:hAnsi="Arial" w:cs="Arial"/>
          <w:color w:val="000000"/>
        </w:rPr>
        <w:t>ca</w:t>
      </w:r>
      <w:r>
        <w:rPr>
          <w:rFonts w:ascii="Arial" w:hAnsi="Arial" w:cs="Arial"/>
          <w:color w:val="000000"/>
          <w:spacing w:val="47"/>
        </w:rPr>
        <w:t xml:space="preserve"> </w:t>
      </w:r>
      <w:r>
        <w:rPr>
          <w:rFonts w:ascii="Arial" w:hAnsi="Arial" w:cs="Arial"/>
          <w:color w:val="000000"/>
          <w:spacing w:val="-2"/>
        </w:rPr>
        <w:t>c</w:t>
      </w:r>
      <w:r>
        <w:rPr>
          <w:rFonts w:ascii="Arial" w:hAnsi="Arial" w:cs="Arial"/>
          <w:color w:val="000000"/>
        </w:rPr>
        <w:t>omo</w:t>
      </w:r>
      <w:r>
        <w:rPr>
          <w:rFonts w:ascii="Arial" w:hAnsi="Arial" w:cs="Arial"/>
          <w:color w:val="000000"/>
          <w:spacing w:val="47"/>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49"/>
        </w:rPr>
        <w:t xml:space="preserve"> </w:t>
      </w:r>
      <w:r>
        <w:rPr>
          <w:rFonts w:ascii="Arial" w:hAnsi="Arial" w:cs="Arial"/>
          <w:color w:val="000000"/>
        </w:rPr>
        <w:t>a</w:t>
      </w:r>
      <w:r>
        <w:rPr>
          <w:rFonts w:ascii="Arial" w:hAnsi="Arial" w:cs="Arial"/>
          <w:color w:val="000000"/>
          <w:spacing w:val="-1"/>
        </w:rPr>
        <w:t>l</w:t>
      </w:r>
      <w:r>
        <w:rPr>
          <w:rFonts w:ascii="Arial" w:hAnsi="Arial" w:cs="Arial"/>
          <w:color w:val="000000"/>
          <w:spacing w:val="1"/>
        </w:rPr>
        <w:t>t</w:t>
      </w:r>
      <w:r>
        <w:rPr>
          <w:rFonts w:ascii="Arial" w:hAnsi="Arial" w:cs="Arial"/>
          <w:color w:val="000000"/>
          <w:spacing w:val="-3"/>
        </w:rPr>
        <w:t>u</w:t>
      </w:r>
      <w:r>
        <w:rPr>
          <w:rFonts w:ascii="Arial" w:hAnsi="Arial" w:cs="Arial"/>
          <w:color w:val="000000"/>
          <w:spacing w:val="1"/>
        </w:rPr>
        <w:t>r</w:t>
      </w:r>
      <w:r>
        <w:rPr>
          <w:rFonts w:ascii="Arial" w:hAnsi="Arial" w:cs="Arial"/>
          <w:color w:val="000000"/>
        </w:rPr>
        <w:t>a,</w:t>
      </w:r>
      <w:r>
        <w:rPr>
          <w:rFonts w:ascii="Arial" w:hAnsi="Arial" w:cs="Arial"/>
          <w:color w:val="000000"/>
          <w:spacing w:val="46"/>
        </w:rPr>
        <w:t xml:space="preserve"> </w:t>
      </w:r>
      <w:r>
        <w:rPr>
          <w:rFonts w:ascii="Arial" w:hAnsi="Arial" w:cs="Arial"/>
          <w:color w:val="000000"/>
        </w:rPr>
        <w:t xml:space="preserve">el </w:t>
      </w:r>
      <w:r>
        <w:rPr>
          <w:rFonts w:ascii="Arial" w:hAnsi="Arial" w:cs="Arial"/>
          <w:color w:val="000000"/>
          <w:spacing w:val="2"/>
        </w:rPr>
        <w:t>g</w:t>
      </w:r>
      <w:r>
        <w:rPr>
          <w:rFonts w:ascii="Arial" w:hAnsi="Arial" w:cs="Arial"/>
          <w:color w:val="000000"/>
        </w:rPr>
        <w:t>é</w:t>
      </w:r>
      <w:r>
        <w:rPr>
          <w:rFonts w:ascii="Arial" w:hAnsi="Arial" w:cs="Arial"/>
          <w:color w:val="000000"/>
          <w:spacing w:val="-1"/>
        </w:rPr>
        <w:t>n</w:t>
      </w:r>
      <w:r>
        <w:rPr>
          <w:rFonts w:ascii="Arial" w:hAnsi="Arial" w:cs="Arial"/>
          <w:color w:val="000000"/>
          <w:spacing w:val="-3"/>
        </w:rPr>
        <w:t>e</w:t>
      </w:r>
      <w:r>
        <w:rPr>
          <w:rFonts w:ascii="Arial" w:hAnsi="Arial" w:cs="Arial"/>
          <w:color w:val="000000"/>
          <w:spacing w:val="1"/>
        </w:rPr>
        <w:t>r</w:t>
      </w:r>
      <w:r>
        <w:rPr>
          <w:rFonts w:ascii="Arial" w:hAnsi="Arial" w:cs="Arial"/>
          <w:color w:val="000000"/>
        </w:rPr>
        <w:t>o</w:t>
      </w:r>
      <w:r>
        <w:rPr>
          <w:rFonts w:ascii="Arial" w:hAnsi="Arial" w:cs="Arial"/>
          <w:color w:val="000000"/>
          <w:spacing w:val="5"/>
        </w:rPr>
        <w:t xml:space="preserve"> </w:t>
      </w:r>
      <w:r>
        <w:rPr>
          <w:rFonts w:ascii="Arial" w:hAnsi="Arial" w:cs="Arial"/>
          <w:color w:val="000000"/>
        </w:rPr>
        <w:t>y</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3"/>
        </w:rPr>
        <w:t xml:space="preserve"> </w:t>
      </w:r>
      <w:r>
        <w:rPr>
          <w:rFonts w:ascii="Arial" w:hAnsi="Arial" w:cs="Arial"/>
          <w:color w:val="000000"/>
          <w:spacing w:val="-3"/>
        </w:rPr>
        <w:t>p</w:t>
      </w:r>
      <w:r>
        <w:rPr>
          <w:rFonts w:ascii="Arial" w:hAnsi="Arial" w:cs="Arial"/>
          <w:color w:val="000000"/>
          <w:spacing w:val="1"/>
        </w:rPr>
        <w:t>r</w:t>
      </w:r>
      <w:r>
        <w:rPr>
          <w:rFonts w:ascii="Arial" w:hAnsi="Arial" w:cs="Arial"/>
          <w:color w:val="000000"/>
        </w:rPr>
        <w:t>o</w:t>
      </w:r>
      <w:r>
        <w:rPr>
          <w:rFonts w:ascii="Arial" w:hAnsi="Arial" w:cs="Arial"/>
          <w:color w:val="000000"/>
          <w:spacing w:val="-1"/>
        </w:rPr>
        <w:t>pi</w:t>
      </w:r>
      <w:r>
        <w:rPr>
          <w:rFonts w:ascii="Arial" w:hAnsi="Arial" w:cs="Arial"/>
          <w:color w:val="000000"/>
        </w:rPr>
        <w:t>a</w:t>
      </w:r>
      <w:r>
        <w:rPr>
          <w:rFonts w:ascii="Arial" w:hAnsi="Arial" w:cs="Arial"/>
          <w:color w:val="000000"/>
          <w:spacing w:val="2"/>
        </w:rPr>
        <w:t xml:space="preserve"> g</w:t>
      </w:r>
      <w:r>
        <w:rPr>
          <w:rFonts w:ascii="Arial" w:hAnsi="Arial" w:cs="Arial"/>
          <w:color w:val="000000"/>
        </w:rPr>
        <w:t>e</w:t>
      </w:r>
      <w:r>
        <w:rPr>
          <w:rFonts w:ascii="Arial" w:hAnsi="Arial" w:cs="Arial"/>
          <w:color w:val="000000"/>
          <w:spacing w:val="-3"/>
        </w:rPr>
        <w:t>n</w:t>
      </w:r>
      <w:r>
        <w:rPr>
          <w:rFonts w:ascii="Arial" w:hAnsi="Arial" w:cs="Arial"/>
          <w:color w:val="000000"/>
        </w:rPr>
        <w:t>étic</w:t>
      </w:r>
      <w:r>
        <w:rPr>
          <w:rFonts w:ascii="Arial" w:hAnsi="Arial" w:cs="Arial"/>
          <w:color w:val="000000"/>
          <w:spacing w:val="-1"/>
        </w:rPr>
        <w:t>a</w:t>
      </w:r>
      <w:r>
        <w:rPr>
          <w:rFonts w:ascii="Arial" w:hAnsi="Arial" w:cs="Arial"/>
          <w:color w:val="000000"/>
        </w:rPr>
        <w:t>.</w:t>
      </w:r>
      <w:r>
        <w:rPr>
          <w:rFonts w:ascii="Arial" w:hAnsi="Arial" w:cs="Arial"/>
          <w:color w:val="000000"/>
          <w:spacing w:val="4"/>
        </w:rPr>
        <w:t xml:space="preserve"> </w:t>
      </w:r>
      <w:r>
        <w:rPr>
          <w:rFonts w:ascii="Arial" w:hAnsi="Arial" w:cs="Arial"/>
          <w:color w:val="000000"/>
          <w:spacing w:val="-1"/>
        </w:rPr>
        <w:t>O</w:t>
      </w:r>
      <w:r>
        <w:rPr>
          <w:rFonts w:ascii="Arial" w:hAnsi="Arial" w:cs="Arial"/>
          <w:color w:val="000000"/>
          <w:spacing w:val="1"/>
        </w:rPr>
        <w:t>tr</w:t>
      </w:r>
      <w:r>
        <w:rPr>
          <w:rFonts w:ascii="Arial" w:hAnsi="Arial" w:cs="Arial"/>
          <w:color w:val="000000"/>
        </w:rPr>
        <w:t xml:space="preserve">o grupo </w:t>
      </w:r>
      <w:r>
        <w:rPr>
          <w:rFonts w:ascii="Arial" w:hAnsi="Arial" w:cs="Arial"/>
          <w:color w:val="000000"/>
          <w:spacing w:val="2"/>
        </w:rPr>
        <w:t>q</w:t>
      </w:r>
      <w:r>
        <w:rPr>
          <w:rFonts w:ascii="Arial" w:hAnsi="Arial" w:cs="Arial"/>
          <w:color w:val="000000"/>
        </w:rPr>
        <w:t>ue</w:t>
      </w:r>
      <w:r>
        <w:rPr>
          <w:rFonts w:ascii="Arial" w:hAnsi="Arial" w:cs="Arial"/>
          <w:color w:val="000000"/>
          <w:spacing w:val="2"/>
        </w:rPr>
        <w:t xml:space="preserve"> </w:t>
      </w:r>
      <w:r>
        <w:rPr>
          <w:rFonts w:ascii="Arial" w:hAnsi="Arial" w:cs="Arial"/>
          <w:color w:val="000000"/>
          <w:spacing w:val="-2"/>
        </w:rPr>
        <w:t>s</w:t>
      </w:r>
      <w:r>
        <w:rPr>
          <w:rFonts w:ascii="Arial" w:hAnsi="Arial" w:cs="Arial"/>
          <w:color w:val="000000"/>
        </w:rPr>
        <w:t>on</w:t>
      </w:r>
      <w:r>
        <w:rPr>
          <w:rFonts w:ascii="Arial" w:hAnsi="Arial" w:cs="Arial"/>
          <w:color w:val="000000"/>
          <w:spacing w:val="4"/>
        </w:rPr>
        <w:t xml:space="preserve"> </w:t>
      </w:r>
      <w:r>
        <w:rPr>
          <w:rFonts w:ascii="Arial" w:hAnsi="Arial" w:cs="Arial"/>
          <w:color w:val="000000"/>
        </w:rPr>
        <w:t>co</w:t>
      </w:r>
      <w:r>
        <w:rPr>
          <w:rFonts w:ascii="Arial" w:hAnsi="Arial" w:cs="Arial"/>
          <w:color w:val="000000"/>
          <w:spacing w:val="-1"/>
        </w:rPr>
        <w:t>n</w:t>
      </w:r>
      <w:r>
        <w:rPr>
          <w:rFonts w:ascii="Arial" w:hAnsi="Arial" w:cs="Arial"/>
          <w:color w:val="000000"/>
        </w:rPr>
        <w:t>d</w:t>
      </w:r>
      <w:r>
        <w:rPr>
          <w:rFonts w:ascii="Arial" w:hAnsi="Arial" w:cs="Arial"/>
          <w:color w:val="000000"/>
          <w:spacing w:val="-1"/>
        </w:rPr>
        <w:t>i</w:t>
      </w:r>
      <w:r>
        <w:rPr>
          <w:rFonts w:ascii="Arial" w:hAnsi="Arial" w:cs="Arial"/>
          <w:color w:val="000000"/>
        </w:rPr>
        <w:t>c</w:t>
      </w:r>
      <w:r>
        <w:rPr>
          <w:rFonts w:ascii="Arial" w:hAnsi="Arial" w:cs="Arial"/>
          <w:color w:val="000000"/>
          <w:spacing w:val="-1"/>
        </w:rPr>
        <w:t>i</w:t>
      </w:r>
      <w:r>
        <w:rPr>
          <w:rFonts w:ascii="Arial" w:hAnsi="Arial" w:cs="Arial"/>
          <w:color w:val="000000"/>
        </w:rPr>
        <w:t>o</w:t>
      </w:r>
      <w:r>
        <w:rPr>
          <w:rFonts w:ascii="Arial" w:hAnsi="Arial" w:cs="Arial"/>
          <w:color w:val="000000"/>
          <w:spacing w:val="-1"/>
        </w:rPr>
        <w:t>n</w:t>
      </w:r>
      <w:r>
        <w:rPr>
          <w:rFonts w:ascii="Arial" w:hAnsi="Arial" w:cs="Arial"/>
          <w:color w:val="000000"/>
        </w:rPr>
        <w:t>a</w:t>
      </w:r>
      <w:r>
        <w:rPr>
          <w:rFonts w:ascii="Arial" w:hAnsi="Arial" w:cs="Arial"/>
          <w:color w:val="000000"/>
          <w:spacing w:val="-1"/>
        </w:rPr>
        <w:t>l</w:t>
      </w:r>
      <w:r>
        <w:rPr>
          <w:rFonts w:ascii="Arial" w:hAnsi="Arial" w:cs="Arial"/>
          <w:color w:val="000000"/>
        </w:rPr>
        <w:t>es</w:t>
      </w:r>
      <w:r>
        <w:rPr>
          <w:rFonts w:ascii="Arial" w:hAnsi="Arial" w:cs="Arial"/>
          <w:color w:val="000000"/>
          <w:spacing w:val="5"/>
        </w:rPr>
        <w:t xml:space="preserve"> </w:t>
      </w:r>
      <w:r>
        <w:rPr>
          <w:rFonts w:ascii="Arial" w:hAnsi="Arial" w:cs="Arial"/>
          <w:color w:val="000000"/>
        </w:rPr>
        <w:t xml:space="preserve">y </w:t>
      </w:r>
      <w:r>
        <w:rPr>
          <w:rFonts w:ascii="Arial" w:hAnsi="Arial" w:cs="Arial"/>
          <w:color w:val="000000"/>
          <w:spacing w:val="1"/>
        </w:rPr>
        <w:t>t</w:t>
      </w:r>
      <w:r>
        <w:rPr>
          <w:rFonts w:ascii="Arial" w:hAnsi="Arial" w:cs="Arial"/>
          <w:color w:val="000000"/>
          <w:spacing w:val="-3"/>
        </w:rPr>
        <w:t>e</w:t>
      </w:r>
      <w:r>
        <w:rPr>
          <w:rFonts w:ascii="Arial" w:hAnsi="Arial" w:cs="Arial"/>
          <w:color w:val="000000"/>
          <w:spacing w:val="-2"/>
        </w:rPr>
        <w:t>m</w:t>
      </w:r>
      <w:r>
        <w:rPr>
          <w:rFonts w:ascii="Arial" w:hAnsi="Arial" w:cs="Arial"/>
          <w:color w:val="000000"/>
        </w:rPr>
        <w:t>p</w:t>
      </w:r>
      <w:r>
        <w:rPr>
          <w:rFonts w:ascii="Arial" w:hAnsi="Arial" w:cs="Arial"/>
          <w:color w:val="000000"/>
          <w:spacing w:val="-1"/>
        </w:rPr>
        <w:t>o</w:t>
      </w:r>
      <w:r>
        <w:rPr>
          <w:rFonts w:ascii="Arial" w:hAnsi="Arial" w:cs="Arial"/>
          <w:color w:val="000000"/>
          <w:spacing w:val="1"/>
        </w:rPr>
        <w:t>r</w:t>
      </w:r>
      <w:r>
        <w:rPr>
          <w:rFonts w:ascii="Arial" w:hAnsi="Arial" w:cs="Arial"/>
          <w:color w:val="000000"/>
        </w:rPr>
        <w:t>a</w:t>
      </w:r>
      <w:r>
        <w:rPr>
          <w:rFonts w:ascii="Arial" w:hAnsi="Arial" w:cs="Arial"/>
          <w:color w:val="000000"/>
          <w:spacing w:val="-1"/>
        </w:rPr>
        <w:t>l</w:t>
      </w:r>
      <w:r>
        <w:rPr>
          <w:rFonts w:ascii="Arial" w:hAnsi="Arial" w:cs="Arial"/>
          <w:color w:val="000000"/>
        </w:rPr>
        <w:t>es</w:t>
      </w:r>
      <w:r>
        <w:rPr>
          <w:rFonts w:ascii="Arial" w:hAnsi="Arial" w:cs="Arial"/>
          <w:color w:val="000000"/>
          <w:spacing w:val="5"/>
        </w:rPr>
        <w:t xml:space="preserve"> </w:t>
      </w:r>
      <w:r>
        <w:rPr>
          <w:rFonts w:ascii="Arial" w:hAnsi="Arial" w:cs="Arial"/>
          <w:color w:val="000000"/>
        </w:rPr>
        <w:t>p</w:t>
      </w:r>
      <w:r>
        <w:rPr>
          <w:rFonts w:ascii="Arial" w:hAnsi="Arial" w:cs="Arial"/>
          <w:color w:val="000000"/>
          <w:spacing w:val="-3"/>
        </w:rPr>
        <w:t>e</w:t>
      </w:r>
      <w:r>
        <w:rPr>
          <w:rFonts w:ascii="Arial" w:hAnsi="Arial" w:cs="Arial"/>
          <w:color w:val="000000"/>
          <w:spacing w:val="1"/>
        </w:rPr>
        <w:t>r</w:t>
      </w:r>
      <w:r>
        <w:rPr>
          <w:rFonts w:ascii="Arial" w:hAnsi="Arial" w:cs="Arial"/>
          <w:color w:val="000000"/>
        </w:rPr>
        <w:t>o</w:t>
      </w:r>
      <w:r>
        <w:rPr>
          <w:rFonts w:ascii="Arial" w:hAnsi="Arial" w:cs="Arial"/>
          <w:color w:val="000000"/>
          <w:spacing w:val="3"/>
        </w:rPr>
        <w:t xml:space="preserve"> </w:t>
      </w:r>
      <w:r>
        <w:rPr>
          <w:rFonts w:ascii="Arial" w:hAnsi="Arial" w:cs="Arial"/>
          <w:color w:val="000000"/>
        </w:rPr>
        <w:t>de carác</w:t>
      </w:r>
      <w:r>
        <w:rPr>
          <w:rFonts w:ascii="Arial" w:hAnsi="Arial" w:cs="Arial"/>
          <w:color w:val="000000"/>
          <w:spacing w:val="1"/>
        </w:rPr>
        <w:t>t</w:t>
      </w:r>
      <w:r>
        <w:rPr>
          <w:rFonts w:ascii="Arial" w:hAnsi="Arial" w:cs="Arial"/>
          <w:color w:val="000000"/>
          <w:spacing w:val="-3"/>
        </w:rPr>
        <w:t>e</w:t>
      </w:r>
      <w:r>
        <w:rPr>
          <w:rFonts w:ascii="Arial" w:hAnsi="Arial" w:cs="Arial"/>
          <w:color w:val="000000"/>
        </w:rPr>
        <w:t>r</w:t>
      </w:r>
      <w:r>
        <w:rPr>
          <w:rFonts w:ascii="Arial" w:hAnsi="Arial" w:cs="Arial"/>
          <w:color w:val="000000"/>
          <w:spacing w:val="15"/>
        </w:rPr>
        <w:t xml:space="preserve"> </w:t>
      </w:r>
      <w:r>
        <w:rPr>
          <w:rFonts w:ascii="Arial" w:hAnsi="Arial" w:cs="Arial"/>
          <w:color w:val="000000"/>
        </w:rPr>
        <w:t>ps</w:t>
      </w:r>
      <w:r>
        <w:rPr>
          <w:rFonts w:ascii="Arial" w:hAnsi="Arial" w:cs="Arial"/>
          <w:color w:val="000000"/>
          <w:spacing w:val="-1"/>
        </w:rPr>
        <w:t>i</w:t>
      </w:r>
      <w:r>
        <w:rPr>
          <w:rFonts w:ascii="Arial" w:hAnsi="Arial" w:cs="Arial"/>
          <w:color w:val="000000"/>
        </w:rPr>
        <w:t>co</w:t>
      </w:r>
      <w:r>
        <w:rPr>
          <w:rFonts w:ascii="Arial" w:hAnsi="Arial" w:cs="Arial"/>
          <w:color w:val="000000"/>
          <w:spacing w:val="-1"/>
        </w:rPr>
        <w:t>l</w:t>
      </w:r>
      <w:r>
        <w:rPr>
          <w:rFonts w:ascii="Arial" w:hAnsi="Arial" w:cs="Arial"/>
          <w:color w:val="000000"/>
        </w:rPr>
        <w:t>ó</w:t>
      </w:r>
      <w:r>
        <w:rPr>
          <w:rFonts w:ascii="Arial" w:hAnsi="Arial" w:cs="Arial"/>
          <w:color w:val="000000"/>
          <w:spacing w:val="2"/>
        </w:rPr>
        <w:t>g</w:t>
      </w:r>
      <w:r>
        <w:rPr>
          <w:rFonts w:ascii="Arial" w:hAnsi="Arial" w:cs="Arial"/>
          <w:color w:val="000000"/>
          <w:spacing w:val="-1"/>
        </w:rPr>
        <w:t>i</w:t>
      </w:r>
      <w:r>
        <w:rPr>
          <w:rFonts w:ascii="Arial" w:hAnsi="Arial" w:cs="Arial"/>
          <w:color w:val="000000"/>
        </w:rPr>
        <w:t>co</w:t>
      </w:r>
      <w:r>
        <w:rPr>
          <w:rFonts w:ascii="Arial" w:hAnsi="Arial" w:cs="Arial"/>
          <w:color w:val="000000"/>
          <w:spacing w:val="14"/>
        </w:rPr>
        <w:t xml:space="preserve"> </w:t>
      </w:r>
      <w:r>
        <w:rPr>
          <w:rFonts w:ascii="Arial" w:hAnsi="Arial" w:cs="Arial"/>
          <w:color w:val="000000"/>
        </w:rPr>
        <w:t>c</w:t>
      </w:r>
      <w:r>
        <w:rPr>
          <w:rFonts w:ascii="Arial" w:hAnsi="Arial" w:cs="Arial"/>
          <w:color w:val="000000"/>
          <w:spacing w:val="-3"/>
        </w:rPr>
        <w:t>o</w:t>
      </w:r>
      <w:r>
        <w:rPr>
          <w:rFonts w:ascii="Arial" w:hAnsi="Arial" w:cs="Arial"/>
          <w:color w:val="000000"/>
          <w:spacing w:val="-2"/>
        </w:rPr>
        <w:t>m</w:t>
      </w:r>
      <w:r>
        <w:rPr>
          <w:rFonts w:ascii="Arial" w:hAnsi="Arial" w:cs="Arial"/>
          <w:color w:val="000000"/>
        </w:rPr>
        <w:t>o</w:t>
      </w:r>
      <w:r>
        <w:rPr>
          <w:rFonts w:ascii="Arial" w:hAnsi="Arial" w:cs="Arial"/>
          <w:color w:val="000000"/>
          <w:spacing w:val="16"/>
        </w:rPr>
        <w:t xml:space="preserve"> </w:t>
      </w:r>
      <w:r>
        <w:rPr>
          <w:rFonts w:ascii="Arial" w:hAnsi="Arial" w:cs="Arial"/>
          <w:color w:val="000000"/>
        </w:rPr>
        <w:t>el</w:t>
      </w:r>
      <w:r>
        <w:rPr>
          <w:rFonts w:ascii="Arial" w:hAnsi="Arial" w:cs="Arial"/>
          <w:color w:val="000000"/>
          <w:spacing w:val="12"/>
        </w:rPr>
        <w:t xml:space="preserve"> </w:t>
      </w:r>
      <w:r>
        <w:rPr>
          <w:rFonts w:ascii="Arial" w:hAnsi="Arial" w:cs="Arial"/>
          <w:color w:val="000000"/>
          <w:spacing w:val="1"/>
        </w:rPr>
        <w:t>m</w:t>
      </w:r>
      <w:r>
        <w:rPr>
          <w:rFonts w:ascii="Arial" w:hAnsi="Arial" w:cs="Arial"/>
          <w:color w:val="000000"/>
          <w:spacing w:val="-1"/>
        </w:rPr>
        <w:t>i</w:t>
      </w:r>
      <w:r>
        <w:rPr>
          <w:rFonts w:ascii="Arial" w:hAnsi="Arial" w:cs="Arial"/>
          <w:color w:val="000000"/>
        </w:rPr>
        <w:t>e</w:t>
      </w:r>
      <w:r>
        <w:rPr>
          <w:rFonts w:ascii="Arial" w:hAnsi="Arial" w:cs="Arial"/>
          <w:color w:val="000000"/>
          <w:spacing w:val="-1"/>
        </w:rPr>
        <w:t>d</w:t>
      </w:r>
      <w:r>
        <w:rPr>
          <w:rFonts w:ascii="Arial" w:hAnsi="Arial" w:cs="Arial"/>
          <w:color w:val="000000"/>
        </w:rPr>
        <w:t>o,</w:t>
      </w:r>
      <w:r>
        <w:rPr>
          <w:rFonts w:ascii="Arial" w:hAnsi="Arial" w:cs="Arial"/>
          <w:color w:val="000000"/>
          <w:spacing w:val="14"/>
        </w:rPr>
        <w:t xml:space="preserve"> </w:t>
      </w:r>
      <w:r>
        <w:rPr>
          <w:rFonts w:ascii="Arial" w:hAnsi="Arial" w:cs="Arial"/>
          <w:color w:val="000000"/>
        </w:rPr>
        <w:t>el</w:t>
      </w:r>
      <w:r>
        <w:rPr>
          <w:rFonts w:ascii="Arial" w:hAnsi="Arial" w:cs="Arial"/>
          <w:color w:val="000000"/>
          <w:spacing w:val="15"/>
        </w:rPr>
        <w:t xml:space="preserve"> </w:t>
      </w:r>
      <w:r>
        <w:rPr>
          <w:rFonts w:ascii="Arial" w:hAnsi="Arial" w:cs="Arial"/>
          <w:color w:val="000000"/>
          <w:spacing w:val="-3"/>
        </w:rPr>
        <w:t>a</w:t>
      </w:r>
      <w:r>
        <w:rPr>
          <w:rFonts w:ascii="Arial" w:hAnsi="Arial" w:cs="Arial"/>
          <w:color w:val="000000"/>
          <w:spacing w:val="1"/>
        </w:rPr>
        <w:t>m</w:t>
      </w:r>
      <w:r>
        <w:rPr>
          <w:rFonts w:ascii="Arial" w:hAnsi="Arial" w:cs="Arial"/>
          <w:color w:val="000000"/>
        </w:rPr>
        <w:t>o</w:t>
      </w:r>
      <w:r>
        <w:rPr>
          <w:rFonts w:ascii="Arial" w:hAnsi="Arial" w:cs="Arial"/>
          <w:color w:val="000000"/>
          <w:spacing w:val="-14"/>
        </w:rPr>
        <w:t>r</w:t>
      </w:r>
      <w:r>
        <w:rPr>
          <w:rFonts w:ascii="Arial" w:hAnsi="Arial" w:cs="Arial"/>
          <w:color w:val="000000"/>
        </w:rPr>
        <w:t>,</w:t>
      </w:r>
      <w:r>
        <w:rPr>
          <w:rFonts w:ascii="Arial" w:hAnsi="Arial" w:cs="Arial"/>
          <w:color w:val="000000"/>
          <w:spacing w:val="17"/>
        </w:rPr>
        <w:t xml:space="preserve"> </w:t>
      </w:r>
      <w:r>
        <w:rPr>
          <w:rFonts w:ascii="Arial" w:hAnsi="Arial" w:cs="Arial"/>
          <w:color w:val="000000"/>
        </w:rPr>
        <w:t>el</w:t>
      </w:r>
      <w:r>
        <w:rPr>
          <w:rFonts w:ascii="Arial" w:hAnsi="Arial" w:cs="Arial"/>
          <w:color w:val="000000"/>
          <w:spacing w:val="12"/>
        </w:rPr>
        <w:t xml:space="preserve"> </w:t>
      </w:r>
      <w:r>
        <w:rPr>
          <w:rFonts w:ascii="Arial" w:hAnsi="Arial" w:cs="Arial"/>
          <w:color w:val="000000"/>
          <w:spacing w:val="-3"/>
        </w:rPr>
        <w:t>e</w:t>
      </w:r>
      <w:r>
        <w:rPr>
          <w:rFonts w:ascii="Arial" w:hAnsi="Arial" w:cs="Arial"/>
          <w:color w:val="000000"/>
        </w:rPr>
        <w:t>s</w:t>
      </w:r>
      <w:r>
        <w:rPr>
          <w:rFonts w:ascii="Arial" w:hAnsi="Arial" w:cs="Arial"/>
          <w:color w:val="000000"/>
          <w:spacing w:val="1"/>
        </w:rPr>
        <w:t>tr</w:t>
      </w:r>
      <w:r>
        <w:rPr>
          <w:rFonts w:ascii="Arial" w:hAnsi="Arial" w:cs="Arial"/>
          <w:color w:val="000000"/>
        </w:rPr>
        <w:t>és</w:t>
      </w:r>
      <w:r>
        <w:rPr>
          <w:rFonts w:ascii="Arial" w:hAnsi="Arial" w:cs="Arial"/>
          <w:color w:val="000000"/>
          <w:spacing w:val="14"/>
        </w:rPr>
        <w:t xml:space="preserve"> </w:t>
      </w:r>
      <w:r>
        <w:rPr>
          <w:rFonts w:ascii="Arial" w:hAnsi="Arial" w:cs="Arial"/>
          <w:color w:val="000000"/>
        </w:rPr>
        <w:t>o</w:t>
      </w:r>
      <w:r>
        <w:rPr>
          <w:rFonts w:ascii="Arial" w:hAnsi="Arial" w:cs="Arial"/>
          <w:color w:val="000000"/>
          <w:spacing w:val="13"/>
        </w:rPr>
        <w:t xml:space="preserve"> </w:t>
      </w:r>
      <w:r>
        <w:rPr>
          <w:rFonts w:ascii="Arial" w:hAnsi="Arial" w:cs="Arial"/>
          <w:color w:val="000000"/>
        </w:rPr>
        <w:t>el</w:t>
      </w:r>
      <w:r>
        <w:rPr>
          <w:rFonts w:ascii="Arial" w:hAnsi="Arial" w:cs="Arial"/>
          <w:color w:val="000000"/>
          <w:spacing w:val="15"/>
        </w:rPr>
        <w:t xml:space="preserve"> </w:t>
      </w:r>
      <w:r>
        <w:rPr>
          <w:rFonts w:ascii="Arial" w:hAnsi="Arial" w:cs="Arial"/>
          <w:color w:val="000000"/>
        </w:rPr>
        <w:t>su</w:t>
      </w:r>
      <w:r>
        <w:rPr>
          <w:rFonts w:ascii="Arial" w:hAnsi="Arial" w:cs="Arial"/>
          <w:color w:val="000000"/>
          <w:spacing w:val="-1"/>
        </w:rPr>
        <w:t>e</w:t>
      </w:r>
      <w:r>
        <w:rPr>
          <w:rFonts w:ascii="Arial" w:hAnsi="Arial" w:cs="Arial"/>
          <w:color w:val="000000"/>
        </w:rPr>
        <w:t>ñ</w:t>
      </w:r>
      <w:r>
        <w:rPr>
          <w:rFonts w:ascii="Arial" w:hAnsi="Arial" w:cs="Arial"/>
          <w:color w:val="000000"/>
          <w:spacing w:val="-3"/>
        </w:rPr>
        <w:t>o</w:t>
      </w:r>
      <w:r>
        <w:rPr>
          <w:rFonts w:ascii="Arial" w:hAnsi="Arial" w:cs="Arial"/>
          <w:color w:val="000000"/>
        </w:rPr>
        <w:t>.</w:t>
      </w:r>
      <w:r>
        <w:rPr>
          <w:rFonts w:ascii="Arial" w:hAnsi="Arial" w:cs="Arial"/>
          <w:color w:val="000000"/>
          <w:spacing w:val="13"/>
        </w:rPr>
        <w:t xml:space="preserve"> </w:t>
      </w:r>
      <w:r>
        <w:rPr>
          <w:rFonts w:ascii="Arial" w:hAnsi="Arial" w:cs="Arial"/>
          <w:color w:val="000000"/>
        </w:rPr>
        <w:t>Y</w:t>
      </w:r>
      <w:r>
        <w:rPr>
          <w:rFonts w:ascii="Arial" w:hAnsi="Arial" w:cs="Arial"/>
          <w:color w:val="000000"/>
          <w:spacing w:val="8"/>
        </w:rPr>
        <w:t xml:space="preserve"> </w:t>
      </w:r>
      <w:r>
        <w:rPr>
          <w:rFonts w:ascii="Arial" w:hAnsi="Arial" w:cs="Arial"/>
          <w:color w:val="000000"/>
        </w:rPr>
        <w:t>en</w:t>
      </w:r>
      <w:r>
        <w:rPr>
          <w:rFonts w:ascii="Arial" w:hAnsi="Arial" w:cs="Arial"/>
          <w:color w:val="000000"/>
          <w:spacing w:val="15"/>
        </w:rPr>
        <w:t xml:space="preserve"> </w:t>
      </w:r>
      <w:r>
        <w:rPr>
          <w:rFonts w:ascii="Arial" w:hAnsi="Arial" w:cs="Arial"/>
          <w:color w:val="000000"/>
        </w:rPr>
        <w:t>el</w:t>
      </w:r>
      <w:r>
        <w:rPr>
          <w:rFonts w:ascii="Arial" w:hAnsi="Arial" w:cs="Arial"/>
          <w:color w:val="000000"/>
          <w:spacing w:val="12"/>
        </w:rPr>
        <w:t xml:space="preserve"> </w:t>
      </w:r>
      <w:r>
        <w:rPr>
          <w:rFonts w:ascii="Arial" w:hAnsi="Arial" w:cs="Arial"/>
          <w:color w:val="000000"/>
        </w:rPr>
        <w:t>ú</w:t>
      </w:r>
      <w:r>
        <w:rPr>
          <w:rFonts w:ascii="Arial" w:hAnsi="Arial" w:cs="Arial"/>
          <w:color w:val="000000"/>
          <w:spacing w:val="-1"/>
        </w:rPr>
        <w:t>l</w:t>
      </w:r>
      <w:r>
        <w:rPr>
          <w:rFonts w:ascii="Arial" w:hAnsi="Arial" w:cs="Arial"/>
          <w:color w:val="000000"/>
          <w:spacing w:val="1"/>
        </w:rPr>
        <w:t>t</w:t>
      </w:r>
      <w:r>
        <w:rPr>
          <w:rFonts w:ascii="Arial" w:hAnsi="Arial" w:cs="Arial"/>
          <w:color w:val="000000"/>
          <w:spacing w:val="-1"/>
        </w:rPr>
        <w:t>i</w:t>
      </w:r>
      <w:r>
        <w:rPr>
          <w:rFonts w:ascii="Arial" w:hAnsi="Arial" w:cs="Arial"/>
          <w:color w:val="000000"/>
          <w:spacing w:val="1"/>
        </w:rPr>
        <w:t>m</w:t>
      </w:r>
      <w:r>
        <w:rPr>
          <w:rFonts w:ascii="Arial" w:hAnsi="Arial" w:cs="Arial"/>
          <w:color w:val="000000"/>
        </w:rPr>
        <w:t>o</w:t>
      </w:r>
      <w:r>
        <w:rPr>
          <w:rFonts w:ascii="Arial" w:hAnsi="Arial" w:cs="Arial"/>
          <w:color w:val="000000"/>
          <w:spacing w:val="13"/>
        </w:rPr>
        <w:t xml:space="preserve"> </w:t>
      </w:r>
      <w:r>
        <w:rPr>
          <w:rFonts w:ascii="Arial" w:hAnsi="Arial" w:cs="Arial"/>
          <w:color w:val="000000"/>
        </w:rPr>
        <w:t>se</w:t>
      </w:r>
      <w:r>
        <w:rPr>
          <w:rFonts w:ascii="Arial" w:hAnsi="Arial" w:cs="Arial"/>
          <w:color w:val="000000"/>
          <w:spacing w:val="13"/>
        </w:rPr>
        <w:t xml:space="preserve"> </w:t>
      </w:r>
      <w:r>
        <w:rPr>
          <w:rFonts w:ascii="Arial" w:hAnsi="Arial" w:cs="Arial"/>
          <w:color w:val="000000"/>
        </w:rPr>
        <w:t xml:space="preserve">unen </w:t>
      </w:r>
      <w:r>
        <w:rPr>
          <w:rFonts w:ascii="Arial" w:hAnsi="Arial" w:cs="Arial"/>
          <w:color w:val="000000"/>
          <w:spacing w:val="-1"/>
        </w:rPr>
        <w:t>l</w:t>
      </w:r>
      <w:r>
        <w:rPr>
          <w:rFonts w:ascii="Arial" w:hAnsi="Arial" w:cs="Arial"/>
          <w:color w:val="000000"/>
        </w:rPr>
        <w:t>as</w:t>
      </w:r>
      <w:r>
        <w:rPr>
          <w:rFonts w:ascii="Arial" w:hAnsi="Arial" w:cs="Arial"/>
          <w:color w:val="000000"/>
          <w:spacing w:val="42"/>
        </w:rPr>
        <w:t xml:space="preserve"> </w:t>
      </w:r>
      <w:r>
        <w:rPr>
          <w:rFonts w:ascii="Arial" w:hAnsi="Arial" w:cs="Arial"/>
          <w:color w:val="000000"/>
          <w:spacing w:val="-2"/>
        </w:rPr>
        <w:t>v</w:t>
      </w:r>
      <w:r>
        <w:rPr>
          <w:rFonts w:ascii="Arial" w:hAnsi="Arial" w:cs="Arial"/>
          <w:color w:val="000000"/>
        </w:rPr>
        <w:t>ari</w:t>
      </w:r>
      <w:r>
        <w:rPr>
          <w:rFonts w:ascii="Arial" w:hAnsi="Arial" w:cs="Arial"/>
          <w:color w:val="000000"/>
          <w:spacing w:val="-1"/>
        </w:rPr>
        <w:t>a</w:t>
      </w:r>
      <w:r>
        <w:rPr>
          <w:rFonts w:ascii="Arial" w:hAnsi="Arial" w:cs="Arial"/>
          <w:color w:val="000000"/>
        </w:rPr>
        <w:t>b</w:t>
      </w:r>
      <w:r>
        <w:rPr>
          <w:rFonts w:ascii="Arial" w:hAnsi="Arial" w:cs="Arial"/>
          <w:color w:val="000000"/>
          <w:spacing w:val="-1"/>
        </w:rPr>
        <w:t>l</w:t>
      </w:r>
      <w:r>
        <w:rPr>
          <w:rFonts w:ascii="Arial" w:hAnsi="Arial" w:cs="Arial"/>
          <w:color w:val="000000"/>
        </w:rPr>
        <w:t>es</w:t>
      </w:r>
      <w:r>
        <w:rPr>
          <w:rFonts w:ascii="Arial" w:hAnsi="Arial" w:cs="Arial"/>
          <w:color w:val="000000"/>
          <w:spacing w:val="43"/>
        </w:rPr>
        <w:t xml:space="preserve"> </w:t>
      </w:r>
      <w:r>
        <w:rPr>
          <w:rFonts w:ascii="Arial" w:hAnsi="Arial" w:cs="Arial"/>
          <w:color w:val="000000"/>
          <w:spacing w:val="2"/>
        </w:rPr>
        <w:t>q</w:t>
      </w:r>
      <w:r>
        <w:rPr>
          <w:rFonts w:ascii="Arial" w:hAnsi="Arial" w:cs="Arial"/>
          <w:color w:val="000000"/>
        </w:rPr>
        <w:t>ue</w:t>
      </w:r>
      <w:r>
        <w:rPr>
          <w:rFonts w:ascii="Arial" w:hAnsi="Arial" w:cs="Arial"/>
          <w:color w:val="000000"/>
          <w:spacing w:val="42"/>
        </w:rPr>
        <w:t xml:space="preserve"> </w:t>
      </w:r>
      <w:r>
        <w:rPr>
          <w:rFonts w:ascii="Arial" w:hAnsi="Arial" w:cs="Arial"/>
          <w:color w:val="000000"/>
        </w:rPr>
        <w:t>son</w:t>
      </w:r>
      <w:r>
        <w:rPr>
          <w:rFonts w:ascii="Arial" w:hAnsi="Arial" w:cs="Arial"/>
          <w:color w:val="000000"/>
          <w:spacing w:val="42"/>
        </w:rPr>
        <w:t xml:space="preserve"> </w:t>
      </w:r>
      <w:r>
        <w:rPr>
          <w:rFonts w:ascii="Arial" w:hAnsi="Arial" w:cs="Arial"/>
          <w:color w:val="000000"/>
          <w:spacing w:val="-3"/>
        </w:rPr>
        <w:t>p</w:t>
      </w:r>
      <w:r>
        <w:rPr>
          <w:rFonts w:ascii="Arial" w:hAnsi="Arial" w:cs="Arial"/>
          <w:color w:val="000000"/>
          <w:spacing w:val="1"/>
        </w:rPr>
        <w:t>r</w:t>
      </w:r>
      <w:r>
        <w:rPr>
          <w:rFonts w:ascii="Arial" w:hAnsi="Arial" w:cs="Arial"/>
          <w:color w:val="000000"/>
        </w:rPr>
        <w:t>o</w:t>
      </w:r>
      <w:r>
        <w:rPr>
          <w:rFonts w:ascii="Arial" w:hAnsi="Arial" w:cs="Arial"/>
          <w:color w:val="000000"/>
          <w:spacing w:val="-1"/>
        </w:rPr>
        <w:t>pi</w:t>
      </w:r>
      <w:r>
        <w:rPr>
          <w:rFonts w:ascii="Arial" w:hAnsi="Arial" w:cs="Arial"/>
          <w:color w:val="000000"/>
        </w:rPr>
        <w:t>amen</w:t>
      </w:r>
      <w:r>
        <w:rPr>
          <w:rFonts w:ascii="Arial" w:hAnsi="Arial" w:cs="Arial"/>
          <w:color w:val="000000"/>
          <w:spacing w:val="1"/>
        </w:rPr>
        <w:t>t</w:t>
      </w:r>
      <w:r>
        <w:rPr>
          <w:rFonts w:ascii="Arial" w:hAnsi="Arial" w:cs="Arial"/>
          <w:color w:val="000000"/>
        </w:rPr>
        <w:t>e</w:t>
      </w:r>
      <w:r>
        <w:rPr>
          <w:rFonts w:ascii="Arial" w:hAnsi="Arial" w:cs="Arial"/>
          <w:color w:val="000000"/>
          <w:spacing w:val="40"/>
        </w:rPr>
        <w:t xml:space="preserve"> </w:t>
      </w:r>
      <w:r>
        <w:rPr>
          <w:rFonts w:ascii="Arial" w:hAnsi="Arial" w:cs="Arial"/>
          <w:color w:val="000000"/>
          <w:spacing w:val="1"/>
        </w:rPr>
        <w:t>m</w:t>
      </w:r>
      <w:r>
        <w:rPr>
          <w:rFonts w:ascii="Arial" w:hAnsi="Arial" w:cs="Arial"/>
          <w:color w:val="000000"/>
        </w:rPr>
        <w:t>o</w:t>
      </w:r>
      <w:r>
        <w:rPr>
          <w:rFonts w:ascii="Arial" w:hAnsi="Arial" w:cs="Arial"/>
          <w:color w:val="000000"/>
          <w:spacing w:val="-1"/>
        </w:rPr>
        <w:t>d</w:t>
      </w:r>
      <w:r>
        <w:rPr>
          <w:rFonts w:ascii="Arial" w:hAnsi="Arial" w:cs="Arial"/>
          <w:color w:val="000000"/>
          <w:spacing w:val="-3"/>
        </w:rPr>
        <w:t>i</w:t>
      </w:r>
      <w:r>
        <w:rPr>
          <w:rFonts w:ascii="Arial" w:hAnsi="Arial" w:cs="Arial"/>
          <w:color w:val="000000"/>
          <w:spacing w:val="3"/>
        </w:rPr>
        <w:t>f</w:t>
      </w:r>
      <w:r>
        <w:rPr>
          <w:rFonts w:ascii="Arial" w:hAnsi="Arial" w:cs="Arial"/>
          <w:color w:val="000000"/>
          <w:spacing w:val="-1"/>
        </w:rPr>
        <w:t>i</w:t>
      </w:r>
      <w:r>
        <w:rPr>
          <w:rFonts w:ascii="Arial" w:hAnsi="Arial" w:cs="Arial"/>
          <w:color w:val="000000"/>
        </w:rPr>
        <w:t>ca</w:t>
      </w:r>
      <w:r>
        <w:rPr>
          <w:rFonts w:ascii="Arial" w:hAnsi="Arial" w:cs="Arial"/>
          <w:color w:val="000000"/>
          <w:spacing w:val="-1"/>
        </w:rPr>
        <w:t>bl</w:t>
      </w:r>
      <w:r>
        <w:rPr>
          <w:rFonts w:ascii="Arial" w:hAnsi="Arial" w:cs="Arial"/>
          <w:color w:val="000000"/>
        </w:rPr>
        <w:t>es</w:t>
      </w:r>
      <w:r>
        <w:rPr>
          <w:rFonts w:ascii="Arial" w:hAnsi="Arial" w:cs="Arial"/>
          <w:color w:val="000000"/>
          <w:spacing w:val="40"/>
        </w:rPr>
        <w:t xml:space="preserve"> </w:t>
      </w:r>
      <w:r>
        <w:rPr>
          <w:rFonts w:ascii="Arial" w:hAnsi="Arial" w:cs="Arial"/>
          <w:color w:val="000000"/>
        </w:rPr>
        <w:t>por</w:t>
      </w:r>
      <w:r>
        <w:rPr>
          <w:rFonts w:ascii="Arial" w:hAnsi="Arial" w:cs="Arial"/>
          <w:color w:val="000000"/>
          <w:spacing w:val="43"/>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42"/>
        </w:rPr>
        <w:t xml:space="preserve"> </w:t>
      </w:r>
      <w:r>
        <w:rPr>
          <w:rFonts w:ascii="Arial" w:hAnsi="Arial" w:cs="Arial"/>
          <w:color w:val="000000"/>
        </w:rPr>
        <w:t>p</w:t>
      </w:r>
      <w:r>
        <w:rPr>
          <w:rFonts w:ascii="Arial" w:hAnsi="Arial" w:cs="Arial"/>
          <w:color w:val="000000"/>
          <w:spacing w:val="-1"/>
        </w:rPr>
        <w:t>e</w:t>
      </w:r>
      <w:r>
        <w:rPr>
          <w:rFonts w:ascii="Arial" w:hAnsi="Arial" w:cs="Arial"/>
          <w:color w:val="000000"/>
          <w:spacing w:val="-2"/>
        </w:rPr>
        <w:t>r</w:t>
      </w:r>
      <w:r>
        <w:rPr>
          <w:rFonts w:ascii="Arial" w:hAnsi="Arial" w:cs="Arial"/>
          <w:color w:val="000000"/>
        </w:rPr>
        <w:t>so</w:t>
      </w:r>
      <w:r>
        <w:rPr>
          <w:rFonts w:ascii="Arial" w:hAnsi="Arial" w:cs="Arial"/>
          <w:color w:val="000000"/>
          <w:spacing w:val="-1"/>
        </w:rPr>
        <w:t>n</w:t>
      </w:r>
      <w:r>
        <w:rPr>
          <w:rFonts w:ascii="Arial" w:hAnsi="Arial" w:cs="Arial"/>
          <w:color w:val="000000"/>
        </w:rPr>
        <w:t>a,</w:t>
      </w:r>
      <w:r>
        <w:rPr>
          <w:rFonts w:ascii="Arial" w:hAnsi="Arial" w:cs="Arial"/>
          <w:color w:val="000000"/>
          <w:spacing w:val="41"/>
        </w:rPr>
        <w:t xml:space="preserve"> </w:t>
      </w:r>
      <w:r>
        <w:rPr>
          <w:rFonts w:ascii="Arial" w:hAnsi="Arial" w:cs="Arial"/>
          <w:color w:val="000000"/>
        </w:rPr>
        <w:t>como</w:t>
      </w:r>
      <w:r>
        <w:rPr>
          <w:rFonts w:ascii="Arial" w:hAnsi="Arial" w:cs="Arial"/>
          <w:color w:val="000000"/>
          <w:spacing w:val="40"/>
        </w:rPr>
        <w:t xml:space="preserve"> </w:t>
      </w:r>
      <w:r>
        <w:rPr>
          <w:rFonts w:ascii="Arial" w:hAnsi="Arial" w:cs="Arial"/>
          <w:color w:val="000000"/>
        </w:rPr>
        <w:t>son</w:t>
      </w:r>
      <w:r>
        <w:rPr>
          <w:rFonts w:ascii="Arial" w:hAnsi="Arial" w:cs="Arial"/>
          <w:color w:val="000000"/>
          <w:spacing w:val="42"/>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42"/>
        </w:rPr>
        <w:t xml:space="preserve"> </w:t>
      </w:r>
      <w:r>
        <w:rPr>
          <w:rFonts w:ascii="Arial" w:hAnsi="Arial" w:cs="Arial"/>
          <w:color w:val="000000"/>
        </w:rPr>
        <w:t>acti</w:t>
      </w:r>
      <w:r>
        <w:rPr>
          <w:rFonts w:ascii="Arial" w:hAnsi="Arial" w:cs="Arial"/>
          <w:color w:val="000000"/>
          <w:spacing w:val="-3"/>
        </w:rPr>
        <w:t>v</w:t>
      </w:r>
      <w:r>
        <w:rPr>
          <w:rFonts w:ascii="Arial" w:hAnsi="Arial" w:cs="Arial"/>
          <w:color w:val="000000"/>
          <w:spacing w:val="-1"/>
        </w:rPr>
        <w:t>i</w:t>
      </w:r>
      <w:r>
        <w:rPr>
          <w:rFonts w:ascii="Arial" w:hAnsi="Arial" w:cs="Arial"/>
          <w:color w:val="000000"/>
        </w:rPr>
        <w:t>d</w:t>
      </w:r>
      <w:r>
        <w:rPr>
          <w:rFonts w:ascii="Arial" w:hAnsi="Arial" w:cs="Arial"/>
          <w:color w:val="000000"/>
          <w:spacing w:val="-1"/>
        </w:rPr>
        <w:t>a</w:t>
      </w:r>
      <w:r>
        <w:rPr>
          <w:rFonts w:ascii="Arial" w:hAnsi="Arial" w:cs="Arial"/>
          <w:color w:val="000000"/>
        </w:rPr>
        <w:t xml:space="preserve">d </w:t>
      </w:r>
      <w:r>
        <w:rPr>
          <w:rFonts w:ascii="Arial" w:hAnsi="Arial" w:cs="Arial"/>
          <w:color w:val="000000"/>
          <w:spacing w:val="3"/>
        </w:rPr>
        <w:t>f</w:t>
      </w:r>
      <w:r>
        <w:rPr>
          <w:rFonts w:ascii="Arial" w:hAnsi="Arial" w:cs="Arial"/>
          <w:color w:val="000000"/>
          <w:spacing w:val="-4"/>
        </w:rPr>
        <w:t>í</w:t>
      </w:r>
      <w:r>
        <w:rPr>
          <w:rFonts w:ascii="Arial" w:hAnsi="Arial" w:cs="Arial"/>
          <w:color w:val="000000"/>
        </w:rPr>
        <w:t>s</w:t>
      </w:r>
      <w:r>
        <w:rPr>
          <w:rFonts w:ascii="Arial" w:hAnsi="Arial" w:cs="Arial"/>
          <w:color w:val="000000"/>
          <w:spacing w:val="-1"/>
        </w:rPr>
        <w:t>i</w:t>
      </w:r>
      <w:r>
        <w:rPr>
          <w:rFonts w:ascii="Arial" w:hAnsi="Arial" w:cs="Arial"/>
          <w:color w:val="000000"/>
        </w:rPr>
        <w:t>ca</w:t>
      </w:r>
      <w:r>
        <w:rPr>
          <w:rFonts w:ascii="Arial" w:hAnsi="Arial" w:cs="Arial"/>
          <w:color w:val="000000"/>
          <w:spacing w:val="1"/>
        </w:rPr>
        <w:t xml:space="preserve"> </w:t>
      </w:r>
      <w:r>
        <w:rPr>
          <w:rFonts w:ascii="Arial" w:hAnsi="Arial" w:cs="Arial"/>
          <w:color w:val="000000"/>
          <w:spacing w:val="2"/>
        </w:rPr>
        <w:t>q</w:t>
      </w:r>
      <w:r>
        <w:rPr>
          <w:rFonts w:ascii="Arial" w:hAnsi="Arial" w:cs="Arial"/>
          <w:color w:val="000000"/>
        </w:rPr>
        <w:t xml:space="preserve">ue </w:t>
      </w:r>
      <w:r>
        <w:rPr>
          <w:rFonts w:ascii="Arial" w:hAnsi="Arial" w:cs="Arial"/>
          <w:color w:val="000000"/>
          <w:spacing w:val="1"/>
        </w:rPr>
        <w:t>r</w:t>
      </w:r>
      <w:r>
        <w:rPr>
          <w:rFonts w:ascii="Arial" w:hAnsi="Arial" w:cs="Arial"/>
          <w:color w:val="000000"/>
        </w:rPr>
        <w:t>e</w:t>
      </w:r>
      <w:r>
        <w:rPr>
          <w:rFonts w:ascii="Arial" w:hAnsi="Arial" w:cs="Arial"/>
          <w:color w:val="000000"/>
          <w:spacing w:val="-1"/>
        </w:rPr>
        <w:t>ali</w:t>
      </w:r>
      <w:r>
        <w:rPr>
          <w:rFonts w:ascii="Arial" w:hAnsi="Arial" w:cs="Arial"/>
          <w:color w:val="000000"/>
          <w:spacing w:val="-2"/>
        </w:rPr>
        <w:t>z</w:t>
      </w:r>
      <w:r>
        <w:rPr>
          <w:rFonts w:ascii="Arial" w:hAnsi="Arial" w:cs="Arial"/>
          <w:color w:val="000000"/>
        </w:rPr>
        <w:t>a,</w:t>
      </w:r>
      <w:r>
        <w:rPr>
          <w:rFonts w:ascii="Arial" w:hAnsi="Arial" w:cs="Arial"/>
          <w:color w:val="000000"/>
          <w:spacing w:val="5"/>
        </w:rPr>
        <w:t xml:space="preserve"> </w:t>
      </w:r>
      <w:r>
        <w:rPr>
          <w:rFonts w:ascii="Arial" w:hAnsi="Arial" w:cs="Arial"/>
          <w:color w:val="000000"/>
        </w:rPr>
        <w:t xml:space="preserve">el </w:t>
      </w:r>
      <w:r>
        <w:rPr>
          <w:rFonts w:ascii="Arial" w:hAnsi="Arial" w:cs="Arial"/>
          <w:color w:val="000000"/>
          <w:spacing w:val="1"/>
        </w:rPr>
        <w:t>t</w:t>
      </w:r>
      <w:r>
        <w:rPr>
          <w:rFonts w:ascii="Arial" w:hAnsi="Arial" w:cs="Arial"/>
          <w:color w:val="000000"/>
          <w:spacing w:val="-1"/>
        </w:rPr>
        <w:t>i</w:t>
      </w:r>
      <w:r>
        <w:rPr>
          <w:rFonts w:ascii="Arial" w:hAnsi="Arial" w:cs="Arial"/>
          <w:color w:val="000000"/>
        </w:rPr>
        <w:t>po de</w:t>
      </w:r>
      <w:r>
        <w:rPr>
          <w:rFonts w:ascii="Arial" w:hAnsi="Arial" w:cs="Arial"/>
          <w:color w:val="000000"/>
          <w:spacing w:val="3"/>
        </w:rPr>
        <w:t xml:space="preserve"> </w:t>
      </w:r>
      <w:r>
        <w:rPr>
          <w:rFonts w:ascii="Arial" w:hAnsi="Arial" w:cs="Arial"/>
          <w:color w:val="000000"/>
        </w:rPr>
        <w:t>acti</w:t>
      </w:r>
      <w:r>
        <w:rPr>
          <w:rFonts w:ascii="Arial" w:hAnsi="Arial" w:cs="Arial"/>
          <w:color w:val="000000"/>
          <w:spacing w:val="-3"/>
        </w:rPr>
        <w:t>v</w:t>
      </w:r>
      <w:r>
        <w:rPr>
          <w:rFonts w:ascii="Arial" w:hAnsi="Arial" w:cs="Arial"/>
          <w:color w:val="000000"/>
          <w:spacing w:val="-1"/>
        </w:rPr>
        <w:t>i</w:t>
      </w:r>
      <w:r>
        <w:rPr>
          <w:rFonts w:ascii="Arial" w:hAnsi="Arial" w:cs="Arial"/>
          <w:color w:val="000000"/>
        </w:rPr>
        <w:t>d</w:t>
      </w:r>
      <w:r>
        <w:rPr>
          <w:rFonts w:ascii="Arial" w:hAnsi="Arial" w:cs="Arial"/>
          <w:color w:val="000000"/>
          <w:spacing w:val="-1"/>
        </w:rPr>
        <w:t>a</w:t>
      </w:r>
      <w:r>
        <w:rPr>
          <w:rFonts w:ascii="Arial" w:hAnsi="Arial" w:cs="Arial"/>
          <w:color w:val="000000"/>
        </w:rPr>
        <w:t>d</w:t>
      </w:r>
      <w:r>
        <w:rPr>
          <w:rFonts w:ascii="Arial" w:hAnsi="Arial" w:cs="Arial"/>
          <w:color w:val="000000"/>
          <w:spacing w:val="1"/>
        </w:rPr>
        <w:t xml:space="preserve"> </w:t>
      </w:r>
      <w:r>
        <w:rPr>
          <w:rFonts w:ascii="Arial" w:hAnsi="Arial" w:cs="Arial"/>
          <w:color w:val="000000"/>
          <w:spacing w:val="3"/>
        </w:rPr>
        <w:t>f</w:t>
      </w:r>
      <w:r>
        <w:rPr>
          <w:rFonts w:ascii="Arial" w:hAnsi="Arial" w:cs="Arial"/>
          <w:color w:val="000000"/>
          <w:spacing w:val="-4"/>
        </w:rPr>
        <w:t>í</w:t>
      </w:r>
      <w:r>
        <w:rPr>
          <w:rFonts w:ascii="Arial" w:hAnsi="Arial" w:cs="Arial"/>
          <w:color w:val="000000"/>
        </w:rPr>
        <w:t>s</w:t>
      </w:r>
      <w:r>
        <w:rPr>
          <w:rFonts w:ascii="Arial" w:hAnsi="Arial" w:cs="Arial"/>
          <w:color w:val="000000"/>
          <w:spacing w:val="-1"/>
        </w:rPr>
        <w:t>i</w:t>
      </w:r>
      <w:r>
        <w:rPr>
          <w:rFonts w:ascii="Arial" w:hAnsi="Arial" w:cs="Arial"/>
          <w:color w:val="000000"/>
        </w:rPr>
        <w:t>ca,</w:t>
      </w:r>
      <w:r>
        <w:rPr>
          <w:rFonts w:ascii="Arial" w:hAnsi="Arial" w:cs="Arial"/>
          <w:color w:val="000000"/>
          <w:spacing w:val="4"/>
        </w:rPr>
        <w:t xml:space="preserve"> </w:t>
      </w:r>
      <w:r>
        <w:rPr>
          <w:rFonts w:ascii="Arial" w:hAnsi="Arial" w:cs="Arial"/>
          <w:color w:val="000000"/>
        </w:rPr>
        <w:t xml:space="preserve">el </w:t>
      </w:r>
      <w:r>
        <w:rPr>
          <w:rFonts w:ascii="Arial" w:hAnsi="Arial" w:cs="Arial"/>
          <w:color w:val="000000"/>
          <w:spacing w:val="1"/>
        </w:rPr>
        <w:t>t</w:t>
      </w:r>
      <w:r>
        <w:rPr>
          <w:rFonts w:ascii="Arial" w:hAnsi="Arial" w:cs="Arial"/>
          <w:color w:val="000000"/>
          <w:spacing w:val="-1"/>
        </w:rPr>
        <w:t>i</w:t>
      </w:r>
      <w:r>
        <w:rPr>
          <w:rFonts w:ascii="Arial" w:hAnsi="Arial" w:cs="Arial"/>
          <w:color w:val="000000"/>
        </w:rPr>
        <w:t>empo</w:t>
      </w:r>
      <w:r>
        <w:rPr>
          <w:rFonts w:ascii="Arial" w:hAnsi="Arial" w:cs="Arial"/>
          <w:color w:val="000000"/>
          <w:spacing w:val="1"/>
        </w:rPr>
        <w:t xml:space="preserve"> </w:t>
      </w:r>
      <w:r>
        <w:rPr>
          <w:rFonts w:ascii="Arial" w:hAnsi="Arial" w:cs="Arial"/>
          <w:color w:val="000000"/>
          <w:spacing w:val="2"/>
        </w:rPr>
        <w:t>q</w:t>
      </w:r>
      <w:r>
        <w:rPr>
          <w:rFonts w:ascii="Arial" w:hAnsi="Arial" w:cs="Arial"/>
          <w:color w:val="000000"/>
        </w:rPr>
        <w:t xml:space="preserve">ue </w:t>
      </w:r>
      <w:r>
        <w:rPr>
          <w:rFonts w:ascii="Arial" w:hAnsi="Arial" w:cs="Arial"/>
          <w:color w:val="000000"/>
          <w:spacing w:val="-1"/>
        </w:rPr>
        <w:t>ll</w:t>
      </w:r>
      <w:r>
        <w:rPr>
          <w:rFonts w:ascii="Arial" w:hAnsi="Arial" w:cs="Arial"/>
          <w:color w:val="000000"/>
        </w:rPr>
        <w:t>e</w:t>
      </w:r>
      <w:r>
        <w:rPr>
          <w:rFonts w:ascii="Arial" w:hAnsi="Arial" w:cs="Arial"/>
          <w:color w:val="000000"/>
          <w:spacing w:val="-3"/>
        </w:rPr>
        <w:t>v</w:t>
      </w:r>
      <w:r>
        <w:rPr>
          <w:rFonts w:ascii="Arial" w:hAnsi="Arial" w:cs="Arial"/>
          <w:color w:val="000000"/>
        </w:rPr>
        <w:t>a</w:t>
      </w:r>
      <w:r>
        <w:rPr>
          <w:rFonts w:ascii="Arial" w:hAnsi="Arial" w:cs="Arial"/>
          <w:color w:val="000000"/>
          <w:spacing w:val="4"/>
        </w:rPr>
        <w:t xml:space="preserve"> </w:t>
      </w:r>
      <w:r>
        <w:rPr>
          <w:rFonts w:ascii="Arial" w:hAnsi="Arial" w:cs="Arial"/>
          <w:color w:val="000000"/>
          <w:spacing w:val="1"/>
        </w:rPr>
        <w:t>r</w:t>
      </w:r>
      <w:r>
        <w:rPr>
          <w:rFonts w:ascii="Arial" w:hAnsi="Arial" w:cs="Arial"/>
          <w:color w:val="000000"/>
        </w:rPr>
        <w:t>e</w:t>
      </w:r>
      <w:r>
        <w:rPr>
          <w:rFonts w:ascii="Arial" w:hAnsi="Arial" w:cs="Arial"/>
          <w:color w:val="000000"/>
          <w:spacing w:val="-1"/>
        </w:rPr>
        <w:t>ali</w:t>
      </w:r>
      <w:r>
        <w:rPr>
          <w:rFonts w:ascii="Arial" w:hAnsi="Arial" w:cs="Arial"/>
          <w:color w:val="000000"/>
          <w:spacing w:val="-2"/>
        </w:rPr>
        <w:t>z</w:t>
      </w:r>
      <w:r>
        <w:rPr>
          <w:rFonts w:ascii="Arial" w:hAnsi="Arial" w:cs="Arial"/>
          <w:color w:val="000000"/>
        </w:rPr>
        <w:t>a</w:t>
      </w:r>
      <w:r>
        <w:rPr>
          <w:rFonts w:ascii="Arial" w:hAnsi="Arial" w:cs="Arial"/>
          <w:color w:val="000000"/>
          <w:spacing w:val="-1"/>
        </w:rPr>
        <w:t>n</w:t>
      </w:r>
      <w:r>
        <w:rPr>
          <w:rFonts w:ascii="Arial" w:hAnsi="Arial" w:cs="Arial"/>
          <w:color w:val="000000"/>
          <w:spacing w:val="2"/>
        </w:rPr>
        <w:t>d</w:t>
      </w:r>
      <w:r>
        <w:rPr>
          <w:rFonts w:ascii="Arial" w:hAnsi="Arial" w:cs="Arial"/>
          <w:color w:val="000000"/>
        </w:rPr>
        <w:t>o</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rPr>
        <w:t>a</w:t>
      </w:r>
      <w:r>
        <w:rPr>
          <w:rFonts w:ascii="Arial" w:hAnsi="Arial" w:cs="Arial"/>
          <w:color w:val="000000"/>
          <w:spacing w:val="3"/>
        </w:rPr>
        <w:t xml:space="preserve"> </w:t>
      </w:r>
      <w:r>
        <w:rPr>
          <w:rFonts w:ascii="Arial" w:hAnsi="Arial" w:cs="Arial"/>
          <w:color w:val="000000"/>
        </w:rPr>
        <w:t>a</w:t>
      </w:r>
      <w:r>
        <w:rPr>
          <w:rFonts w:ascii="Arial" w:hAnsi="Arial" w:cs="Arial"/>
          <w:color w:val="000000"/>
          <w:spacing w:val="-3"/>
        </w:rPr>
        <w:t>c</w:t>
      </w:r>
      <w:r>
        <w:rPr>
          <w:rFonts w:ascii="Arial" w:hAnsi="Arial" w:cs="Arial"/>
          <w:color w:val="000000"/>
          <w:spacing w:val="1"/>
        </w:rPr>
        <w:t>t</w:t>
      </w:r>
      <w:r>
        <w:rPr>
          <w:rFonts w:ascii="Arial" w:hAnsi="Arial" w:cs="Arial"/>
          <w:color w:val="000000"/>
          <w:spacing w:val="-1"/>
        </w:rPr>
        <w:t>i</w:t>
      </w:r>
      <w:r>
        <w:rPr>
          <w:rFonts w:ascii="Arial" w:hAnsi="Arial" w:cs="Arial"/>
          <w:color w:val="000000"/>
          <w:spacing w:val="-2"/>
        </w:rPr>
        <w:t>v</w:t>
      </w:r>
      <w:r>
        <w:rPr>
          <w:rFonts w:ascii="Arial" w:hAnsi="Arial" w:cs="Arial"/>
          <w:color w:val="000000"/>
          <w:spacing w:val="-1"/>
        </w:rPr>
        <w:t>i</w:t>
      </w:r>
      <w:r>
        <w:rPr>
          <w:rFonts w:ascii="Arial" w:hAnsi="Arial" w:cs="Arial"/>
          <w:color w:val="000000"/>
        </w:rPr>
        <w:t>d</w:t>
      </w:r>
      <w:r>
        <w:rPr>
          <w:rFonts w:ascii="Arial" w:hAnsi="Arial" w:cs="Arial"/>
          <w:color w:val="000000"/>
          <w:spacing w:val="-1"/>
        </w:rPr>
        <w:t>a</w:t>
      </w:r>
      <w:r>
        <w:rPr>
          <w:rFonts w:ascii="Arial" w:hAnsi="Arial" w:cs="Arial"/>
          <w:color w:val="000000"/>
        </w:rPr>
        <w:t>d</w:t>
      </w:r>
      <w:r>
        <w:rPr>
          <w:rFonts w:ascii="Arial" w:hAnsi="Arial" w:cs="Arial"/>
          <w:color w:val="000000"/>
          <w:spacing w:val="4"/>
        </w:rPr>
        <w:t xml:space="preserve"> </w:t>
      </w:r>
      <w:r>
        <w:rPr>
          <w:rFonts w:ascii="Arial" w:hAnsi="Arial" w:cs="Arial"/>
          <w:color w:val="000000"/>
        </w:rPr>
        <w:t>y</w:t>
      </w:r>
      <w:r>
        <w:rPr>
          <w:rFonts w:ascii="Arial" w:hAnsi="Arial" w:cs="Arial"/>
          <w:color w:val="000000"/>
          <w:spacing w:val="1"/>
        </w:rPr>
        <w:t xml:space="preserve"> </w:t>
      </w:r>
      <w:r>
        <w:rPr>
          <w:rFonts w:ascii="Arial" w:hAnsi="Arial" w:cs="Arial"/>
          <w:color w:val="000000"/>
          <w:spacing w:val="-1"/>
        </w:rPr>
        <w:t>la i</w:t>
      </w:r>
      <w:r>
        <w:rPr>
          <w:rFonts w:ascii="Arial" w:hAnsi="Arial" w:cs="Arial"/>
          <w:color w:val="000000"/>
        </w:rPr>
        <w:t>ntens</w:t>
      </w:r>
      <w:r>
        <w:rPr>
          <w:rFonts w:ascii="Arial" w:hAnsi="Arial" w:cs="Arial"/>
          <w:color w:val="000000"/>
          <w:spacing w:val="-1"/>
        </w:rPr>
        <w:t>i</w:t>
      </w:r>
      <w:r>
        <w:rPr>
          <w:rFonts w:ascii="Arial" w:hAnsi="Arial" w:cs="Arial"/>
          <w:color w:val="000000"/>
        </w:rPr>
        <w:t>d</w:t>
      </w:r>
      <w:r>
        <w:rPr>
          <w:rFonts w:ascii="Arial" w:hAnsi="Arial" w:cs="Arial"/>
          <w:color w:val="000000"/>
          <w:spacing w:val="-1"/>
        </w:rPr>
        <w:t>a</w:t>
      </w:r>
      <w:r>
        <w:rPr>
          <w:rFonts w:ascii="Arial" w:hAnsi="Arial" w:cs="Arial"/>
          <w:color w:val="000000"/>
        </w:rPr>
        <w:t>d</w:t>
      </w:r>
      <w:r>
        <w:rPr>
          <w:rFonts w:ascii="Arial" w:hAnsi="Arial" w:cs="Arial"/>
          <w:color w:val="000000"/>
          <w:spacing w:val="1"/>
        </w:rPr>
        <w:t xml:space="preserve"> </w:t>
      </w:r>
      <w:r>
        <w:rPr>
          <w:rFonts w:ascii="Arial" w:hAnsi="Arial" w:cs="Arial"/>
          <w:color w:val="000000"/>
        </w:rPr>
        <w:t>de</w:t>
      </w:r>
      <w:r>
        <w:rPr>
          <w:rFonts w:ascii="Arial" w:hAnsi="Arial" w:cs="Arial"/>
          <w:color w:val="000000"/>
          <w:spacing w:val="2"/>
        </w:rPr>
        <w:t xml:space="preserve"> </w:t>
      </w:r>
      <w:r>
        <w:rPr>
          <w:rFonts w:ascii="Arial" w:hAnsi="Arial" w:cs="Arial"/>
          <w:color w:val="000000"/>
        </w:rPr>
        <w:t>e</w:t>
      </w:r>
      <w:r>
        <w:rPr>
          <w:rFonts w:ascii="Arial" w:hAnsi="Arial" w:cs="Arial"/>
          <w:color w:val="000000"/>
          <w:spacing w:val="-3"/>
        </w:rPr>
        <w:t>s</w:t>
      </w:r>
      <w:r>
        <w:rPr>
          <w:rFonts w:ascii="Arial" w:hAnsi="Arial" w:cs="Arial"/>
          <w:color w:val="000000"/>
          <w:spacing w:val="1"/>
        </w:rPr>
        <w:t>t</w:t>
      </w:r>
      <w:r>
        <w:rPr>
          <w:rFonts w:ascii="Arial" w:hAnsi="Arial" w:cs="Arial"/>
          <w:color w:val="000000"/>
        </w:rPr>
        <w:t>a.</w:t>
      </w:r>
    </w:p>
    <w:p w14:paraId="6C04F18A" w14:textId="77777777" w:rsidR="00DD6DF8" w:rsidRDefault="00DD6DF8" w:rsidP="00DD6DF8">
      <w:pPr>
        <w:widowControl w:val="0"/>
        <w:autoSpaceDE w:val="0"/>
        <w:autoSpaceDN w:val="0"/>
        <w:adjustRightInd w:val="0"/>
        <w:spacing w:before="19" w:line="240" w:lineRule="exact"/>
        <w:rPr>
          <w:rFonts w:ascii="Arial" w:hAnsi="Arial" w:cs="Arial"/>
          <w:color w:val="000000"/>
        </w:rPr>
      </w:pPr>
    </w:p>
    <w:p w14:paraId="14B31A12" w14:textId="77777777" w:rsidR="00DD6DF8" w:rsidRDefault="00DD6DF8" w:rsidP="00DD6DF8">
      <w:pPr>
        <w:widowControl w:val="0"/>
        <w:autoSpaceDE w:val="0"/>
        <w:autoSpaceDN w:val="0"/>
        <w:adjustRightInd w:val="0"/>
        <w:spacing w:line="252" w:lineRule="exact"/>
        <w:ind w:right="72"/>
        <w:jc w:val="both"/>
        <w:rPr>
          <w:rFonts w:ascii="Arial" w:hAnsi="Arial" w:cs="Arial"/>
          <w:color w:val="000000"/>
        </w:rPr>
      </w:pPr>
      <w:r>
        <w:rPr>
          <w:rFonts w:ascii="Arial" w:hAnsi="Arial" w:cs="Arial"/>
          <w:color w:val="000000"/>
        </w:rPr>
        <w:t>A</w:t>
      </w:r>
      <w:r>
        <w:rPr>
          <w:rFonts w:ascii="Arial" w:hAnsi="Arial" w:cs="Arial"/>
          <w:color w:val="000000"/>
          <w:spacing w:val="-9"/>
        </w:rPr>
        <w:t xml:space="preserve"> </w:t>
      </w:r>
      <w:r>
        <w:rPr>
          <w:rFonts w:ascii="Arial" w:hAnsi="Arial" w:cs="Arial"/>
          <w:color w:val="000000"/>
        </w:rPr>
        <w:t>co</w:t>
      </w:r>
      <w:r>
        <w:rPr>
          <w:rFonts w:ascii="Arial" w:hAnsi="Arial" w:cs="Arial"/>
          <w:color w:val="000000"/>
          <w:spacing w:val="-1"/>
        </w:rPr>
        <w:t>n</w:t>
      </w:r>
      <w:r>
        <w:rPr>
          <w:rFonts w:ascii="Arial" w:hAnsi="Arial" w:cs="Arial"/>
          <w:color w:val="000000"/>
          <w:spacing w:val="1"/>
        </w:rPr>
        <w:t>t</w:t>
      </w:r>
      <w:r>
        <w:rPr>
          <w:rFonts w:ascii="Arial" w:hAnsi="Arial" w:cs="Arial"/>
          <w:color w:val="000000"/>
          <w:spacing w:val="-1"/>
        </w:rPr>
        <w:t>i</w:t>
      </w:r>
      <w:r>
        <w:rPr>
          <w:rFonts w:ascii="Arial" w:hAnsi="Arial" w:cs="Arial"/>
          <w:color w:val="000000"/>
        </w:rPr>
        <w:t>n</w:t>
      </w:r>
      <w:r>
        <w:rPr>
          <w:rFonts w:ascii="Arial" w:hAnsi="Arial" w:cs="Arial"/>
          <w:color w:val="000000"/>
          <w:spacing w:val="-1"/>
        </w:rPr>
        <w:t>u</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4"/>
        </w:rPr>
        <w:t xml:space="preserve"> </w:t>
      </w:r>
      <w:r>
        <w:rPr>
          <w:rFonts w:ascii="Arial" w:hAnsi="Arial" w:cs="Arial"/>
          <w:color w:val="000000"/>
        </w:rPr>
        <w:t>se</w:t>
      </w:r>
      <w:r>
        <w:rPr>
          <w:rFonts w:ascii="Arial" w:hAnsi="Arial" w:cs="Arial"/>
          <w:color w:val="000000"/>
          <w:spacing w:val="3"/>
        </w:rPr>
        <w:t xml:space="preserve"> </w:t>
      </w:r>
      <w:r>
        <w:rPr>
          <w:rFonts w:ascii="Arial" w:hAnsi="Arial" w:cs="Arial"/>
          <w:color w:val="000000"/>
          <w:spacing w:val="1"/>
        </w:rPr>
        <w:t>m</w:t>
      </w:r>
      <w:r>
        <w:rPr>
          <w:rFonts w:ascii="Arial" w:hAnsi="Arial" w:cs="Arial"/>
          <w:color w:val="000000"/>
        </w:rPr>
        <w:t>u</w:t>
      </w:r>
      <w:r>
        <w:rPr>
          <w:rFonts w:ascii="Arial" w:hAnsi="Arial" w:cs="Arial"/>
          <w:color w:val="000000"/>
          <w:spacing w:val="-1"/>
        </w:rPr>
        <w:t>e</w:t>
      </w:r>
      <w:r>
        <w:rPr>
          <w:rFonts w:ascii="Arial" w:hAnsi="Arial" w:cs="Arial"/>
          <w:color w:val="000000"/>
          <w:spacing w:val="-2"/>
        </w:rPr>
        <w:t>s</w:t>
      </w:r>
      <w:r>
        <w:rPr>
          <w:rFonts w:ascii="Arial" w:hAnsi="Arial" w:cs="Arial"/>
          <w:color w:val="000000"/>
          <w:spacing w:val="-1"/>
        </w:rPr>
        <w:t>t</w:t>
      </w:r>
      <w:r>
        <w:rPr>
          <w:rFonts w:ascii="Arial" w:hAnsi="Arial" w:cs="Arial"/>
          <w:color w:val="000000"/>
          <w:spacing w:val="1"/>
        </w:rPr>
        <w:t>r</w:t>
      </w:r>
      <w:r>
        <w:rPr>
          <w:rFonts w:ascii="Arial" w:hAnsi="Arial" w:cs="Arial"/>
          <w:color w:val="000000"/>
        </w:rPr>
        <w:t>a</w:t>
      </w:r>
      <w:r>
        <w:rPr>
          <w:rFonts w:ascii="Arial" w:hAnsi="Arial" w:cs="Arial"/>
          <w:color w:val="000000"/>
          <w:spacing w:val="4"/>
        </w:rPr>
        <w:t xml:space="preserve"> </w:t>
      </w:r>
      <w:r>
        <w:rPr>
          <w:rFonts w:ascii="Arial" w:hAnsi="Arial" w:cs="Arial"/>
          <w:color w:val="000000"/>
        </w:rPr>
        <w:t>un</w:t>
      </w:r>
      <w:r>
        <w:rPr>
          <w:rFonts w:ascii="Arial" w:hAnsi="Arial" w:cs="Arial"/>
          <w:color w:val="000000"/>
          <w:spacing w:val="3"/>
        </w:rPr>
        <w:t xml:space="preserve"> </w:t>
      </w:r>
      <w:r>
        <w:rPr>
          <w:rFonts w:ascii="Arial" w:hAnsi="Arial" w:cs="Arial"/>
          <w:color w:val="000000"/>
        </w:rPr>
        <w:t>cu</w:t>
      </w:r>
      <w:r>
        <w:rPr>
          <w:rFonts w:ascii="Arial" w:hAnsi="Arial" w:cs="Arial"/>
          <w:color w:val="000000"/>
          <w:spacing w:val="-1"/>
        </w:rPr>
        <w:t>a</w:t>
      </w:r>
      <w:r>
        <w:rPr>
          <w:rFonts w:ascii="Arial" w:hAnsi="Arial" w:cs="Arial"/>
          <w:color w:val="000000"/>
        </w:rPr>
        <w:t>dro</w:t>
      </w:r>
      <w:r>
        <w:rPr>
          <w:rFonts w:ascii="Arial" w:hAnsi="Arial" w:cs="Arial"/>
          <w:color w:val="000000"/>
          <w:spacing w:val="4"/>
        </w:rPr>
        <w:t xml:space="preserve"> </w:t>
      </w:r>
      <w:r>
        <w:rPr>
          <w:rFonts w:ascii="Arial" w:hAnsi="Arial" w:cs="Arial"/>
          <w:color w:val="000000"/>
          <w:spacing w:val="-2"/>
        </w:rPr>
        <w:t>c</w:t>
      </w:r>
      <w:r>
        <w:rPr>
          <w:rFonts w:ascii="Arial" w:hAnsi="Arial" w:cs="Arial"/>
          <w:color w:val="000000"/>
        </w:rPr>
        <w:t>on</w:t>
      </w:r>
      <w:r>
        <w:rPr>
          <w:rFonts w:ascii="Arial" w:hAnsi="Arial" w:cs="Arial"/>
          <w:color w:val="000000"/>
          <w:spacing w:val="3"/>
        </w:rPr>
        <w:t xml:space="preserve"> </w:t>
      </w:r>
      <w:r>
        <w:rPr>
          <w:rFonts w:ascii="Arial" w:hAnsi="Arial" w:cs="Arial"/>
          <w:color w:val="000000"/>
          <w:spacing w:val="-1"/>
        </w:rPr>
        <w:t>l</w:t>
      </w:r>
      <w:r>
        <w:rPr>
          <w:rFonts w:ascii="Arial" w:hAnsi="Arial" w:cs="Arial"/>
          <w:color w:val="000000"/>
        </w:rPr>
        <w:t>os</w:t>
      </w:r>
      <w:r>
        <w:rPr>
          <w:rFonts w:ascii="Arial" w:hAnsi="Arial" w:cs="Arial"/>
          <w:color w:val="000000"/>
          <w:spacing w:val="4"/>
        </w:rPr>
        <w:t xml:space="preserve"> </w:t>
      </w:r>
      <w:r>
        <w:rPr>
          <w:rFonts w:ascii="Arial" w:hAnsi="Arial" w:cs="Arial"/>
          <w:color w:val="000000"/>
          <w:spacing w:val="-2"/>
        </w:rPr>
        <w:t>v</w:t>
      </w:r>
      <w:r>
        <w:rPr>
          <w:rFonts w:ascii="Arial" w:hAnsi="Arial" w:cs="Arial"/>
          <w:color w:val="000000"/>
        </w:rPr>
        <w:t>a</w:t>
      </w:r>
      <w:r>
        <w:rPr>
          <w:rFonts w:ascii="Arial" w:hAnsi="Arial" w:cs="Arial"/>
          <w:color w:val="000000"/>
          <w:spacing w:val="1"/>
        </w:rPr>
        <w:t>l</w:t>
      </w:r>
      <w:r>
        <w:rPr>
          <w:rFonts w:ascii="Arial" w:hAnsi="Arial" w:cs="Arial"/>
          <w:color w:val="000000"/>
        </w:rPr>
        <w:t>ores</w:t>
      </w:r>
      <w:r>
        <w:rPr>
          <w:rFonts w:ascii="Arial" w:hAnsi="Arial" w:cs="Arial"/>
          <w:color w:val="000000"/>
          <w:spacing w:val="4"/>
        </w:rPr>
        <w:t xml:space="preserve"> </w:t>
      </w:r>
      <w:r>
        <w:rPr>
          <w:rFonts w:ascii="Arial" w:hAnsi="Arial" w:cs="Arial"/>
          <w:color w:val="000000"/>
          <w:spacing w:val="1"/>
        </w:rPr>
        <w:t>t</w:t>
      </w:r>
      <w:r>
        <w:rPr>
          <w:rFonts w:ascii="Arial" w:hAnsi="Arial" w:cs="Arial"/>
          <w:color w:val="000000"/>
          <w:spacing w:val="-4"/>
        </w:rPr>
        <w:t>í</w:t>
      </w:r>
      <w:r>
        <w:rPr>
          <w:rFonts w:ascii="Arial" w:hAnsi="Arial" w:cs="Arial"/>
          <w:color w:val="000000"/>
        </w:rPr>
        <w:t>p</w:t>
      </w:r>
      <w:r>
        <w:rPr>
          <w:rFonts w:ascii="Arial" w:hAnsi="Arial" w:cs="Arial"/>
          <w:color w:val="000000"/>
          <w:spacing w:val="-1"/>
        </w:rPr>
        <w:t>i</w:t>
      </w:r>
      <w:r>
        <w:rPr>
          <w:rFonts w:ascii="Arial" w:hAnsi="Arial" w:cs="Arial"/>
          <w:color w:val="000000"/>
        </w:rPr>
        <w:t>cos</w:t>
      </w:r>
      <w:r>
        <w:rPr>
          <w:rFonts w:ascii="Arial" w:hAnsi="Arial" w:cs="Arial"/>
          <w:color w:val="000000"/>
          <w:spacing w:val="4"/>
        </w:rPr>
        <w:t xml:space="preserve"> </w:t>
      </w:r>
      <w:r>
        <w:rPr>
          <w:rFonts w:ascii="Arial" w:hAnsi="Arial" w:cs="Arial"/>
          <w:color w:val="000000"/>
          <w:spacing w:val="2"/>
        </w:rPr>
        <w:t>q</w:t>
      </w:r>
      <w:r>
        <w:rPr>
          <w:rFonts w:ascii="Arial" w:hAnsi="Arial" w:cs="Arial"/>
          <w:color w:val="000000"/>
        </w:rPr>
        <w:t>ue</w:t>
      </w:r>
      <w:r>
        <w:rPr>
          <w:rFonts w:ascii="Arial" w:hAnsi="Arial" w:cs="Arial"/>
          <w:color w:val="000000"/>
          <w:spacing w:val="4"/>
        </w:rPr>
        <w:t xml:space="preserve"> </w:t>
      </w:r>
      <w:r>
        <w:rPr>
          <w:rFonts w:ascii="Arial" w:hAnsi="Arial" w:cs="Arial"/>
          <w:color w:val="000000"/>
          <w:spacing w:val="1"/>
        </w:rPr>
        <w:t>t</w:t>
      </w:r>
      <w:r>
        <w:rPr>
          <w:rFonts w:ascii="Arial" w:hAnsi="Arial" w:cs="Arial"/>
          <w:color w:val="000000"/>
          <w:spacing w:val="-1"/>
        </w:rPr>
        <w:t>i</w:t>
      </w:r>
      <w:r>
        <w:rPr>
          <w:rFonts w:ascii="Arial" w:hAnsi="Arial" w:cs="Arial"/>
          <w:color w:val="000000"/>
        </w:rPr>
        <w:t>e</w:t>
      </w:r>
      <w:r>
        <w:rPr>
          <w:rFonts w:ascii="Arial" w:hAnsi="Arial" w:cs="Arial"/>
          <w:color w:val="000000"/>
          <w:spacing w:val="-1"/>
        </w:rPr>
        <w:t>n</w:t>
      </w:r>
      <w:r>
        <w:rPr>
          <w:rFonts w:ascii="Arial" w:hAnsi="Arial" w:cs="Arial"/>
          <w:color w:val="000000"/>
        </w:rPr>
        <w:t>e</w:t>
      </w:r>
      <w:r>
        <w:rPr>
          <w:rFonts w:ascii="Arial" w:hAnsi="Arial" w:cs="Arial"/>
          <w:color w:val="000000"/>
          <w:spacing w:val="4"/>
        </w:rPr>
        <w:t xml:space="preserve"> </w:t>
      </w:r>
      <w:r>
        <w:rPr>
          <w:rFonts w:ascii="Arial" w:hAnsi="Arial" w:cs="Arial"/>
          <w:color w:val="000000"/>
        </w:rPr>
        <w:t>e</w:t>
      </w:r>
      <w:r>
        <w:rPr>
          <w:rFonts w:ascii="Arial" w:hAnsi="Arial" w:cs="Arial"/>
          <w:color w:val="000000"/>
          <w:spacing w:val="-3"/>
        </w:rPr>
        <w:t>s</w:t>
      </w:r>
      <w:r>
        <w:rPr>
          <w:rFonts w:ascii="Arial" w:hAnsi="Arial" w:cs="Arial"/>
          <w:color w:val="000000"/>
          <w:spacing w:val="1"/>
        </w:rPr>
        <w:t>t</w:t>
      </w:r>
      <w:r>
        <w:rPr>
          <w:rFonts w:ascii="Arial" w:hAnsi="Arial" w:cs="Arial"/>
          <w:color w:val="000000"/>
        </w:rPr>
        <w:t>a</w:t>
      </w:r>
      <w:r>
        <w:rPr>
          <w:rFonts w:ascii="Arial" w:hAnsi="Arial" w:cs="Arial"/>
          <w:color w:val="000000"/>
          <w:spacing w:val="4"/>
        </w:rPr>
        <w:t xml:space="preserve"> </w:t>
      </w:r>
      <w:r>
        <w:rPr>
          <w:rFonts w:ascii="Arial" w:hAnsi="Arial" w:cs="Arial"/>
          <w:color w:val="000000"/>
          <w:spacing w:val="-2"/>
        </w:rPr>
        <w:t>v</w:t>
      </w:r>
      <w:r>
        <w:rPr>
          <w:rFonts w:ascii="Arial" w:hAnsi="Arial" w:cs="Arial"/>
          <w:color w:val="000000"/>
        </w:rPr>
        <w:t>ari</w:t>
      </w:r>
      <w:r>
        <w:rPr>
          <w:rFonts w:ascii="Arial" w:hAnsi="Arial" w:cs="Arial"/>
          <w:color w:val="000000"/>
          <w:spacing w:val="-1"/>
        </w:rPr>
        <w:t>a</w:t>
      </w:r>
      <w:r>
        <w:rPr>
          <w:rFonts w:ascii="Arial" w:hAnsi="Arial" w:cs="Arial"/>
          <w:color w:val="000000"/>
        </w:rPr>
        <w:t>b</w:t>
      </w:r>
      <w:r>
        <w:rPr>
          <w:rFonts w:ascii="Arial" w:hAnsi="Arial" w:cs="Arial"/>
          <w:color w:val="000000"/>
          <w:spacing w:val="-1"/>
        </w:rPr>
        <w:t>l</w:t>
      </w:r>
      <w:r>
        <w:rPr>
          <w:rFonts w:ascii="Arial" w:hAnsi="Arial" w:cs="Arial"/>
          <w:color w:val="000000"/>
        </w:rPr>
        <w:t xml:space="preserve">e </w:t>
      </w:r>
      <w:r>
        <w:rPr>
          <w:rFonts w:ascii="Arial" w:hAnsi="Arial" w:cs="Arial"/>
          <w:color w:val="000000"/>
          <w:spacing w:val="7"/>
        </w:rPr>
        <w:t xml:space="preserve"> </w:t>
      </w:r>
      <w:r>
        <w:rPr>
          <w:rFonts w:ascii="Arial" w:hAnsi="Arial" w:cs="Arial"/>
          <w:color w:val="000000"/>
        </w:rPr>
        <w:t>y</w:t>
      </w:r>
      <w:r>
        <w:rPr>
          <w:rFonts w:ascii="Arial" w:hAnsi="Arial" w:cs="Arial"/>
          <w:color w:val="000000"/>
          <w:spacing w:val="2"/>
        </w:rPr>
        <w:t xml:space="preserve"> q</w:t>
      </w:r>
      <w:r>
        <w:rPr>
          <w:rFonts w:ascii="Arial" w:hAnsi="Arial" w:cs="Arial"/>
          <w:color w:val="000000"/>
        </w:rPr>
        <w:t>ue ser</w:t>
      </w:r>
      <w:r>
        <w:rPr>
          <w:rFonts w:ascii="Arial" w:hAnsi="Arial" w:cs="Arial"/>
          <w:color w:val="000000"/>
          <w:spacing w:val="-2"/>
        </w:rPr>
        <w:t>v</w:t>
      </w:r>
      <w:r>
        <w:rPr>
          <w:rFonts w:ascii="Arial" w:hAnsi="Arial" w:cs="Arial"/>
          <w:color w:val="000000"/>
          <w:spacing w:val="-1"/>
        </w:rPr>
        <w:t>i</w:t>
      </w:r>
      <w:r>
        <w:rPr>
          <w:rFonts w:ascii="Arial" w:hAnsi="Arial" w:cs="Arial"/>
          <w:color w:val="000000"/>
          <w:spacing w:val="1"/>
        </w:rPr>
        <w:t>r</w:t>
      </w:r>
      <w:r>
        <w:rPr>
          <w:rFonts w:ascii="Arial" w:hAnsi="Arial" w:cs="Arial"/>
          <w:color w:val="000000"/>
        </w:rPr>
        <w:t>án</w:t>
      </w:r>
      <w:r>
        <w:rPr>
          <w:rFonts w:ascii="Arial" w:hAnsi="Arial" w:cs="Arial"/>
          <w:color w:val="000000"/>
          <w:spacing w:val="2"/>
        </w:rPr>
        <w:t xml:space="preserve"> </w:t>
      </w:r>
      <w:r>
        <w:rPr>
          <w:rFonts w:ascii="Arial" w:hAnsi="Arial" w:cs="Arial"/>
          <w:color w:val="000000"/>
        </w:rPr>
        <w:t>como</w:t>
      </w:r>
      <w:r>
        <w:rPr>
          <w:rFonts w:ascii="Arial" w:hAnsi="Arial" w:cs="Arial"/>
          <w:color w:val="000000"/>
          <w:spacing w:val="3"/>
        </w:rPr>
        <w:t xml:space="preserve"> </w:t>
      </w:r>
      <w:r>
        <w:rPr>
          <w:rFonts w:ascii="Arial" w:hAnsi="Arial" w:cs="Arial"/>
          <w:color w:val="000000"/>
        </w:rPr>
        <w:t>p</w:t>
      </w:r>
      <w:r>
        <w:rPr>
          <w:rFonts w:ascii="Arial" w:hAnsi="Arial" w:cs="Arial"/>
          <w:color w:val="000000"/>
          <w:spacing w:val="-3"/>
        </w:rPr>
        <w:t>a</w:t>
      </w:r>
      <w:r>
        <w:rPr>
          <w:rFonts w:ascii="Arial" w:hAnsi="Arial" w:cs="Arial"/>
          <w:color w:val="000000"/>
          <w:spacing w:val="1"/>
        </w:rPr>
        <w:t>r</w:t>
      </w:r>
      <w:r>
        <w:rPr>
          <w:rFonts w:ascii="Arial" w:hAnsi="Arial" w:cs="Arial"/>
          <w:color w:val="000000"/>
        </w:rPr>
        <w:t>ám</w:t>
      </w:r>
      <w:r>
        <w:rPr>
          <w:rFonts w:ascii="Arial" w:hAnsi="Arial" w:cs="Arial"/>
          <w:color w:val="000000"/>
          <w:spacing w:val="-2"/>
        </w:rPr>
        <w:t>e</w:t>
      </w:r>
      <w:r>
        <w:rPr>
          <w:rFonts w:ascii="Arial" w:hAnsi="Arial" w:cs="Arial"/>
          <w:color w:val="000000"/>
          <w:spacing w:val="-1"/>
        </w:rPr>
        <w:t>t</w:t>
      </w:r>
      <w:r>
        <w:rPr>
          <w:rFonts w:ascii="Arial" w:hAnsi="Arial" w:cs="Arial"/>
          <w:color w:val="000000"/>
          <w:spacing w:val="1"/>
        </w:rPr>
        <w:t>r</w:t>
      </w:r>
      <w:r>
        <w:rPr>
          <w:rFonts w:ascii="Arial" w:hAnsi="Arial" w:cs="Arial"/>
          <w:color w:val="000000"/>
        </w:rPr>
        <w:t>os</w:t>
      </w:r>
      <w:r>
        <w:rPr>
          <w:rFonts w:ascii="Arial" w:hAnsi="Arial" w:cs="Arial"/>
          <w:color w:val="000000"/>
          <w:spacing w:val="3"/>
        </w:rPr>
        <w:t xml:space="preserve"> </w:t>
      </w:r>
      <w:r>
        <w:rPr>
          <w:rFonts w:ascii="Arial" w:hAnsi="Arial" w:cs="Arial"/>
          <w:color w:val="000000"/>
        </w:rPr>
        <w:t>p</w:t>
      </w:r>
      <w:r>
        <w:rPr>
          <w:rFonts w:ascii="Arial" w:hAnsi="Arial" w:cs="Arial"/>
          <w:color w:val="000000"/>
          <w:spacing w:val="-1"/>
        </w:rPr>
        <w:t>a</w:t>
      </w:r>
      <w:r>
        <w:rPr>
          <w:rFonts w:ascii="Arial" w:hAnsi="Arial" w:cs="Arial"/>
          <w:color w:val="000000"/>
          <w:spacing w:val="1"/>
        </w:rPr>
        <w:t>r</w:t>
      </w:r>
      <w:r>
        <w:rPr>
          <w:rFonts w:ascii="Arial" w:hAnsi="Arial" w:cs="Arial"/>
          <w:color w:val="000000"/>
        </w:rPr>
        <w:t>a el</w:t>
      </w:r>
      <w:r>
        <w:rPr>
          <w:rFonts w:ascii="Arial" w:hAnsi="Arial" w:cs="Arial"/>
          <w:color w:val="000000"/>
          <w:spacing w:val="2"/>
        </w:rPr>
        <w:t xml:space="preserve"> </w:t>
      </w:r>
      <w:r>
        <w:rPr>
          <w:rFonts w:ascii="Arial" w:hAnsi="Arial" w:cs="Arial"/>
          <w:color w:val="000000"/>
        </w:rPr>
        <w:t>d</w:t>
      </w:r>
      <w:r>
        <w:rPr>
          <w:rFonts w:ascii="Arial" w:hAnsi="Arial" w:cs="Arial"/>
          <w:color w:val="000000"/>
          <w:spacing w:val="-1"/>
        </w:rPr>
        <w:t>i</w:t>
      </w:r>
      <w:r>
        <w:rPr>
          <w:rFonts w:ascii="Arial" w:hAnsi="Arial" w:cs="Arial"/>
          <w:color w:val="000000"/>
        </w:rPr>
        <w:t>se</w:t>
      </w:r>
      <w:r>
        <w:rPr>
          <w:rFonts w:ascii="Arial" w:hAnsi="Arial" w:cs="Arial"/>
          <w:color w:val="000000"/>
          <w:spacing w:val="-1"/>
        </w:rPr>
        <w:t>ñ</w:t>
      </w:r>
      <w:r>
        <w:rPr>
          <w:rFonts w:ascii="Arial" w:hAnsi="Arial" w:cs="Arial"/>
          <w:color w:val="000000"/>
        </w:rPr>
        <w:t>o</w:t>
      </w:r>
      <w:r>
        <w:rPr>
          <w:rFonts w:ascii="Arial" w:hAnsi="Arial" w:cs="Arial"/>
          <w:color w:val="000000"/>
          <w:spacing w:val="2"/>
        </w:rPr>
        <w:t xml:space="preserve"> </w:t>
      </w:r>
      <w:r>
        <w:rPr>
          <w:rFonts w:ascii="Arial" w:hAnsi="Arial" w:cs="Arial"/>
          <w:color w:val="000000"/>
        </w:rPr>
        <w:t xml:space="preserve">de </w:t>
      </w:r>
      <w:r>
        <w:rPr>
          <w:rFonts w:ascii="Arial" w:hAnsi="Arial" w:cs="Arial"/>
          <w:color w:val="000000"/>
          <w:spacing w:val="-1"/>
        </w:rPr>
        <w:t>l</w:t>
      </w:r>
      <w:r>
        <w:rPr>
          <w:rFonts w:ascii="Arial" w:hAnsi="Arial" w:cs="Arial"/>
          <w:color w:val="000000"/>
        </w:rPr>
        <w:t>a</w:t>
      </w:r>
      <w:r>
        <w:rPr>
          <w:rFonts w:ascii="Arial" w:hAnsi="Arial" w:cs="Arial"/>
          <w:color w:val="000000"/>
          <w:spacing w:val="2"/>
        </w:rPr>
        <w:t xml:space="preserve"> </w:t>
      </w:r>
      <w:r>
        <w:rPr>
          <w:rFonts w:ascii="Arial" w:hAnsi="Arial" w:cs="Arial"/>
          <w:color w:val="000000"/>
          <w:spacing w:val="-1"/>
        </w:rPr>
        <w:t>i</w:t>
      </w:r>
      <w:r>
        <w:rPr>
          <w:rFonts w:ascii="Arial" w:hAnsi="Arial" w:cs="Arial"/>
          <w:color w:val="000000"/>
        </w:rPr>
        <w:t>nst</w:t>
      </w:r>
      <w:r>
        <w:rPr>
          <w:rFonts w:ascii="Arial" w:hAnsi="Arial" w:cs="Arial"/>
          <w:color w:val="000000"/>
          <w:spacing w:val="1"/>
        </w:rPr>
        <w:t>r</w:t>
      </w:r>
      <w:r>
        <w:rPr>
          <w:rFonts w:ascii="Arial" w:hAnsi="Arial" w:cs="Arial"/>
          <w:color w:val="000000"/>
        </w:rPr>
        <w:t>ume</w:t>
      </w:r>
      <w:r>
        <w:rPr>
          <w:rFonts w:ascii="Arial" w:hAnsi="Arial" w:cs="Arial"/>
          <w:color w:val="000000"/>
          <w:spacing w:val="-3"/>
        </w:rPr>
        <w:t>n</w:t>
      </w:r>
      <w:r>
        <w:rPr>
          <w:rFonts w:ascii="Arial" w:hAnsi="Arial" w:cs="Arial"/>
          <w:color w:val="000000"/>
          <w:spacing w:val="1"/>
        </w:rPr>
        <w:t>t</w:t>
      </w:r>
      <w:r>
        <w:rPr>
          <w:rFonts w:ascii="Arial" w:hAnsi="Arial" w:cs="Arial"/>
          <w:color w:val="000000"/>
        </w:rPr>
        <w:t>ac</w:t>
      </w:r>
      <w:r>
        <w:rPr>
          <w:rFonts w:ascii="Arial" w:hAnsi="Arial" w:cs="Arial"/>
          <w:color w:val="000000"/>
          <w:spacing w:val="-1"/>
        </w:rPr>
        <w:t>i</w:t>
      </w:r>
      <w:r>
        <w:rPr>
          <w:rFonts w:ascii="Arial" w:hAnsi="Arial" w:cs="Arial"/>
          <w:color w:val="000000"/>
        </w:rPr>
        <w:t>ón</w:t>
      </w:r>
      <w:r>
        <w:rPr>
          <w:rFonts w:ascii="Arial" w:hAnsi="Arial" w:cs="Arial"/>
          <w:color w:val="000000"/>
          <w:spacing w:val="3"/>
        </w:rPr>
        <w:t xml:space="preserve"> </w:t>
      </w:r>
      <w:r>
        <w:rPr>
          <w:rFonts w:ascii="Arial" w:hAnsi="Arial" w:cs="Arial"/>
          <w:color w:val="000000"/>
        </w:rPr>
        <w:t>n</w:t>
      </w:r>
      <w:r>
        <w:rPr>
          <w:rFonts w:ascii="Arial" w:hAnsi="Arial" w:cs="Arial"/>
          <w:color w:val="000000"/>
          <w:spacing w:val="-1"/>
        </w:rPr>
        <w:t>e</w:t>
      </w:r>
      <w:r>
        <w:rPr>
          <w:rFonts w:ascii="Arial" w:hAnsi="Arial" w:cs="Arial"/>
          <w:color w:val="000000"/>
          <w:spacing w:val="-2"/>
        </w:rPr>
        <w:t>c</w:t>
      </w:r>
      <w:r>
        <w:rPr>
          <w:rFonts w:ascii="Arial" w:hAnsi="Arial" w:cs="Arial"/>
          <w:color w:val="000000"/>
        </w:rPr>
        <w:t>es</w:t>
      </w:r>
      <w:r>
        <w:rPr>
          <w:rFonts w:ascii="Arial" w:hAnsi="Arial" w:cs="Arial"/>
          <w:color w:val="000000"/>
          <w:spacing w:val="-1"/>
        </w:rPr>
        <w:t>a</w:t>
      </w:r>
      <w:r>
        <w:rPr>
          <w:rFonts w:ascii="Arial" w:hAnsi="Arial" w:cs="Arial"/>
          <w:color w:val="000000"/>
          <w:spacing w:val="1"/>
        </w:rPr>
        <w:t>r</w:t>
      </w:r>
      <w:r>
        <w:rPr>
          <w:rFonts w:ascii="Arial" w:hAnsi="Arial" w:cs="Arial"/>
          <w:color w:val="000000"/>
          <w:spacing w:val="-1"/>
        </w:rPr>
        <w:t>i</w:t>
      </w:r>
      <w:r>
        <w:rPr>
          <w:rFonts w:ascii="Arial" w:hAnsi="Arial" w:cs="Arial"/>
          <w:color w:val="000000"/>
        </w:rPr>
        <w:t xml:space="preserve">a  </w:t>
      </w:r>
      <w:r>
        <w:rPr>
          <w:rFonts w:ascii="Arial" w:hAnsi="Arial" w:cs="Arial"/>
          <w:color w:val="000000"/>
          <w:spacing w:val="10"/>
        </w:rPr>
        <w:t xml:space="preserve"> </w:t>
      </w:r>
      <w:r>
        <w:rPr>
          <w:rFonts w:ascii="Arial" w:hAnsi="Arial" w:cs="Arial"/>
          <w:color w:val="000000"/>
        </w:rPr>
        <w:t>p</w:t>
      </w:r>
      <w:r>
        <w:rPr>
          <w:rFonts w:ascii="Arial" w:hAnsi="Arial" w:cs="Arial"/>
          <w:color w:val="000000"/>
          <w:spacing w:val="-1"/>
        </w:rPr>
        <w:t>a</w:t>
      </w:r>
      <w:r>
        <w:rPr>
          <w:rFonts w:ascii="Arial" w:hAnsi="Arial" w:cs="Arial"/>
          <w:color w:val="000000"/>
          <w:spacing w:val="1"/>
        </w:rPr>
        <w:t>r</w:t>
      </w:r>
      <w:r>
        <w:rPr>
          <w:rFonts w:ascii="Arial" w:hAnsi="Arial" w:cs="Arial"/>
          <w:color w:val="000000"/>
        </w:rPr>
        <w:t xml:space="preserve">a su </w:t>
      </w:r>
      <w:r>
        <w:rPr>
          <w:rFonts w:ascii="Arial" w:hAnsi="Arial" w:cs="Arial"/>
          <w:color w:val="000000"/>
          <w:spacing w:val="1"/>
        </w:rPr>
        <w:t>m</w:t>
      </w:r>
      <w:r>
        <w:rPr>
          <w:rFonts w:ascii="Arial" w:hAnsi="Arial" w:cs="Arial"/>
          <w:color w:val="000000"/>
        </w:rPr>
        <w:t>e</w:t>
      </w:r>
      <w:r>
        <w:rPr>
          <w:rFonts w:ascii="Arial" w:hAnsi="Arial" w:cs="Arial"/>
          <w:color w:val="000000"/>
          <w:spacing w:val="-1"/>
        </w:rPr>
        <w:t>di</w:t>
      </w:r>
      <w:r>
        <w:rPr>
          <w:rFonts w:ascii="Arial" w:hAnsi="Arial" w:cs="Arial"/>
          <w:color w:val="000000"/>
        </w:rPr>
        <w:t>c</w:t>
      </w:r>
      <w:r>
        <w:rPr>
          <w:rFonts w:ascii="Arial" w:hAnsi="Arial" w:cs="Arial"/>
          <w:color w:val="000000"/>
          <w:spacing w:val="-1"/>
        </w:rPr>
        <w:t>i</w:t>
      </w:r>
      <w:r>
        <w:rPr>
          <w:rFonts w:ascii="Arial" w:hAnsi="Arial" w:cs="Arial"/>
          <w:color w:val="000000"/>
        </w:rPr>
        <w:t>ó</w:t>
      </w:r>
      <w:r>
        <w:rPr>
          <w:rFonts w:ascii="Arial" w:hAnsi="Arial" w:cs="Arial"/>
          <w:color w:val="000000"/>
          <w:spacing w:val="-1"/>
        </w:rPr>
        <w:t>n</w:t>
      </w:r>
      <w:r>
        <w:rPr>
          <w:rFonts w:ascii="Arial" w:hAnsi="Arial" w:cs="Arial"/>
          <w:color w:val="000000"/>
        </w:rPr>
        <w:t>:</w:t>
      </w:r>
    </w:p>
    <w:p w14:paraId="35FBDD69" w14:textId="77777777" w:rsidR="00DD6DF8" w:rsidRDefault="00DD6DF8" w:rsidP="00DD6DF8">
      <w:pPr>
        <w:widowControl w:val="0"/>
        <w:autoSpaceDE w:val="0"/>
        <w:autoSpaceDN w:val="0"/>
        <w:adjustRightInd w:val="0"/>
        <w:spacing w:before="7" w:line="160" w:lineRule="exact"/>
        <w:rPr>
          <w:rFonts w:ascii="Arial" w:hAnsi="Arial" w:cs="Arial"/>
          <w:color w:val="000000"/>
          <w:sz w:val="16"/>
          <w:szCs w:val="16"/>
        </w:rPr>
      </w:pPr>
    </w:p>
    <w:p w14:paraId="1A69D9D1" w14:textId="77777777" w:rsidR="00DD6DF8" w:rsidRDefault="00DD6DF8" w:rsidP="00DD6DF8">
      <w:pPr>
        <w:widowControl w:val="0"/>
        <w:autoSpaceDE w:val="0"/>
        <w:autoSpaceDN w:val="0"/>
        <w:adjustRightInd w:val="0"/>
        <w:spacing w:line="200" w:lineRule="exact"/>
        <w:rPr>
          <w:rFonts w:ascii="Arial" w:hAnsi="Arial" w:cs="Arial"/>
          <w:color w:val="000000"/>
          <w:sz w:val="20"/>
          <w:szCs w:val="20"/>
        </w:rPr>
      </w:pPr>
    </w:p>
    <w:p w14:paraId="69D5E424" w14:textId="77777777" w:rsidR="00DD6DF8" w:rsidRDefault="00DD6DF8" w:rsidP="00DD6DF8">
      <w:pPr>
        <w:widowControl w:val="0"/>
        <w:autoSpaceDE w:val="0"/>
        <w:autoSpaceDN w:val="0"/>
        <w:adjustRightInd w:val="0"/>
        <w:spacing w:line="248" w:lineRule="exact"/>
        <w:ind w:right="51"/>
        <w:jc w:val="both"/>
        <w:rPr>
          <w:rFonts w:ascii="Arial" w:hAnsi="Arial" w:cs="Arial"/>
          <w:color w:val="000000"/>
        </w:rPr>
      </w:pPr>
      <w:r>
        <w:rPr>
          <w:rFonts w:ascii="Arial" w:hAnsi="Arial" w:cs="Arial"/>
          <w:b/>
          <w:bCs/>
          <w:color w:val="000000"/>
          <w:spacing w:val="-1"/>
          <w:position w:val="-1"/>
        </w:rPr>
        <w:t>C</w:t>
      </w:r>
      <w:r>
        <w:rPr>
          <w:rFonts w:ascii="Arial" w:hAnsi="Arial" w:cs="Arial"/>
          <w:b/>
          <w:bCs/>
          <w:color w:val="000000"/>
          <w:position w:val="-1"/>
        </w:rPr>
        <w:t>u</w:t>
      </w:r>
      <w:r>
        <w:rPr>
          <w:rFonts w:ascii="Arial" w:hAnsi="Arial" w:cs="Arial"/>
          <w:b/>
          <w:bCs/>
          <w:color w:val="000000"/>
          <w:spacing w:val="-1"/>
          <w:position w:val="-1"/>
        </w:rPr>
        <w:t>a</w:t>
      </w:r>
      <w:r>
        <w:rPr>
          <w:rFonts w:ascii="Arial" w:hAnsi="Arial" w:cs="Arial"/>
          <w:b/>
          <w:bCs/>
          <w:color w:val="000000"/>
          <w:position w:val="-1"/>
        </w:rPr>
        <w:t>dro</w:t>
      </w:r>
      <w:r>
        <w:rPr>
          <w:rFonts w:ascii="Arial" w:hAnsi="Arial" w:cs="Arial"/>
          <w:b/>
          <w:bCs/>
          <w:color w:val="000000"/>
          <w:spacing w:val="1"/>
          <w:position w:val="-1"/>
        </w:rPr>
        <w:t xml:space="preserve"> </w:t>
      </w:r>
      <w:r>
        <w:rPr>
          <w:rFonts w:ascii="Arial" w:hAnsi="Arial" w:cs="Arial"/>
          <w:b/>
          <w:bCs/>
          <w:color w:val="000000"/>
          <w:position w:val="-1"/>
        </w:rPr>
        <w:t>1. Fre</w:t>
      </w:r>
      <w:r>
        <w:rPr>
          <w:rFonts w:ascii="Arial" w:hAnsi="Arial" w:cs="Arial"/>
          <w:b/>
          <w:bCs/>
          <w:color w:val="000000"/>
          <w:spacing w:val="-1"/>
          <w:position w:val="-1"/>
        </w:rPr>
        <w:t>c</w:t>
      </w:r>
      <w:r>
        <w:rPr>
          <w:rFonts w:ascii="Arial" w:hAnsi="Arial" w:cs="Arial"/>
          <w:b/>
          <w:bCs/>
          <w:color w:val="000000"/>
          <w:position w:val="-1"/>
        </w:rPr>
        <w:t>u</w:t>
      </w:r>
      <w:r>
        <w:rPr>
          <w:rFonts w:ascii="Arial" w:hAnsi="Arial" w:cs="Arial"/>
          <w:b/>
          <w:bCs/>
          <w:color w:val="000000"/>
          <w:spacing w:val="-1"/>
          <w:position w:val="-1"/>
        </w:rPr>
        <w:t>e</w:t>
      </w:r>
      <w:r>
        <w:rPr>
          <w:rFonts w:ascii="Arial" w:hAnsi="Arial" w:cs="Arial"/>
          <w:b/>
          <w:bCs/>
          <w:color w:val="000000"/>
          <w:position w:val="-1"/>
        </w:rPr>
        <w:t>n</w:t>
      </w:r>
      <w:r>
        <w:rPr>
          <w:rFonts w:ascii="Arial" w:hAnsi="Arial" w:cs="Arial"/>
          <w:b/>
          <w:bCs/>
          <w:color w:val="000000"/>
          <w:spacing w:val="-3"/>
          <w:position w:val="-1"/>
        </w:rPr>
        <w:t>c</w:t>
      </w:r>
      <w:r>
        <w:rPr>
          <w:rFonts w:ascii="Arial" w:hAnsi="Arial" w:cs="Arial"/>
          <w:b/>
          <w:bCs/>
          <w:color w:val="000000"/>
          <w:spacing w:val="1"/>
          <w:position w:val="-1"/>
        </w:rPr>
        <w:t>i</w:t>
      </w:r>
      <w:r>
        <w:rPr>
          <w:rFonts w:ascii="Arial" w:hAnsi="Arial" w:cs="Arial"/>
          <w:b/>
          <w:bCs/>
          <w:color w:val="000000"/>
          <w:position w:val="-1"/>
        </w:rPr>
        <w:t>a</w:t>
      </w:r>
      <w:r>
        <w:rPr>
          <w:rFonts w:ascii="Arial" w:hAnsi="Arial" w:cs="Arial"/>
          <w:b/>
          <w:bCs/>
          <w:color w:val="000000"/>
          <w:spacing w:val="2"/>
          <w:position w:val="-1"/>
        </w:rPr>
        <w:t xml:space="preserve"> </w:t>
      </w:r>
      <w:r>
        <w:rPr>
          <w:rFonts w:ascii="Arial" w:hAnsi="Arial" w:cs="Arial"/>
          <w:b/>
          <w:bCs/>
          <w:color w:val="000000"/>
          <w:spacing w:val="-3"/>
          <w:position w:val="-1"/>
        </w:rPr>
        <w:t>c</w:t>
      </w:r>
      <w:r>
        <w:rPr>
          <w:rFonts w:ascii="Arial" w:hAnsi="Arial" w:cs="Arial"/>
          <w:b/>
          <w:bCs/>
          <w:color w:val="000000"/>
          <w:position w:val="-1"/>
        </w:rPr>
        <w:t>ardiaca</w:t>
      </w:r>
      <w:r>
        <w:rPr>
          <w:rFonts w:ascii="Arial" w:hAnsi="Arial" w:cs="Arial"/>
          <w:b/>
          <w:bCs/>
          <w:color w:val="000000"/>
          <w:spacing w:val="1"/>
          <w:position w:val="-1"/>
        </w:rPr>
        <w:t xml:space="preserve"> </w:t>
      </w:r>
      <w:r>
        <w:rPr>
          <w:rFonts w:ascii="Arial" w:hAnsi="Arial" w:cs="Arial"/>
          <w:b/>
          <w:bCs/>
          <w:color w:val="000000"/>
          <w:position w:val="-1"/>
        </w:rPr>
        <w:t>n</w:t>
      </w:r>
      <w:r>
        <w:rPr>
          <w:rFonts w:ascii="Arial" w:hAnsi="Arial" w:cs="Arial"/>
          <w:b/>
          <w:bCs/>
          <w:color w:val="000000"/>
          <w:spacing w:val="-3"/>
          <w:position w:val="-1"/>
        </w:rPr>
        <w:t>o</w:t>
      </w:r>
      <w:r>
        <w:rPr>
          <w:rFonts w:ascii="Arial" w:hAnsi="Arial" w:cs="Arial"/>
          <w:b/>
          <w:bCs/>
          <w:color w:val="000000"/>
          <w:position w:val="-1"/>
        </w:rPr>
        <w:t>r</w:t>
      </w:r>
      <w:r>
        <w:rPr>
          <w:rFonts w:ascii="Arial" w:hAnsi="Arial" w:cs="Arial"/>
          <w:b/>
          <w:bCs/>
          <w:color w:val="000000"/>
          <w:spacing w:val="1"/>
          <w:position w:val="-1"/>
        </w:rPr>
        <w:t>m</w:t>
      </w:r>
      <w:r>
        <w:rPr>
          <w:rFonts w:ascii="Arial" w:hAnsi="Arial" w:cs="Arial"/>
          <w:b/>
          <w:bCs/>
          <w:color w:val="000000"/>
          <w:spacing w:val="-3"/>
          <w:position w:val="-1"/>
        </w:rPr>
        <w:t>a</w:t>
      </w:r>
      <w:r>
        <w:rPr>
          <w:rFonts w:ascii="Arial" w:hAnsi="Arial" w:cs="Arial"/>
          <w:b/>
          <w:bCs/>
          <w:color w:val="000000"/>
          <w:position w:val="-1"/>
        </w:rPr>
        <w:t>l</w:t>
      </w:r>
      <w:r>
        <w:rPr>
          <w:rFonts w:ascii="Arial" w:hAnsi="Arial" w:cs="Arial"/>
          <w:b/>
          <w:bCs/>
          <w:color w:val="000000"/>
          <w:spacing w:val="3"/>
          <w:position w:val="-1"/>
        </w:rPr>
        <w:t xml:space="preserve"> </w:t>
      </w:r>
      <w:r>
        <w:rPr>
          <w:rFonts w:ascii="Arial" w:hAnsi="Arial" w:cs="Arial"/>
          <w:b/>
          <w:bCs/>
          <w:color w:val="000000"/>
          <w:position w:val="-1"/>
        </w:rPr>
        <w:t>según</w:t>
      </w:r>
      <w:r>
        <w:rPr>
          <w:rFonts w:ascii="Arial" w:hAnsi="Arial" w:cs="Arial"/>
          <w:b/>
          <w:bCs/>
          <w:color w:val="000000"/>
          <w:spacing w:val="-2"/>
          <w:position w:val="-1"/>
        </w:rPr>
        <w:t xml:space="preserve"> </w:t>
      </w:r>
      <w:r>
        <w:rPr>
          <w:rFonts w:ascii="Arial" w:hAnsi="Arial" w:cs="Arial"/>
          <w:b/>
          <w:bCs/>
          <w:color w:val="000000"/>
          <w:spacing w:val="-1"/>
          <w:position w:val="-1"/>
        </w:rPr>
        <w:t>l</w:t>
      </w:r>
      <w:r>
        <w:rPr>
          <w:rFonts w:ascii="Arial" w:hAnsi="Arial" w:cs="Arial"/>
          <w:b/>
          <w:bCs/>
          <w:color w:val="000000"/>
          <w:position w:val="-1"/>
        </w:rPr>
        <w:t>a</w:t>
      </w:r>
      <w:r>
        <w:rPr>
          <w:rFonts w:ascii="Arial" w:hAnsi="Arial" w:cs="Arial"/>
          <w:b/>
          <w:bCs/>
          <w:color w:val="000000"/>
          <w:spacing w:val="1"/>
          <w:position w:val="-1"/>
        </w:rPr>
        <w:t xml:space="preserve"> </w:t>
      </w:r>
      <w:r>
        <w:rPr>
          <w:rFonts w:ascii="Arial" w:hAnsi="Arial" w:cs="Arial"/>
          <w:b/>
          <w:bCs/>
          <w:color w:val="000000"/>
          <w:position w:val="-1"/>
        </w:rPr>
        <w:t>edad.</w:t>
      </w:r>
    </w:p>
    <w:p w14:paraId="4D9E2247" w14:textId="77777777" w:rsidR="00DD6DF8" w:rsidRDefault="00DD6DF8" w:rsidP="00DD6DF8">
      <w:pPr>
        <w:widowControl w:val="0"/>
        <w:autoSpaceDE w:val="0"/>
        <w:autoSpaceDN w:val="0"/>
        <w:adjustRightInd w:val="0"/>
        <w:spacing w:before="10" w:line="90" w:lineRule="exact"/>
        <w:rPr>
          <w:rFonts w:ascii="Arial" w:hAnsi="Arial" w:cs="Arial"/>
          <w:color w:val="000000"/>
          <w:sz w:val="9"/>
          <w:szCs w:val="9"/>
        </w:rPr>
      </w:pPr>
    </w:p>
    <w:tbl>
      <w:tblPr>
        <w:tblW w:w="0" w:type="auto"/>
        <w:tblInd w:w="2180" w:type="dxa"/>
        <w:tblLayout w:type="fixed"/>
        <w:tblCellMar>
          <w:left w:w="0" w:type="dxa"/>
          <w:right w:w="0" w:type="dxa"/>
        </w:tblCellMar>
        <w:tblLook w:val="0000" w:firstRow="0" w:lastRow="0" w:firstColumn="0" w:lastColumn="0" w:noHBand="0" w:noVBand="0"/>
      </w:tblPr>
      <w:tblGrid>
        <w:gridCol w:w="1731"/>
        <w:gridCol w:w="3843"/>
      </w:tblGrid>
      <w:tr w:rsidR="00DD6DF8" w:rsidRPr="009B3E9F" w14:paraId="7DA0B1F8" w14:textId="77777777" w:rsidTr="00F800F8">
        <w:trPr>
          <w:trHeight w:hRule="exact" w:val="434"/>
        </w:trPr>
        <w:tc>
          <w:tcPr>
            <w:tcW w:w="5574" w:type="dxa"/>
            <w:gridSpan w:val="2"/>
            <w:tcBorders>
              <w:top w:val="single" w:sz="24" w:space="0" w:color="FFFFFF"/>
              <w:left w:val="single" w:sz="4" w:space="0" w:color="000000"/>
              <w:bottom w:val="nil"/>
              <w:right w:val="single" w:sz="4" w:space="0" w:color="000000"/>
            </w:tcBorders>
          </w:tcPr>
          <w:p w14:paraId="4695D888" w14:textId="77777777" w:rsidR="00DD6DF8" w:rsidRPr="009B3E9F" w:rsidRDefault="00DD6DF8" w:rsidP="00F800F8">
            <w:pPr>
              <w:widowControl w:val="0"/>
              <w:autoSpaceDE w:val="0"/>
              <w:autoSpaceDN w:val="0"/>
              <w:adjustRightInd w:val="0"/>
              <w:spacing w:before="30"/>
            </w:pPr>
            <w:r w:rsidRPr="009B3E9F">
              <w:rPr>
                <w:rFonts w:ascii="Arial" w:hAnsi="Arial" w:cs="Arial"/>
                <w:color w:val="333333"/>
              </w:rPr>
              <w:t>Frecu</w:t>
            </w:r>
            <w:r w:rsidRPr="009B3E9F">
              <w:rPr>
                <w:rFonts w:ascii="Arial" w:hAnsi="Arial" w:cs="Arial"/>
                <w:color w:val="333333"/>
                <w:spacing w:val="-1"/>
              </w:rPr>
              <w:t>e</w:t>
            </w:r>
            <w:r w:rsidRPr="009B3E9F">
              <w:rPr>
                <w:rFonts w:ascii="Arial" w:hAnsi="Arial" w:cs="Arial"/>
                <w:color w:val="333333"/>
              </w:rPr>
              <w:t>nc</w:t>
            </w:r>
            <w:r w:rsidRPr="009B3E9F">
              <w:rPr>
                <w:rFonts w:ascii="Arial" w:hAnsi="Arial" w:cs="Arial"/>
                <w:color w:val="333333"/>
                <w:spacing w:val="-1"/>
              </w:rPr>
              <w:t>i</w:t>
            </w:r>
            <w:r w:rsidRPr="009B3E9F">
              <w:rPr>
                <w:rFonts w:ascii="Arial" w:hAnsi="Arial" w:cs="Arial"/>
                <w:color w:val="333333"/>
              </w:rPr>
              <w:t>a</w:t>
            </w:r>
            <w:r w:rsidRPr="009B3E9F">
              <w:rPr>
                <w:rFonts w:ascii="Arial" w:hAnsi="Arial" w:cs="Arial"/>
                <w:color w:val="333333"/>
                <w:spacing w:val="1"/>
              </w:rPr>
              <w:t xml:space="preserve"> </w:t>
            </w:r>
            <w:r w:rsidRPr="009B3E9F">
              <w:rPr>
                <w:rFonts w:ascii="Arial" w:hAnsi="Arial" w:cs="Arial"/>
                <w:color w:val="333333"/>
              </w:rPr>
              <w:t>c</w:t>
            </w:r>
            <w:r w:rsidRPr="009B3E9F">
              <w:rPr>
                <w:rFonts w:ascii="Arial" w:hAnsi="Arial" w:cs="Arial"/>
                <w:color w:val="333333"/>
                <w:spacing w:val="-3"/>
              </w:rPr>
              <w:t>a</w:t>
            </w:r>
            <w:r w:rsidRPr="009B3E9F">
              <w:rPr>
                <w:rFonts w:ascii="Arial" w:hAnsi="Arial" w:cs="Arial"/>
                <w:color w:val="333333"/>
                <w:spacing w:val="1"/>
              </w:rPr>
              <w:t>r</w:t>
            </w:r>
            <w:r w:rsidRPr="009B3E9F">
              <w:rPr>
                <w:rFonts w:ascii="Arial" w:hAnsi="Arial" w:cs="Arial"/>
                <w:color w:val="333333"/>
              </w:rPr>
              <w:t>d</w:t>
            </w:r>
            <w:r w:rsidRPr="009B3E9F">
              <w:rPr>
                <w:rFonts w:ascii="Arial" w:hAnsi="Arial" w:cs="Arial"/>
                <w:color w:val="333333"/>
                <w:spacing w:val="-1"/>
              </w:rPr>
              <w:t>i</w:t>
            </w:r>
            <w:r w:rsidRPr="009B3E9F">
              <w:rPr>
                <w:rFonts w:ascii="Arial" w:hAnsi="Arial" w:cs="Arial"/>
                <w:color w:val="333333"/>
              </w:rPr>
              <w:t>aca</w:t>
            </w:r>
            <w:r w:rsidRPr="009B3E9F">
              <w:rPr>
                <w:rFonts w:ascii="Arial" w:hAnsi="Arial" w:cs="Arial"/>
                <w:color w:val="333333"/>
                <w:spacing w:val="1"/>
              </w:rPr>
              <w:t xml:space="preserve"> </w:t>
            </w:r>
            <w:r w:rsidRPr="009B3E9F">
              <w:rPr>
                <w:rFonts w:ascii="Arial" w:hAnsi="Arial" w:cs="Arial"/>
                <w:color w:val="333333"/>
              </w:rPr>
              <w:t>n</w:t>
            </w:r>
            <w:r w:rsidRPr="009B3E9F">
              <w:rPr>
                <w:rFonts w:ascii="Arial" w:hAnsi="Arial" w:cs="Arial"/>
                <w:color w:val="333333"/>
                <w:spacing w:val="-3"/>
              </w:rPr>
              <w:t>o</w:t>
            </w:r>
            <w:r w:rsidRPr="009B3E9F">
              <w:rPr>
                <w:rFonts w:ascii="Arial" w:hAnsi="Arial" w:cs="Arial"/>
                <w:color w:val="333333"/>
                <w:spacing w:val="-2"/>
              </w:rPr>
              <w:t>r</w:t>
            </w:r>
            <w:r w:rsidRPr="009B3E9F">
              <w:rPr>
                <w:rFonts w:ascii="Arial" w:hAnsi="Arial" w:cs="Arial"/>
                <w:color w:val="333333"/>
                <w:spacing w:val="1"/>
              </w:rPr>
              <w:t>m</w:t>
            </w:r>
            <w:r w:rsidRPr="009B3E9F">
              <w:rPr>
                <w:rFonts w:ascii="Arial" w:hAnsi="Arial" w:cs="Arial"/>
                <w:color w:val="333333"/>
              </w:rPr>
              <w:t>al s</w:t>
            </w:r>
            <w:r w:rsidRPr="009B3E9F">
              <w:rPr>
                <w:rFonts w:ascii="Arial" w:hAnsi="Arial" w:cs="Arial"/>
                <w:color w:val="333333"/>
                <w:spacing w:val="-3"/>
              </w:rPr>
              <w:t>e</w:t>
            </w:r>
            <w:r w:rsidRPr="009B3E9F">
              <w:rPr>
                <w:rFonts w:ascii="Arial" w:hAnsi="Arial" w:cs="Arial"/>
                <w:color w:val="333333"/>
                <w:spacing w:val="2"/>
              </w:rPr>
              <w:t>g</w:t>
            </w:r>
            <w:r w:rsidRPr="009B3E9F">
              <w:rPr>
                <w:rFonts w:ascii="Arial" w:hAnsi="Arial" w:cs="Arial"/>
                <w:color w:val="333333"/>
              </w:rPr>
              <w:t>ún</w:t>
            </w:r>
            <w:r w:rsidRPr="009B3E9F">
              <w:rPr>
                <w:rFonts w:ascii="Arial" w:hAnsi="Arial" w:cs="Arial"/>
                <w:color w:val="333333"/>
                <w:spacing w:val="-1"/>
              </w:rPr>
              <w:t xml:space="preserve"> </w:t>
            </w:r>
            <w:r w:rsidRPr="009B3E9F">
              <w:rPr>
                <w:rFonts w:ascii="Arial" w:hAnsi="Arial" w:cs="Arial"/>
                <w:color w:val="333333"/>
              </w:rPr>
              <w:t>edad</w:t>
            </w:r>
          </w:p>
        </w:tc>
      </w:tr>
      <w:tr w:rsidR="00DD6DF8" w:rsidRPr="009B3E9F" w14:paraId="459D1AC0" w14:textId="77777777" w:rsidTr="00F800F8">
        <w:trPr>
          <w:trHeight w:hRule="exact" w:val="631"/>
        </w:trPr>
        <w:tc>
          <w:tcPr>
            <w:tcW w:w="1731" w:type="dxa"/>
            <w:tcBorders>
              <w:top w:val="single" w:sz="4" w:space="0" w:color="000000"/>
              <w:left w:val="single" w:sz="4" w:space="0" w:color="000000"/>
              <w:bottom w:val="single" w:sz="4" w:space="0" w:color="000000"/>
              <w:right w:val="single" w:sz="4" w:space="0" w:color="000000"/>
            </w:tcBorders>
          </w:tcPr>
          <w:p w14:paraId="18D86BC3" w14:textId="77777777" w:rsidR="00DD6DF8" w:rsidRPr="009B3E9F" w:rsidRDefault="00DD6DF8" w:rsidP="00F800F8">
            <w:pPr>
              <w:widowControl w:val="0"/>
              <w:autoSpaceDE w:val="0"/>
              <w:autoSpaceDN w:val="0"/>
              <w:adjustRightInd w:val="0"/>
              <w:spacing w:before="9" w:line="140" w:lineRule="exact"/>
              <w:rPr>
                <w:sz w:val="14"/>
                <w:szCs w:val="14"/>
              </w:rPr>
            </w:pPr>
          </w:p>
          <w:p w14:paraId="41AAC446" w14:textId="77777777" w:rsidR="00DD6DF8" w:rsidRPr="009B3E9F" w:rsidRDefault="00DD6DF8" w:rsidP="00F800F8">
            <w:pPr>
              <w:widowControl w:val="0"/>
              <w:autoSpaceDE w:val="0"/>
              <w:autoSpaceDN w:val="0"/>
              <w:adjustRightInd w:val="0"/>
              <w:ind w:right="567"/>
              <w:jc w:val="center"/>
            </w:pPr>
            <w:r w:rsidRPr="009B3E9F">
              <w:rPr>
                <w:rFonts w:ascii="Arial" w:hAnsi="Arial" w:cs="Arial"/>
                <w:color w:val="333333"/>
                <w:spacing w:val="-1"/>
              </w:rPr>
              <w:t>E</w:t>
            </w:r>
            <w:r w:rsidRPr="009B3E9F">
              <w:rPr>
                <w:rFonts w:ascii="Arial" w:hAnsi="Arial" w:cs="Arial"/>
                <w:color w:val="333333"/>
              </w:rPr>
              <w:t>d</w:t>
            </w:r>
            <w:r w:rsidRPr="009B3E9F">
              <w:rPr>
                <w:rFonts w:ascii="Arial" w:hAnsi="Arial" w:cs="Arial"/>
                <w:color w:val="333333"/>
                <w:spacing w:val="-1"/>
              </w:rPr>
              <w:t>a</w:t>
            </w:r>
            <w:r w:rsidRPr="009B3E9F">
              <w:rPr>
                <w:rFonts w:ascii="Arial" w:hAnsi="Arial" w:cs="Arial"/>
                <w:color w:val="333333"/>
              </w:rPr>
              <w:t>d</w:t>
            </w:r>
          </w:p>
        </w:tc>
        <w:tc>
          <w:tcPr>
            <w:tcW w:w="3843" w:type="dxa"/>
            <w:tcBorders>
              <w:top w:val="single" w:sz="4" w:space="0" w:color="000000"/>
              <w:left w:val="single" w:sz="4" w:space="0" w:color="000000"/>
              <w:bottom w:val="single" w:sz="4" w:space="0" w:color="000000"/>
              <w:right w:val="single" w:sz="4" w:space="0" w:color="000000"/>
            </w:tcBorders>
          </w:tcPr>
          <w:p w14:paraId="4F388041" w14:textId="77777777" w:rsidR="00DD6DF8" w:rsidRPr="009B3E9F" w:rsidRDefault="00DD6DF8" w:rsidP="00F800F8">
            <w:pPr>
              <w:widowControl w:val="0"/>
              <w:autoSpaceDE w:val="0"/>
              <w:autoSpaceDN w:val="0"/>
              <w:adjustRightInd w:val="0"/>
              <w:spacing w:before="22" w:line="241" w:lineRule="auto"/>
              <w:ind w:right="714" w:firstLine="161"/>
            </w:pPr>
            <w:r w:rsidRPr="009B3E9F">
              <w:rPr>
                <w:rFonts w:ascii="Arial" w:hAnsi="Arial" w:cs="Arial"/>
                <w:color w:val="333333"/>
              </w:rPr>
              <w:t>Frecu</w:t>
            </w:r>
            <w:r w:rsidRPr="009B3E9F">
              <w:rPr>
                <w:rFonts w:ascii="Arial" w:hAnsi="Arial" w:cs="Arial"/>
                <w:color w:val="333333"/>
                <w:spacing w:val="-1"/>
              </w:rPr>
              <w:t>e</w:t>
            </w:r>
            <w:r w:rsidRPr="009B3E9F">
              <w:rPr>
                <w:rFonts w:ascii="Arial" w:hAnsi="Arial" w:cs="Arial"/>
                <w:color w:val="333333"/>
              </w:rPr>
              <w:t>nc</w:t>
            </w:r>
            <w:r w:rsidRPr="009B3E9F">
              <w:rPr>
                <w:rFonts w:ascii="Arial" w:hAnsi="Arial" w:cs="Arial"/>
                <w:color w:val="333333"/>
                <w:spacing w:val="-1"/>
              </w:rPr>
              <w:t>i</w:t>
            </w:r>
            <w:r w:rsidRPr="009B3E9F">
              <w:rPr>
                <w:rFonts w:ascii="Arial" w:hAnsi="Arial" w:cs="Arial"/>
                <w:color w:val="333333"/>
              </w:rPr>
              <w:t>a</w:t>
            </w:r>
            <w:r w:rsidRPr="009B3E9F">
              <w:rPr>
                <w:rFonts w:ascii="Arial" w:hAnsi="Arial" w:cs="Arial"/>
                <w:color w:val="333333"/>
                <w:spacing w:val="1"/>
              </w:rPr>
              <w:t xml:space="preserve"> </w:t>
            </w:r>
            <w:r w:rsidRPr="009B3E9F">
              <w:rPr>
                <w:rFonts w:ascii="Arial" w:hAnsi="Arial" w:cs="Arial"/>
                <w:color w:val="333333"/>
              </w:rPr>
              <w:t>c</w:t>
            </w:r>
            <w:r w:rsidRPr="009B3E9F">
              <w:rPr>
                <w:rFonts w:ascii="Arial" w:hAnsi="Arial" w:cs="Arial"/>
                <w:color w:val="333333"/>
                <w:spacing w:val="-3"/>
              </w:rPr>
              <w:t>a</w:t>
            </w:r>
            <w:r w:rsidRPr="009B3E9F">
              <w:rPr>
                <w:rFonts w:ascii="Arial" w:hAnsi="Arial" w:cs="Arial"/>
                <w:color w:val="333333"/>
                <w:spacing w:val="1"/>
              </w:rPr>
              <w:t>r</w:t>
            </w:r>
            <w:r w:rsidRPr="009B3E9F">
              <w:rPr>
                <w:rFonts w:ascii="Arial" w:hAnsi="Arial" w:cs="Arial"/>
                <w:color w:val="333333"/>
              </w:rPr>
              <w:t>d</w:t>
            </w:r>
            <w:r w:rsidRPr="009B3E9F">
              <w:rPr>
                <w:rFonts w:ascii="Arial" w:hAnsi="Arial" w:cs="Arial"/>
                <w:color w:val="333333"/>
                <w:spacing w:val="-1"/>
              </w:rPr>
              <w:t>i</w:t>
            </w:r>
            <w:r w:rsidRPr="009B3E9F">
              <w:rPr>
                <w:rFonts w:ascii="Arial" w:hAnsi="Arial" w:cs="Arial"/>
                <w:color w:val="333333"/>
              </w:rPr>
              <w:t xml:space="preserve">aca </w:t>
            </w:r>
            <w:r w:rsidRPr="009B3E9F">
              <w:rPr>
                <w:rFonts w:ascii="Arial" w:hAnsi="Arial" w:cs="Arial"/>
                <w:color w:val="333333"/>
                <w:spacing w:val="-1"/>
              </w:rPr>
              <w:t>l</w:t>
            </w:r>
            <w:r w:rsidRPr="009B3E9F">
              <w:rPr>
                <w:rFonts w:ascii="Arial" w:hAnsi="Arial" w:cs="Arial"/>
                <w:color w:val="333333"/>
              </w:rPr>
              <w:t>ati</w:t>
            </w:r>
            <w:r w:rsidRPr="009B3E9F">
              <w:rPr>
                <w:rFonts w:ascii="Arial" w:hAnsi="Arial" w:cs="Arial"/>
                <w:color w:val="333333"/>
                <w:spacing w:val="-1"/>
              </w:rPr>
              <w:t>d</w:t>
            </w:r>
            <w:r w:rsidRPr="009B3E9F">
              <w:rPr>
                <w:rFonts w:ascii="Arial" w:hAnsi="Arial" w:cs="Arial"/>
                <w:color w:val="333333"/>
              </w:rPr>
              <w:t>os</w:t>
            </w:r>
            <w:r w:rsidRPr="009B3E9F">
              <w:rPr>
                <w:rFonts w:ascii="Arial" w:hAnsi="Arial" w:cs="Arial"/>
                <w:color w:val="333333"/>
                <w:spacing w:val="1"/>
              </w:rPr>
              <w:t xml:space="preserve"> </w:t>
            </w:r>
            <w:r w:rsidRPr="009B3E9F">
              <w:rPr>
                <w:rFonts w:ascii="Arial" w:hAnsi="Arial" w:cs="Arial"/>
                <w:color w:val="333333"/>
              </w:rPr>
              <w:t xml:space="preserve">por </w:t>
            </w:r>
            <w:r w:rsidRPr="009B3E9F">
              <w:rPr>
                <w:rFonts w:ascii="Arial" w:hAnsi="Arial" w:cs="Arial"/>
                <w:color w:val="333333"/>
                <w:spacing w:val="1"/>
              </w:rPr>
              <w:t>m</w:t>
            </w:r>
            <w:r w:rsidRPr="009B3E9F">
              <w:rPr>
                <w:rFonts w:ascii="Arial" w:hAnsi="Arial" w:cs="Arial"/>
                <w:color w:val="333333"/>
                <w:spacing w:val="-1"/>
              </w:rPr>
              <w:t>i</w:t>
            </w:r>
            <w:r w:rsidRPr="009B3E9F">
              <w:rPr>
                <w:rFonts w:ascii="Arial" w:hAnsi="Arial" w:cs="Arial"/>
                <w:color w:val="333333"/>
              </w:rPr>
              <w:t>n</w:t>
            </w:r>
            <w:r w:rsidRPr="009B3E9F">
              <w:rPr>
                <w:rFonts w:ascii="Arial" w:hAnsi="Arial" w:cs="Arial"/>
                <w:color w:val="333333"/>
                <w:spacing w:val="-1"/>
              </w:rPr>
              <w:t>u</w:t>
            </w:r>
            <w:r w:rsidRPr="009B3E9F">
              <w:rPr>
                <w:rFonts w:ascii="Arial" w:hAnsi="Arial" w:cs="Arial"/>
                <w:color w:val="333333"/>
                <w:spacing w:val="1"/>
              </w:rPr>
              <w:t>t</w:t>
            </w:r>
            <w:r w:rsidRPr="009B3E9F">
              <w:rPr>
                <w:rFonts w:ascii="Arial" w:hAnsi="Arial" w:cs="Arial"/>
                <w:color w:val="333333"/>
              </w:rPr>
              <w:t>o</w:t>
            </w:r>
            <w:r w:rsidRPr="009B3E9F">
              <w:rPr>
                <w:rFonts w:ascii="Arial" w:hAnsi="Arial" w:cs="Arial"/>
                <w:color w:val="333333"/>
                <w:spacing w:val="-1"/>
              </w:rPr>
              <w:t xml:space="preserve"> </w:t>
            </w:r>
            <w:r w:rsidRPr="009B3E9F">
              <w:rPr>
                <w:rFonts w:ascii="Arial" w:hAnsi="Arial" w:cs="Arial"/>
                <w:color w:val="333333"/>
                <w:spacing w:val="1"/>
              </w:rPr>
              <w:t>(</w:t>
            </w:r>
            <w:proofErr w:type="spellStart"/>
            <w:r w:rsidRPr="009B3E9F">
              <w:rPr>
                <w:rFonts w:ascii="Arial" w:hAnsi="Arial" w:cs="Arial"/>
                <w:color w:val="333333"/>
                <w:spacing w:val="-1"/>
              </w:rPr>
              <w:t>l</w:t>
            </w:r>
            <w:r w:rsidRPr="009B3E9F">
              <w:rPr>
                <w:rFonts w:ascii="Arial" w:hAnsi="Arial" w:cs="Arial"/>
                <w:color w:val="333333"/>
                <w:spacing w:val="-3"/>
              </w:rPr>
              <w:t>p</w:t>
            </w:r>
            <w:r w:rsidRPr="009B3E9F">
              <w:rPr>
                <w:rFonts w:ascii="Arial" w:hAnsi="Arial" w:cs="Arial"/>
                <w:color w:val="333333"/>
                <w:spacing w:val="1"/>
              </w:rPr>
              <w:t>m</w:t>
            </w:r>
            <w:proofErr w:type="spellEnd"/>
            <w:r w:rsidRPr="009B3E9F">
              <w:rPr>
                <w:rFonts w:ascii="Arial" w:hAnsi="Arial" w:cs="Arial"/>
                <w:color w:val="333333"/>
              </w:rPr>
              <w:t>)</w:t>
            </w:r>
          </w:p>
        </w:tc>
      </w:tr>
      <w:tr w:rsidR="00DD6DF8" w:rsidRPr="009B3E9F" w14:paraId="424B19CA" w14:textId="77777777" w:rsidTr="00F800F8">
        <w:trPr>
          <w:trHeight w:hRule="exact" w:val="437"/>
        </w:trPr>
        <w:tc>
          <w:tcPr>
            <w:tcW w:w="1731" w:type="dxa"/>
            <w:tcBorders>
              <w:top w:val="single" w:sz="4" w:space="0" w:color="000000"/>
              <w:left w:val="single" w:sz="4" w:space="0" w:color="000000"/>
              <w:bottom w:val="single" w:sz="4" w:space="0" w:color="000000"/>
              <w:right w:val="single" w:sz="4" w:space="0" w:color="000000"/>
            </w:tcBorders>
          </w:tcPr>
          <w:p w14:paraId="3718091F" w14:textId="77777777" w:rsidR="00DD6DF8" w:rsidRPr="009B3E9F" w:rsidRDefault="00DD6DF8" w:rsidP="00F800F8">
            <w:pPr>
              <w:widowControl w:val="0"/>
              <w:autoSpaceDE w:val="0"/>
              <w:autoSpaceDN w:val="0"/>
              <w:adjustRightInd w:val="0"/>
              <w:spacing w:before="55"/>
            </w:pPr>
            <w:r w:rsidRPr="009B3E9F">
              <w:rPr>
                <w:rFonts w:ascii="Arial" w:hAnsi="Arial" w:cs="Arial"/>
                <w:color w:val="333333"/>
                <w:spacing w:val="-1"/>
              </w:rPr>
              <w:t>R</w:t>
            </w:r>
            <w:r w:rsidRPr="009B3E9F">
              <w:rPr>
                <w:rFonts w:ascii="Arial" w:hAnsi="Arial" w:cs="Arial"/>
                <w:color w:val="333333"/>
              </w:rPr>
              <w:t>ec</w:t>
            </w:r>
            <w:r w:rsidRPr="009B3E9F">
              <w:rPr>
                <w:rFonts w:ascii="Arial" w:hAnsi="Arial" w:cs="Arial"/>
                <w:color w:val="333333"/>
                <w:spacing w:val="-1"/>
              </w:rPr>
              <w:t>i</w:t>
            </w:r>
            <w:r w:rsidRPr="009B3E9F">
              <w:rPr>
                <w:rFonts w:ascii="Arial" w:hAnsi="Arial" w:cs="Arial"/>
                <w:color w:val="333333"/>
              </w:rPr>
              <w:t>én</w:t>
            </w:r>
            <w:r w:rsidRPr="009B3E9F">
              <w:rPr>
                <w:rFonts w:ascii="Arial" w:hAnsi="Arial" w:cs="Arial"/>
                <w:color w:val="333333"/>
                <w:spacing w:val="1"/>
              </w:rPr>
              <w:t xml:space="preserve"> </w:t>
            </w:r>
            <w:r w:rsidRPr="009B3E9F">
              <w:rPr>
                <w:rFonts w:ascii="Arial" w:hAnsi="Arial" w:cs="Arial"/>
                <w:color w:val="333333"/>
              </w:rPr>
              <w:t>n</w:t>
            </w:r>
            <w:r w:rsidRPr="009B3E9F">
              <w:rPr>
                <w:rFonts w:ascii="Arial" w:hAnsi="Arial" w:cs="Arial"/>
                <w:color w:val="333333"/>
                <w:spacing w:val="-1"/>
              </w:rPr>
              <w:t>a</w:t>
            </w:r>
            <w:r w:rsidRPr="009B3E9F">
              <w:rPr>
                <w:rFonts w:ascii="Arial" w:hAnsi="Arial" w:cs="Arial"/>
                <w:color w:val="333333"/>
              </w:rPr>
              <w:t>c</w:t>
            </w:r>
            <w:r w:rsidRPr="009B3E9F">
              <w:rPr>
                <w:rFonts w:ascii="Arial" w:hAnsi="Arial" w:cs="Arial"/>
                <w:color w:val="333333"/>
                <w:spacing w:val="-1"/>
              </w:rPr>
              <w:t>i</w:t>
            </w:r>
            <w:r w:rsidRPr="009B3E9F">
              <w:rPr>
                <w:rFonts w:ascii="Arial" w:hAnsi="Arial" w:cs="Arial"/>
                <w:color w:val="333333"/>
              </w:rPr>
              <w:t>d</w:t>
            </w:r>
            <w:r w:rsidRPr="009B3E9F">
              <w:rPr>
                <w:rFonts w:ascii="Arial" w:hAnsi="Arial" w:cs="Arial"/>
                <w:color w:val="333333"/>
                <w:spacing w:val="-1"/>
              </w:rPr>
              <w:t>o</w:t>
            </w:r>
            <w:r w:rsidRPr="009B3E9F">
              <w:rPr>
                <w:rFonts w:ascii="Arial" w:hAnsi="Arial" w:cs="Arial"/>
                <w:color w:val="333333"/>
              </w:rPr>
              <w:t>s</w:t>
            </w:r>
          </w:p>
        </w:tc>
        <w:tc>
          <w:tcPr>
            <w:tcW w:w="3843" w:type="dxa"/>
            <w:tcBorders>
              <w:top w:val="single" w:sz="4" w:space="0" w:color="000000"/>
              <w:left w:val="single" w:sz="4" w:space="0" w:color="000000"/>
              <w:bottom w:val="single" w:sz="4" w:space="0" w:color="000000"/>
              <w:right w:val="single" w:sz="4" w:space="0" w:color="000000"/>
            </w:tcBorders>
          </w:tcPr>
          <w:p w14:paraId="3022CE24" w14:textId="77777777" w:rsidR="00DD6DF8" w:rsidRPr="009B3E9F" w:rsidRDefault="00DD6DF8" w:rsidP="00F800F8">
            <w:pPr>
              <w:widowControl w:val="0"/>
              <w:autoSpaceDE w:val="0"/>
              <w:autoSpaceDN w:val="0"/>
              <w:adjustRightInd w:val="0"/>
              <w:spacing w:before="55"/>
              <w:ind w:right="1389"/>
              <w:jc w:val="center"/>
            </w:pPr>
            <w:r w:rsidRPr="009B3E9F">
              <w:rPr>
                <w:rFonts w:ascii="Arial" w:hAnsi="Arial" w:cs="Arial"/>
                <w:color w:val="333333"/>
              </w:rPr>
              <w:t>100</w:t>
            </w:r>
            <w:r w:rsidRPr="009B3E9F">
              <w:rPr>
                <w:rFonts w:ascii="Arial" w:hAnsi="Arial" w:cs="Arial"/>
                <w:color w:val="333333"/>
                <w:spacing w:val="1"/>
              </w:rPr>
              <w:t xml:space="preserve"> </w:t>
            </w:r>
            <w:r w:rsidRPr="009B3E9F">
              <w:rPr>
                <w:rFonts w:ascii="Arial" w:hAnsi="Arial" w:cs="Arial"/>
                <w:color w:val="333333"/>
              </w:rPr>
              <w:t>–</w:t>
            </w:r>
            <w:r w:rsidRPr="009B3E9F">
              <w:rPr>
                <w:rFonts w:ascii="Arial" w:hAnsi="Arial" w:cs="Arial"/>
                <w:color w:val="333333"/>
                <w:spacing w:val="1"/>
              </w:rPr>
              <w:t xml:space="preserve"> </w:t>
            </w:r>
            <w:r w:rsidRPr="009B3E9F">
              <w:rPr>
                <w:rFonts w:ascii="Arial" w:hAnsi="Arial" w:cs="Arial"/>
                <w:color w:val="333333"/>
              </w:rPr>
              <w:t>160</w:t>
            </w:r>
          </w:p>
        </w:tc>
      </w:tr>
      <w:tr w:rsidR="00DD6DF8" w:rsidRPr="009B3E9F" w14:paraId="3EC19E8A" w14:textId="77777777" w:rsidTr="00F800F8">
        <w:trPr>
          <w:trHeight w:hRule="exact" w:val="624"/>
        </w:trPr>
        <w:tc>
          <w:tcPr>
            <w:tcW w:w="1731" w:type="dxa"/>
            <w:tcBorders>
              <w:top w:val="single" w:sz="4" w:space="0" w:color="000000"/>
              <w:left w:val="single" w:sz="4" w:space="0" w:color="000000"/>
              <w:bottom w:val="single" w:sz="4" w:space="0" w:color="000000"/>
              <w:right w:val="single" w:sz="4" w:space="0" w:color="000000"/>
            </w:tcBorders>
          </w:tcPr>
          <w:p w14:paraId="562924A3" w14:textId="77777777" w:rsidR="00DD6DF8" w:rsidRPr="009B3E9F" w:rsidRDefault="00DD6DF8" w:rsidP="00F800F8">
            <w:pPr>
              <w:widowControl w:val="0"/>
              <w:autoSpaceDE w:val="0"/>
              <w:autoSpaceDN w:val="0"/>
              <w:adjustRightInd w:val="0"/>
              <w:spacing w:before="26" w:line="252" w:lineRule="exact"/>
              <w:ind w:right="50" w:hanging="533"/>
            </w:pPr>
            <w:r w:rsidRPr="009B3E9F">
              <w:rPr>
                <w:rFonts w:ascii="Arial" w:hAnsi="Arial" w:cs="Arial"/>
                <w:color w:val="333333"/>
                <w:spacing w:val="-1"/>
              </w:rPr>
              <w:t>Ni</w:t>
            </w:r>
            <w:r w:rsidRPr="009B3E9F">
              <w:rPr>
                <w:rFonts w:ascii="Arial" w:hAnsi="Arial" w:cs="Arial"/>
                <w:color w:val="333333"/>
              </w:rPr>
              <w:t>ñ</w:t>
            </w:r>
            <w:r w:rsidRPr="009B3E9F">
              <w:rPr>
                <w:rFonts w:ascii="Arial" w:hAnsi="Arial" w:cs="Arial"/>
                <w:color w:val="333333"/>
                <w:spacing w:val="-1"/>
              </w:rPr>
              <w:t>o</w:t>
            </w:r>
            <w:r w:rsidRPr="009B3E9F">
              <w:rPr>
                <w:rFonts w:ascii="Arial" w:hAnsi="Arial" w:cs="Arial"/>
                <w:color w:val="333333"/>
              </w:rPr>
              <w:t>s</w:t>
            </w:r>
            <w:r w:rsidRPr="009B3E9F">
              <w:rPr>
                <w:rFonts w:ascii="Arial" w:hAnsi="Arial" w:cs="Arial"/>
                <w:color w:val="333333"/>
                <w:spacing w:val="2"/>
              </w:rPr>
              <w:t xml:space="preserve"> </w:t>
            </w:r>
            <w:r w:rsidRPr="009B3E9F">
              <w:rPr>
                <w:rFonts w:ascii="Arial" w:hAnsi="Arial" w:cs="Arial"/>
                <w:color w:val="333333"/>
              </w:rPr>
              <w:t>de</w:t>
            </w:r>
            <w:r w:rsidRPr="009B3E9F">
              <w:rPr>
                <w:rFonts w:ascii="Arial" w:hAnsi="Arial" w:cs="Arial"/>
                <w:color w:val="333333"/>
                <w:spacing w:val="1"/>
              </w:rPr>
              <w:t xml:space="preserve"> </w:t>
            </w:r>
            <w:r w:rsidRPr="009B3E9F">
              <w:rPr>
                <w:rFonts w:ascii="Arial" w:hAnsi="Arial" w:cs="Arial"/>
                <w:color w:val="333333"/>
              </w:rPr>
              <w:t>1</w:t>
            </w:r>
            <w:r w:rsidRPr="009B3E9F">
              <w:rPr>
                <w:rFonts w:ascii="Arial" w:hAnsi="Arial" w:cs="Arial"/>
                <w:color w:val="333333"/>
                <w:spacing w:val="1"/>
              </w:rPr>
              <w:t xml:space="preserve"> </w:t>
            </w:r>
            <w:r w:rsidRPr="009B3E9F">
              <w:rPr>
                <w:rFonts w:ascii="Arial" w:hAnsi="Arial" w:cs="Arial"/>
                <w:color w:val="333333"/>
              </w:rPr>
              <w:t>a</w:t>
            </w:r>
            <w:r w:rsidRPr="009B3E9F">
              <w:rPr>
                <w:rFonts w:ascii="Arial" w:hAnsi="Arial" w:cs="Arial"/>
                <w:color w:val="333333"/>
                <w:spacing w:val="-1"/>
              </w:rPr>
              <w:t xml:space="preserve"> </w:t>
            </w:r>
            <w:r w:rsidRPr="009B3E9F">
              <w:rPr>
                <w:rFonts w:ascii="Arial" w:hAnsi="Arial" w:cs="Arial"/>
                <w:color w:val="333333"/>
              </w:rPr>
              <w:t>10 años</w:t>
            </w:r>
          </w:p>
        </w:tc>
        <w:tc>
          <w:tcPr>
            <w:tcW w:w="3843" w:type="dxa"/>
            <w:tcBorders>
              <w:top w:val="single" w:sz="4" w:space="0" w:color="000000"/>
              <w:left w:val="single" w:sz="4" w:space="0" w:color="000000"/>
              <w:bottom w:val="single" w:sz="4" w:space="0" w:color="000000"/>
              <w:right w:val="single" w:sz="4" w:space="0" w:color="000000"/>
            </w:tcBorders>
          </w:tcPr>
          <w:p w14:paraId="036F5B48" w14:textId="77777777" w:rsidR="00DD6DF8" w:rsidRPr="009B3E9F" w:rsidRDefault="00DD6DF8" w:rsidP="00F800F8">
            <w:pPr>
              <w:widowControl w:val="0"/>
              <w:autoSpaceDE w:val="0"/>
              <w:autoSpaceDN w:val="0"/>
              <w:adjustRightInd w:val="0"/>
              <w:spacing w:before="7" w:line="140" w:lineRule="exact"/>
              <w:rPr>
                <w:sz w:val="14"/>
                <w:szCs w:val="14"/>
              </w:rPr>
            </w:pPr>
          </w:p>
          <w:p w14:paraId="620D995E" w14:textId="77777777" w:rsidR="00DD6DF8" w:rsidRPr="009B3E9F" w:rsidRDefault="00DD6DF8" w:rsidP="00F800F8">
            <w:pPr>
              <w:widowControl w:val="0"/>
              <w:autoSpaceDE w:val="0"/>
              <w:autoSpaceDN w:val="0"/>
              <w:adjustRightInd w:val="0"/>
              <w:ind w:right="1439"/>
              <w:jc w:val="center"/>
            </w:pPr>
            <w:r w:rsidRPr="009B3E9F">
              <w:rPr>
                <w:rFonts w:ascii="Arial" w:hAnsi="Arial" w:cs="Arial"/>
                <w:color w:val="333333"/>
              </w:rPr>
              <w:t>70</w:t>
            </w:r>
            <w:r w:rsidRPr="009B3E9F">
              <w:rPr>
                <w:rFonts w:ascii="Arial" w:hAnsi="Arial" w:cs="Arial"/>
                <w:color w:val="333333"/>
                <w:spacing w:val="1"/>
              </w:rPr>
              <w:t xml:space="preserve"> </w:t>
            </w:r>
            <w:r w:rsidRPr="009B3E9F">
              <w:rPr>
                <w:rFonts w:ascii="Arial" w:hAnsi="Arial" w:cs="Arial"/>
                <w:color w:val="333333"/>
              </w:rPr>
              <w:t>–</w:t>
            </w:r>
            <w:r w:rsidRPr="009B3E9F">
              <w:rPr>
                <w:rFonts w:ascii="Arial" w:hAnsi="Arial" w:cs="Arial"/>
                <w:color w:val="333333"/>
                <w:spacing w:val="1"/>
              </w:rPr>
              <w:t xml:space="preserve"> </w:t>
            </w:r>
            <w:r w:rsidRPr="009B3E9F">
              <w:rPr>
                <w:rFonts w:ascii="Arial" w:hAnsi="Arial" w:cs="Arial"/>
                <w:color w:val="333333"/>
              </w:rPr>
              <w:t>120</w:t>
            </w:r>
          </w:p>
        </w:tc>
      </w:tr>
      <w:tr w:rsidR="00DD6DF8" w:rsidRPr="009B3E9F" w14:paraId="63328D13" w14:textId="77777777" w:rsidTr="00F800F8">
        <w:trPr>
          <w:trHeight w:hRule="exact" w:val="881"/>
        </w:trPr>
        <w:tc>
          <w:tcPr>
            <w:tcW w:w="1731" w:type="dxa"/>
            <w:tcBorders>
              <w:top w:val="single" w:sz="4" w:space="0" w:color="000000"/>
              <w:left w:val="single" w:sz="4" w:space="0" w:color="000000"/>
              <w:bottom w:val="single" w:sz="4" w:space="0" w:color="000000"/>
              <w:right w:val="single" w:sz="4" w:space="0" w:color="000000"/>
            </w:tcBorders>
          </w:tcPr>
          <w:p w14:paraId="24EBE37C" w14:textId="77777777" w:rsidR="00DD6DF8" w:rsidRPr="009B3E9F" w:rsidRDefault="00DD6DF8" w:rsidP="00F800F8">
            <w:pPr>
              <w:widowControl w:val="0"/>
              <w:autoSpaceDE w:val="0"/>
              <w:autoSpaceDN w:val="0"/>
              <w:adjustRightInd w:val="0"/>
              <w:spacing w:before="22"/>
              <w:ind w:right="168"/>
              <w:jc w:val="center"/>
            </w:pPr>
            <w:r w:rsidRPr="009B3E9F">
              <w:rPr>
                <w:rFonts w:ascii="Arial" w:hAnsi="Arial" w:cs="Arial"/>
                <w:color w:val="333333"/>
                <w:spacing w:val="-1"/>
              </w:rPr>
              <w:t>Ni</w:t>
            </w:r>
            <w:r w:rsidRPr="009B3E9F">
              <w:rPr>
                <w:rFonts w:ascii="Arial" w:hAnsi="Arial" w:cs="Arial"/>
                <w:color w:val="333333"/>
              </w:rPr>
              <w:t>ñ</w:t>
            </w:r>
            <w:r w:rsidRPr="009B3E9F">
              <w:rPr>
                <w:rFonts w:ascii="Arial" w:hAnsi="Arial" w:cs="Arial"/>
                <w:color w:val="333333"/>
                <w:spacing w:val="-1"/>
              </w:rPr>
              <w:t>o</w:t>
            </w:r>
            <w:r w:rsidRPr="009B3E9F">
              <w:rPr>
                <w:rFonts w:ascii="Arial" w:hAnsi="Arial" w:cs="Arial"/>
                <w:color w:val="333333"/>
              </w:rPr>
              <w:t>s</w:t>
            </w:r>
            <w:r w:rsidRPr="009B3E9F">
              <w:rPr>
                <w:rFonts w:ascii="Arial" w:hAnsi="Arial" w:cs="Arial"/>
                <w:color w:val="333333"/>
                <w:spacing w:val="2"/>
              </w:rPr>
              <w:t xml:space="preserve"> </w:t>
            </w:r>
            <w:r w:rsidRPr="009B3E9F">
              <w:rPr>
                <w:rFonts w:ascii="Arial" w:hAnsi="Arial" w:cs="Arial"/>
                <w:color w:val="333333"/>
              </w:rPr>
              <w:t>de</w:t>
            </w:r>
            <w:r w:rsidRPr="009B3E9F">
              <w:rPr>
                <w:rFonts w:ascii="Arial" w:hAnsi="Arial" w:cs="Arial"/>
                <w:color w:val="333333"/>
                <w:spacing w:val="1"/>
              </w:rPr>
              <w:t xml:space="preserve"> m</w:t>
            </w:r>
            <w:r w:rsidRPr="009B3E9F">
              <w:rPr>
                <w:rFonts w:ascii="Arial" w:hAnsi="Arial" w:cs="Arial"/>
                <w:color w:val="333333"/>
                <w:spacing w:val="-3"/>
              </w:rPr>
              <w:t>á</w:t>
            </w:r>
            <w:r w:rsidRPr="009B3E9F">
              <w:rPr>
                <w:rFonts w:ascii="Arial" w:hAnsi="Arial" w:cs="Arial"/>
                <w:color w:val="333333"/>
              </w:rPr>
              <w:t>s de</w:t>
            </w:r>
            <w:r w:rsidRPr="009B3E9F">
              <w:rPr>
                <w:rFonts w:ascii="Arial" w:hAnsi="Arial" w:cs="Arial"/>
                <w:color w:val="333333"/>
                <w:spacing w:val="1"/>
              </w:rPr>
              <w:t xml:space="preserve"> </w:t>
            </w:r>
            <w:r w:rsidRPr="009B3E9F">
              <w:rPr>
                <w:rFonts w:ascii="Arial" w:hAnsi="Arial" w:cs="Arial"/>
                <w:color w:val="333333"/>
              </w:rPr>
              <w:t>10</w:t>
            </w:r>
            <w:r w:rsidRPr="009B3E9F">
              <w:rPr>
                <w:rFonts w:ascii="Arial" w:hAnsi="Arial" w:cs="Arial"/>
                <w:color w:val="333333"/>
                <w:spacing w:val="1"/>
              </w:rPr>
              <w:t xml:space="preserve"> </w:t>
            </w:r>
            <w:r w:rsidRPr="009B3E9F">
              <w:rPr>
                <w:rFonts w:ascii="Arial" w:hAnsi="Arial" w:cs="Arial"/>
                <w:color w:val="333333"/>
              </w:rPr>
              <w:t>años</w:t>
            </w:r>
            <w:r w:rsidRPr="009B3E9F">
              <w:rPr>
                <w:rFonts w:ascii="Arial" w:hAnsi="Arial" w:cs="Arial"/>
                <w:color w:val="333333"/>
                <w:spacing w:val="-1"/>
              </w:rPr>
              <w:t xml:space="preserve"> </w:t>
            </w:r>
            <w:r w:rsidRPr="009B3E9F">
              <w:rPr>
                <w:rFonts w:ascii="Arial" w:hAnsi="Arial" w:cs="Arial"/>
                <w:color w:val="333333"/>
              </w:rPr>
              <w:t>y a</w:t>
            </w:r>
            <w:r w:rsidRPr="009B3E9F">
              <w:rPr>
                <w:rFonts w:ascii="Arial" w:hAnsi="Arial" w:cs="Arial"/>
                <w:color w:val="333333"/>
                <w:spacing w:val="-1"/>
              </w:rPr>
              <w:t>d</w:t>
            </w:r>
            <w:r w:rsidRPr="009B3E9F">
              <w:rPr>
                <w:rFonts w:ascii="Arial" w:hAnsi="Arial" w:cs="Arial"/>
                <w:color w:val="333333"/>
              </w:rPr>
              <w:t>u</w:t>
            </w:r>
            <w:r w:rsidRPr="009B3E9F">
              <w:rPr>
                <w:rFonts w:ascii="Arial" w:hAnsi="Arial" w:cs="Arial"/>
                <w:color w:val="333333"/>
                <w:spacing w:val="-1"/>
              </w:rPr>
              <w:t>l</w:t>
            </w:r>
            <w:r w:rsidRPr="009B3E9F">
              <w:rPr>
                <w:rFonts w:ascii="Arial" w:hAnsi="Arial" w:cs="Arial"/>
                <w:color w:val="333333"/>
                <w:spacing w:val="1"/>
              </w:rPr>
              <w:t>t</w:t>
            </w:r>
            <w:r w:rsidRPr="009B3E9F">
              <w:rPr>
                <w:rFonts w:ascii="Arial" w:hAnsi="Arial" w:cs="Arial"/>
                <w:color w:val="333333"/>
              </w:rPr>
              <w:t>os</w:t>
            </w:r>
          </w:p>
        </w:tc>
        <w:tc>
          <w:tcPr>
            <w:tcW w:w="3843" w:type="dxa"/>
            <w:tcBorders>
              <w:top w:val="single" w:sz="4" w:space="0" w:color="000000"/>
              <w:left w:val="single" w:sz="4" w:space="0" w:color="000000"/>
              <w:bottom w:val="single" w:sz="4" w:space="0" w:color="000000"/>
              <w:right w:val="single" w:sz="4" w:space="0" w:color="000000"/>
            </w:tcBorders>
          </w:tcPr>
          <w:p w14:paraId="0882CD3D" w14:textId="77777777" w:rsidR="00DD6DF8" w:rsidRPr="009B3E9F" w:rsidRDefault="00DD6DF8" w:rsidP="00F800F8">
            <w:pPr>
              <w:widowControl w:val="0"/>
              <w:autoSpaceDE w:val="0"/>
              <w:autoSpaceDN w:val="0"/>
              <w:adjustRightInd w:val="0"/>
              <w:spacing w:before="16" w:line="260" w:lineRule="exact"/>
              <w:rPr>
                <w:sz w:val="26"/>
                <w:szCs w:val="26"/>
              </w:rPr>
            </w:pPr>
          </w:p>
          <w:p w14:paraId="1D0851B0" w14:textId="77777777" w:rsidR="00DD6DF8" w:rsidRPr="009B3E9F" w:rsidRDefault="00DD6DF8" w:rsidP="00F800F8">
            <w:pPr>
              <w:widowControl w:val="0"/>
              <w:autoSpaceDE w:val="0"/>
              <w:autoSpaceDN w:val="0"/>
              <w:adjustRightInd w:val="0"/>
              <w:ind w:right="1449"/>
              <w:jc w:val="center"/>
            </w:pPr>
            <w:r w:rsidRPr="009B3E9F">
              <w:rPr>
                <w:rFonts w:ascii="Arial" w:hAnsi="Arial" w:cs="Arial"/>
                <w:color w:val="333333"/>
              </w:rPr>
              <w:t>60</w:t>
            </w:r>
            <w:r w:rsidRPr="009B3E9F">
              <w:rPr>
                <w:rFonts w:ascii="Arial" w:hAnsi="Arial" w:cs="Arial"/>
                <w:color w:val="333333"/>
                <w:spacing w:val="1"/>
              </w:rPr>
              <w:t xml:space="preserve"> </w:t>
            </w:r>
            <w:r w:rsidRPr="009B3E9F">
              <w:rPr>
                <w:rFonts w:ascii="Arial" w:hAnsi="Arial" w:cs="Arial"/>
                <w:color w:val="333333"/>
              </w:rPr>
              <w:t>–</w:t>
            </w:r>
            <w:r w:rsidRPr="009B3E9F">
              <w:rPr>
                <w:rFonts w:ascii="Arial" w:hAnsi="Arial" w:cs="Arial"/>
                <w:color w:val="333333"/>
                <w:spacing w:val="1"/>
              </w:rPr>
              <w:t xml:space="preserve"> </w:t>
            </w:r>
            <w:r w:rsidRPr="009B3E9F">
              <w:rPr>
                <w:rFonts w:ascii="Arial" w:hAnsi="Arial" w:cs="Arial"/>
                <w:color w:val="333333"/>
              </w:rPr>
              <w:t>100</w:t>
            </w:r>
          </w:p>
        </w:tc>
      </w:tr>
      <w:tr w:rsidR="00DD6DF8" w:rsidRPr="009B3E9F" w14:paraId="00A7F89A" w14:textId="77777777" w:rsidTr="00F800F8">
        <w:trPr>
          <w:trHeight w:hRule="exact" w:val="601"/>
        </w:trPr>
        <w:tc>
          <w:tcPr>
            <w:tcW w:w="1731" w:type="dxa"/>
            <w:tcBorders>
              <w:top w:val="single" w:sz="4" w:space="0" w:color="000000"/>
              <w:left w:val="single" w:sz="4" w:space="0" w:color="000000"/>
              <w:bottom w:val="single" w:sz="4" w:space="0" w:color="000000"/>
              <w:right w:val="single" w:sz="4" w:space="0" w:color="000000"/>
            </w:tcBorders>
          </w:tcPr>
          <w:p w14:paraId="255AFE53" w14:textId="77777777" w:rsidR="00DD6DF8" w:rsidRPr="009B3E9F" w:rsidRDefault="00DD6DF8" w:rsidP="00F800F8">
            <w:pPr>
              <w:widowControl w:val="0"/>
              <w:autoSpaceDE w:val="0"/>
              <w:autoSpaceDN w:val="0"/>
              <w:adjustRightInd w:val="0"/>
              <w:spacing w:before="26" w:line="252" w:lineRule="exact"/>
              <w:ind w:right="246" w:hanging="26"/>
            </w:pPr>
            <w:r w:rsidRPr="009B3E9F">
              <w:rPr>
                <w:rFonts w:ascii="Arial" w:hAnsi="Arial" w:cs="Arial"/>
                <w:color w:val="333333"/>
                <w:spacing w:val="-1"/>
              </w:rPr>
              <w:t>A</w:t>
            </w:r>
            <w:r w:rsidRPr="009B3E9F">
              <w:rPr>
                <w:rFonts w:ascii="Arial" w:hAnsi="Arial" w:cs="Arial"/>
                <w:color w:val="333333"/>
                <w:spacing w:val="1"/>
              </w:rPr>
              <w:t>t</w:t>
            </w:r>
            <w:r w:rsidRPr="009B3E9F">
              <w:rPr>
                <w:rFonts w:ascii="Arial" w:hAnsi="Arial" w:cs="Arial"/>
                <w:color w:val="333333"/>
                <w:spacing w:val="-1"/>
              </w:rPr>
              <w:t>l</w:t>
            </w:r>
            <w:r w:rsidRPr="009B3E9F">
              <w:rPr>
                <w:rFonts w:ascii="Arial" w:hAnsi="Arial" w:cs="Arial"/>
                <w:color w:val="333333"/>
              </w:rPr>
              <w:t>etas</w:t>
            </w:r>
            <w:r w:rsidRPr="009B3E9F">
              <w:rPr>
                <w:rFonts w:ascii="Arial" w:hAnsi="Arial" w:cs="Arial"/>
                <w:color w:val="333333"/>
                <w:spacing w:val="2"/>
              </w:rPr>
              <w:t xml:space="preserve"> </w:t>
            </w:r>
            <w:r w:rsidRPr="009B3E9F">
              <w:rPr>
                <w:rFonts w:ascii="Arial" w:hAnsi="Arial" w:cs="Arial"/>
                <w:color w:val="333333"/>
              </w:rPr>
              <w:t>b</w:t>
            </w:r>
            <w:r w:rsidRPr="009B3E9F">
              <w:rPr>
                <w:rFonts w:ascii="Arial" w:hAnsi="Arial" w:cs="Arial"/>
                <w:color w:val="333333"/>
                <w:spacing w:val="-1"/>
              </w:rPr>
              <w:t>i</w:t>
            </w:r>
            <w:r w:rsidRPr="009B3E9F">
              <w:rPr>
                <w:rFonts w:ascii="Arial" w:hAnsi="Arial" w:cs="Arial"/>
                <w:color w:val="333333"/>
              </w:rPr>
              <w:t>en e</w:t>
            </w:r>
            <w:r w:rsidRPr="009B3E9F">
              <w:rPr>
                <w:rFonts w:ascii="Arial" w:hAnsi="Arial" w:cs="Arial"/>
                <w:color w:val="333333"/>
                <w:spacing w:val="-1"/>
              </w:rPr>
              <w:t>n</w:t>
            </w:r>
            <w:r w:rsidRPr="009B3E9F">
              <w:rPr>
                <w:rFonts w:ascii="Arial" w:hAnsi="Arial" w:cs="Arial"/>
                <w:color w:val="333333"/>
                <w:spacing w:val="1"/>
              </w:rPr>
              <w:t>tr</w:t>
            </w:r>
            <w:r w:rsidRPr="009B3E9F">
              <w:rPr>
                <w:rFonts w:ascii="Arial" w:hAnsi="Arial" w:cs="Arial"/>
                <w:color w:val="333333"/>
              </w:rPr>
              <w:t>e</w:t>
            </w:r>
            <w:r w:rsidRPr="009B3E9F">
              <w:rPr>
                <w:rFonts w:ascii="Arial" w:hAnsi="Arial" w:cs="Arial"/>
                <w:color w:val="333333"/>
                <w:spacing w:val="-1"/>
              </w:rPr>
              <w:t>n</w:t>
            </w:r>
            <w:r w:rsidRPr="009B3E9F">
              <w:rPr>
                <w:rFonts w:ascii="Arial" w:hAnsi="Arial" w:cs="Arial"/>
                <w:color w:val="333333"/>
              </w:rPr>
              <w:t>a</w:t>
            </w:r>
            <w:r w:rsidRPr="009B3E9F">
              <w:rPr>
                <w:rFonts w:ascii="Arial" w:hAnsi="Arial" w:cs="Arial"/>
                <w:color w:val="333333"/>
                <w:spacing w:val="-1"/>
              </w:rPr>
              <w:t>d</w:t>
            </w:r>
            <w:r w:rsidRPr="009B3E9F">
              <w:rPr>
                <w:rFonts w:ascii="Arial" w:hAnsi="Arial" w:cs="Arial"/>
                <w:color w:val="333333"/>
              </w:rPr>
              <w:t>os</w:t>
            </w:r>
          </w:p>
        </w:tc>
        <w:tc>
          <w:tcPr>
            <w:tcW w:w="3843" w:type="dxa"/>
            <w:tcBorders>
              <w:top w:val="single" w:sz="4" w:space="0" w:color="000000"/>
              <w:left w:val="single" w:sz="4" w:space="0" w:color="000000"/>
              <w:bottom w:val="single" w:sz="4" w:space="0" w:color="000000"/>
              <w:right w:val="single" w:sz="4" w:space="0" w:color="000000"/>
            </w:tcBorders>
          </w:tcPr>
          <w:p w14:paraId="2EDB89A0" w14:textId="77777777" w:rsidR="00DD6DF8" w:rsidRPr="009B3E9F" w:rsidRDefault="00DD6DF8" w:rsidP="00F800F8">
            <w:pPr>
              <w:widowControl w:val="0"/>
              <w:autoSpaceDE w:val="0"/>
              <w:autoSpaceDN w:val="0"/>
              <w:adjustRightInd w:val="0"/>
              <w:spacing w:before="7" w:line="140" w:lineRule="exact"/>
              <w:rPr>
                <w:sz w:val="14"/>
                <w:szCs w:val="14"/>
              </w:rPr>
            </w:pPr>
          </w:p>
          <w:p w14:paraId="373B7FF0" w14:textId="77777777" w:rsidR="00DD6DF8" w:rsidRPr="009B3E9F" w:rsidRDefault="00DD6DF8" w:rsidP="00F800F8">
            <w:pPr>
              <w:widowControl w:val="0"/>
              <w:autoSpaceDE w:val="0"/>
              <w:autoSpaceDN w:val="0"/>
              <w:adjustRightInd w:val="0"/>
              <w:ind w:right="1501"/>
              <w:jc w:val="center"/>
            </w:pPr>
            <w:r w:rsidRPr="009B3E9F">
              <w:rPr>
                <w:rFonts w:ascii="Arial" w:hAnsi="Arial" w:cs="Arial"/>
                <w:color w:val="333333"/>
              </w:rPr>
              <w:t>40</w:t>
            </w:r>
            <w:r w:rsidRPr="009B3E9F">
              <w:rPr>
                <w:rFonts w:ascii="Arial" w:hAnsi="Arial" w:cs="Arial"/>
                <w:color w:val="333333"/>
                <w:spacing w:val="1"/>
              </w:rPr>
              <w:t xml:space="preserve"> </w:t>
            </w:r>
            <w:r w:rsidRPr="009B3E9F">
              <w:rPr>
                <w:rFonts w:ascii="Arial" w:hAnsi="Arial" w:cs="Arial"/>
                <w:color w:val="333333"/>
              </w:rPr>
              <w:t>–</w:t>
            </w:r>
            <w:r w:rsidRPr="009B3E9F">
              <w:rPr>
                <w:rFonts w:ascii="Arial" w:hAnsi="Arial" w:cs="Arial"/>
                <w:color w:val="333333"/>
                <w:spacing w:val="1"/>
              </w:rPr>
              <w:t xml:space="preserve"> </w:t>
            </w:r>
            <w:r w:rsidRPr="009B3E9F">
              <w:rPr>
                <w:rFonts w:ascii="Arial" w:hAnsi="Arial" w:cs="Arial"/>
                <w:color w:val="333333"/>
              </w:rPr>
              <w:t>60</w:t>
            </w:r>
          </w:p>
        </w:tc>
      </w:tr>
    </w:tbl>
    <w:p w14:paraId="46F8DA53" w14:textId="77777777" w:rsidR="00DD6DF8" w:rsidRDefault="00DD6DF8" w:rsidP="00DD6DF8">
      <w:pPr>
        <w:widowControl w:val="0"/>
        <w:autoSpaceDE w:val="0"/>
        <w:autoSpaceDN w:val="0"/>
        <w:adjustRightInd w:val="0"/>
        <w:spacing w:before="9" w:line="200" w:lineRule="exact"/>
        <w:rPr>
          <w:sz w:val="20"/>
          <w:szCs w:val="20"/>
        </w:rPr>
      </w:pPr>
    </w:p>
    <w:p w14:paraId="53DC8CB3" w14:textId="77777777" w:rsidR="00DD6DF8" w:rsidRPr="002C7BCD" w:rsidRDefault="00DD6DF8" w:rsidP="00DD6DF8">
      <w:pPr>
        <w:widowControl w:val="0"/>
        <w:autoSpaceDE w:val="0"/>
        <w:autoSpaceDN w:val="0"/>
        <w:adjustRightInd w:val="0"/>
        <w:spacing w:before="41" w:line="229" w:lineRule="auto"/>
        <w:ind w:right="70"/>
        <w:jc w:val="both"/>
        <w:rPr>
          <w:rFonts w:ascii="Arial" w:hAnsi="Arial" w:cs="Arial"/>
          <w:color w:val="000000"/>
          <w:sz w:val="14"/>
          <w:szCs w:val="14"/>
          <w:lang w:val="en-US"/>
        </w:rPr>
      </w:pPr>
      <w:proofErr w:type="spellStart"/>
      <w:r w:rsidRPr="00680E51">
        <w:rPr>
          <w:rFonts w:ascii="Arial" w:hAnsi="Arial" w:cs="Arial"/>
          <w:b/>
          <w:bCs/>
          <w:lang w:val="en-US"/>
        </w:rPr>
        <w:t>F</w:t>
      </w:r>
      <w:r w:rsidRPr="00680E51">
        <w:rPr>
          <w:rFonts w:ascii="Arial" w:hAnsi="Arial" w:cs="Arial"/>
          <w:b/>
          <w:bCs/>
          <w:spacing w:val="-1"/>
          <w:lang w:val="en-US"/>
        </w:rPr>
        <w:t>u</w:t>
      </w:r>
      <w:r w:rsidRPr="00680E51">
        <w:rPr>
          <w:rFonts w:ascii="Arial" w:hAnsi="Arial" w:cs="Arial"/>
          <w:b/>
          <w:bCs/>
          <w:lang w:val="en-US"/>
        </w:rPr>
        <w:t>e</w:t>
      </w:r>
      <w:r w:rsidRPr="00680E51">
        <w:rPr>
          <w:rFonts w:ascii="Arial" w:hAnsi="Arial" w:cs="Arial"/>
          <w:b/>
          <w:bCs/>
          <w:spacing w:val="-1"/>
          <w:lang w:val="en-US"/>
        </w:rPr>
        <w:t>n</w:t>
      </w:r>
      <w:r w:rsidRPr="00680E51">
        <w:rPr>
          <w:rFonts w:ascii="Arial" w:hAnsi="Arial" w:cs="Arial"/>
          <w:b/>
          <w:bCs/>
          <w:spacing w:val="1"/>
          <w:lang w:val="en-US"/>
        </w:rPr>
        <w:t>t</w:t>
      </w:r>
      <w:r w:rsidRPr="00680E51">
        <w:rPr>
          <w:rFonts w:ascii="Arial" w:hAnsi="Arial" w:cs="Arial"/>
          <w:b/>
          <w:bCs/>
          <w:lang w:val="en-US"/>
        </w:rPr>
        <w:t>e</w:t>
      </w:r>
      <w:proofErr w:type="spellEnd"/>
      <w:r w:rsidRPr="00680E51">
        <w:rPr>
          <w:rFonts w:ascii="Arial" w:hAnsi="Arial" w:cs="Arial"/>
          <w:b/>
          <w:bCs/>
          <w:lang w:val="en-US"/>
        </w:rPr>
        <w:t xml:space="preserve">: </w:t>
      </w:r>
      <w:proofErr w:type="spellStart"/>
      <w:r w:rsidRPr="00680E51">
        <w:rPr>
          <w:rFonts w:ascii="Arial" w:hAnsi="Arial" w:cs="Arial"/>
          <w:color w:val="333333"/>
          <w:spacing w:val="-1"/>
          <w:lang w:val="en-US"/>
        </w:rPr>
        <w:t>B</w:t>
      </w:r>
      <w:r w:rsidRPr="00680E51">
        <w:rPr>
          <w:rFonts w:ascii="Arial" w:hAnsi="Arial" w:cs="Arial"/>
          <w:color w:val="333333"/>
          <w:lang w:val="en-US"/>
        </w:rPr>
        <w:t>a</w:t>
      </w:r>
      <w:r w:rsidRPr="00680E51">
        <w:rPr>
          <w:rFonts w:ascii="Arial" w:hAnsi="Arial" w:cs="Arial"/>
          <w:color w:val="333333"/>
          <w:spacing w:val="-1"/>
          <w:lang w:val="en-US"/>
        </w:rPr>
        <w:t>d</w:t>
      </w:r>
      <w:r w:rsidRPr="00680E51">
        <w:rPr>
          <w:rFonts w:ascii="Arial" w:hAnsi="Arial" w:cs="Arial"/>
          <w:color w:val="333333"/>
          <w:lang w:val="en-US"/>
        </w:rPr>
        <w:t>esch</w:t>
      </w:r>
      <w:proofErr w:type="spellEnd"/>
      <w:r w:rsidRPr="00680E51">
        <w:rPr>
          <w:rFonts w:ascii="Arial" w:hAnsi="Arial" w:cs="Arial"/>
          <w:color w:val="333333"/>
          <w:spacing w:val="23"/>
          <w:lang w:val="en-US"/>
        </w:rPr>
        <w:t xml:space="preserve"> </w:t>
      </w:r>
      <w:r w:rsidRPr="00680E51">
        <w:rPr>
          <w:rFonts w:ascii="Arial" w:hAnsi="Arial" w:cs="Arial"/>
          <w:color w:val="333333"/>
          <w:spacing w:val="-1"/>
          <w:lang w:val="en-US"/>
        </w:rPr>
        <w:t>DB</w:t>
      </w:r>
      <w:r w:rsidRPr="00680E51">
        <w:rPr>
          <w:rFonts w:ascii="Arial" w:hAnsi="Arial" w:cs="Arial"/>
          <w:color w:val="333333"/>
          <w:lang w:val="en-US"/>
        </w:rPr>
        <w:t>,</w:t>
      </w:r>
      <w:r w:rsidRPr="00680E51">
        <w:rPr>
          <w:rFonts w:ascii="Arial" w:hAnsi="Arial" w:cs="Arial"/>
          <w:color w:val="333333"/>
          <w:spacing w:val="8"/>
          <w:lang w:val="en-US"/>
        </w:rPr>
        <w:t xml:space="preserve"> </w:t>
      </w:r>
      <w:proofErr w:type="spellStart"/>
      <w:r w:rsidRPr="00680E51">
        <w:rPr>
          <w:rFonts w:ascii="Arial" w:hAnsi="Arial" w:cs="Arial"/>
          <w:color w:val="333333"/>
          <w:spacing w:val="-1"/>
          <w:lang w:val="en-US"/>
        </w:rPr>
        <w:t>A</w:t>
      </w:r>
      <w:r w:rsidRPr="00680E51">
        <w:rPr>
          <w:rFonts w:ascii="Arial" w:hAnsi="Arial" w:cs="Arial"/>
          <w:color w:val="333333"/>
          <w:lang w:val="en-US"/>
        </w:rPr>
        <w:t>bman</w:t>
      </w:r>
      <w:proofErr w:type="spellEnd"/>
      <w:r w:rsidRPr="00680E51">
        <w:rPr>
          <w:rFonts w:ascii="Arial" w:hAnsi="Arial" w:cs="Arial"/>
          <w:color w:val="333333"/>
          <w:spacing w:val="23"/>
          <w:lang w:val="en-US"/>
        </w:rPr>
        <w:t xml:space="preserve"> </w:t>
      </w:r>
      <w:r w:rsidRPr="00680E51">
        <w:rPr>
          <w:rFonts w:ascii="Arial" w:hAnsi="Arial" w:cs="Arial"/>
          <w:color w:val="333333"/>
          <w:spacing w:val="-1"/>
          <w:lang w:val="en-US"/>
        </w:rPr>
        <w:t>SH</w:t>
      </w:r>
      <w:r w:rsidRPr="00680E51">
        <w:rPr>
          <w:rFonts w:ascii="Arial" w:hAnsi="Arial" w:cs="Arial"/>
          <w:color w:val="333333"/>
          <w:lang w:val="en-US"/>
        </w:rPr>
        <w:t>,</w:t>
      </w:r>
      <w:r w:rsidRPr="00680E51">
        <w:rPr>
          <w:rFonts w:ascii="Arial" w:hAnsi="Arial" w:cs="Arial"/>
          <w:color w:val="333333"/>
          <w:spacing w:val="12"/>
          <w:lang w:val="en-US"/>
        </w:rPr>
        <w:t xml:space="preserve"> </w:t>
      </w:r>
      <w:r w:rsidRPr="00680E51">
        <w:rPr>
          <w:rFonts w:ascii="Arial" w:hAnsi="Arial" w:cs="Arial"/>
          <w:color w:val="333333"/>
          <w:spacing w:val="-1"/>
          <w:lang w:val="en-US"/>
        </w:rPr>
        <w:t>A</w:t>
      </w:r>
      <w:r w:rsidRPr="00680E51">
        <w:rPr>
          <w:rFonts w:ascii="Arial" w:hAnsi="Arial" w:cs="Arial"/>
          <w:color w:val="333333"/>
          <w:lang w:val="en-US"/>
        </w:rPr>
        <w:t>h</w:t>
      </w:r>
      <w:r w:rsidRPr="00680E51">
        <w:rPr>
          <w:rFonts w:ascii="Arial" w:hAnsi="Arial" w:cs="Arial"/>
          <w:color w:val="333333"/>
          <w:spacing w:val="-1"/>
          <w:lang w:val="en-US"/>
        </w:rPr>
        <w:t>e</w:t>
      </w:r>
      <w:r w:rsidRPr="00680E51">
        <w:rPr>
          <w:rFonts w:ascii="Arial" w:hAnsi="Arial" w:cs="Arial"/>
          <w:color w:val="333333"/>
          <w:spacing w:val="-3"/>
          <w:lang w:val="en-US"/>
        </w:rPr>
        <w:t>a</w:t>
      </w:r>
      <w:r w:rsidRPr="00680E51">
        <w:rPr>
          <w:rFonts w:ascii="Arial" w:hAnsi="Arial" w:cs="Arial"/>
          <w:color w:val="333333"/>
          <w:spacing w:val="1"/>
          <w:lang w:val="en-US"/>
        </w:rPr>
        <w:t>r</w:t>
      </w:r>
      <w:r w:rsidRPr="00680E51">
        <w:rPr>
          <w:rFonts w:ascii="Arial" w:hAnsi="Arial" w:cs="Arial"/>
          <w:color w:val="333333"/>
          <w:lang w:val="en-US"/>
        </w:rPr>
        <w:t>n</w:t>
      </w:r>
      <w:r w:rsidRPr="00680E51">
        <w:rPr>
          <w:rFonts w:ascii="Arial" w:hAnsi="Arial" w:cs="Arial"/>
          <w:color w:val="333333"/>
          <w:spacing w:val="20"/>
          <w:lang w:val="en-US"/>
        </w:rPr>
        <w:t xml:space="preserve"> </w:t>
      </w:r>
      <w:r w:rsidRPr="00680E51">
        <w:rPr>
          <w:rFonts w:ascii="Arial" w:hAnsi="Arial" w:cs="Arial"/>
          <w:color w:val="333333"/>
          <w:spacing w:val="1"/>
          <w:lang w:val="en-US"/>
        </w:rPr>
        <w:t>G</w:t>
      </w:r>
      <w:r w:rsidRPr="00680E51">
        <w:rPr>
          <w:rFonts w:ascii="Arial" w:hAnsi="Arial" w:cs="Arial"/>
          <w:color w:val="333333"/>
          <w:spacing w:val="-3"/>
          <w:lang w:val="en-US"/>
        </w:rPr>
        <w:t>S</w:t>
      </w:r>
      <w:r w:rsidRPr="00680E51">
        <w:rPr>
          <w:rFonts w:ascii="Arial" w:hAnsi="Arial" w:cs="Arial"/>
          <w:color w:val="333333"/>
          <w:lang w:val="en-US"/>
        </w:rPr>
        <w:t>,</w:t>
      </w:r>
      <w:r w:rsidRPr="00680E51">
        <w:rPr>
          <w:rFonts w:ascii="Arial" w:hAnsi="Arial" w:cs="Arial"/>
          <w:color w:val="333333"/>
          <w:spacing w:val="24"/>
          <w:lang w:val="en-US"/>
        </w:rPr>
        <w:t xml:space="preserve"> </w:t>
      </w:r>
      <w:proofErr w:type="spellStart"/>
      <w:r w:rsidRPr="00680E51">
        <w:rPr>
          <w:rFonts w:ascii="Arial" w:hAnsi="Arial" w:cs="Arial"/>
          <w:color w:val="333333"/>
          <w:spacing w:val="-1"/>
          <w:lang w:val="en-US"/>
        </w:rPr>
        <w:t>B</w:t>
      </w:r>
      <w:r w:rsidRPr="00680E51">
        <w:rPr>
          <w:rFonts w:ascii="Arial" w:hAnsi="Arial" w:cs="Arial"/>
          <w:color w:val="333333"/>
          <w:lang w:val="en-US"/>
        </w:rPr>
        <w:t>ar</w:t>
      </w:r>
      <w:r w:rsidRPr="00680E51">
        <w:rPr>
          <w:rFonts w:ascii="Arial" w:hAnsi="Arial" w:cs="Arial"/>
          <w:color w:val="333333"/>
          <w:spacing w:val="-2"/>
          <w:lang w:val="en-US"/>
        </w:rPr>
        <w:t>s</w:t>
      </w:r>
      <w:r w:rsidRPr="00680E51">
        <w:rPr>
          <w:rFonts w:ascii="Arial" w:hAnsi="Arial" w:cs="Arial"/>
          <w:color w:val="333333"/>
          <w:lang w:val="en-US"/>
        </w:rPr>
        <w:t>t</w:t>
      </w:r>
      <w:proofErr w:type="spellEnd"/>
      <w:r w:rsidRPr="00680E51">
        <w:rPr>
          <w:rFonts w:ascii="Arial" w:hAnsi="Arial" w:cs="Arial"/>
          <w:color w:val="333333"/>
          <w:spacing w:val="24"/>
          <w:lang w:val="en-US"/>
        </w:rPr>
        <w:t xml:space="preserve"> </w:t>
      </w:r>
      <w:r w:rsidRPr="00680E51">
        <w:rPr>
          <w:rFonts w:ascii="Arial" w:hAnsi="Arial" w:cs="Arial"/>
          <w:color w:val="333333"/>
          <w:spacing w:val="-1"/>
          <w:lang w:val="en-US"/>
        </w:rPr>
        <w:t>R</w:t>
      </w:r>
      <w:r w:rsidRPr="00680E51">
        <w:rPr>
          <w:rFonts w:ascii="Arial" w:hAnsi="Arial" w:cs="Arial"/>
          <w:color w:val="333333"/>
          <w:spacing w:val="-2"/>
          <w:lang w:val="en-US"/>
        </w:rPr>
        <w:t>J</w:t>
      </w:r>
      <w:r w:rsidRPr="00680E51">
        <w:rPr>
          <w:rFonts w:ascii="Arial" w:hAnsi="Arial" w:cs="Arial"/>
          <w:color w:val="333333"/>
          <w:lang w:val="en-US"/>
        </w:rPr>
        <w:t>,</w:t>
      </w:r>
      <w:r w:rsidRPr="00680E51">
        <w:rPr>
          <w:rFonts w:ascii="Arial" w:hAnsi="Arial" w:cs="Arial"/>
          <w:color w:val="333333"/>
          <w:spacing w:val="24"/>
          <w:lang w:val="en-US"/>
        </w:rPr>
        <w:t xml:space="preserve"> </w:t>
      </w:r>
      <w:proofErr w:type="spellStart"/>
      <w:r w:rsidRPr="00680E51">
        <w:rPr>
          <w:rFonts w:ascii="Arial" w:hAnsi="Arial" w:cs="Arial"/>
          <w:color w:val="333333"/>
          <w:spacing w:val="-4"/>
          <w:lang w:val="en-US"/>
        </w:rPr>
        <w:t>M</w:t>
      </w:r>
      <w:r w:rsidRPr="00680E51">
        <w:rPr>
          <w:rFonts w:ascii="Arial" w:hAnsi="Arial" w:cs="Arial"/>
          <w:color w:val="333333"/>
          <w:lang w:val="en-US"/>
        </w:rPr>
        <w:t>c</w:t>
      </w:r>
      <w:r w:rsidRPr="00680E51">
        <w:rPr>
          <w:rFonts w:ascii="Arial" w:hAnsi="Arial" w:cs="Arial"/>
          <w:color w:val="333333"/>
          <w:spacing w:val="-1"/>
          <w:lang w:val="en-US"/>
        </w:rPr>
        <w:t>C</w:t>
      </w:r>
      <w:r w:rsidRPr="00680E51">
        <w:rPr>
          <w:rFonts w:ascii="Arial" w:hAnsi="Arial" w:cs="Arial"/>
          <w:color w:val="333333"/>
          <w:spacing w:val="1"/>
          <w:lang w:val="en-US"/>
        </w:rPr>
        <w:t>r</w:t>
      </w:r>
      <w:r w:rsidRPr="00680E51">
        <w:rPr>
          <w:rFonts w:ascii="Arial" w:hAnsi="Arial" w:cs="Arial"/>
          <w:color w:val="333333"/>
          <w:lang w:val="en-US"/>
        </w:rPr>
        <w:t>ory</w:t>
      </w:r>
      <w:proofErr w:type="spellEnd"/>
      <w:r w:rsidRPr="00680E51">
        <w:rPr>
          <w:rFonts w:ascii="Arial" w:hAnsi="Arial" w:cs="Arial"/>
          <w:color w:val="333333"/>
          <w:spacing w:val="21"/>
          <w:lang w:val="en-US"/>
        </w:rPr>
        <w:t xml:space="preserve"> </w:t>
      </w:r>
      <w:r w:rsidRPr="00680E51">
        <w:rPr>
          <w:rFonts w:ascii="Arial" w:hAnsi="Arial" w:cs="Arial"/>
          <w:color w:val="333333"/>
          <w:spacing w:val="-1"/>
          <w:lang w:val="en-US"/>
        </w:rPr>
        <w:t>DC</w:t>
      </w:r>
      <w:r w:rsidRPr="00680E51">
        <w:rPr>
          <w:rFonts w:ascii="Arial" w:hAnsi="Arial" w:cs="Arial"/>
          <w:color w:val="333333"/>
          <w:lang w:val="en-US"/>
        </w:rPr>
        <w:t>,</w:t>
      </w:r>
      <w:r w:rsidRPr="00680E51">
        <w:rPr>
          <w:rFonts w:ascii="Arial" w:hAnsi="Arial" w:cs="Arial"/>
          <w:color w:val="333333"/>
          <w:spacing w:val="24"/>
          <w:lang w:val="en-US"/>
        </w:rPr>
        <w:t xml:space="preserve"> </w:t>
      </w:r>
      <w:proofErr w:type="spellStart"/>
      <w:r w:rsidRPr="00680E51">
        <w:rPr>
          <w:rFonts w:ascii="Arial" w:hAnsi="Arial" w:cs="Arial"/>
          <w:color w:val="333333"/>
          <w:spacing w:val="-1"/>
          <w:lang w:val="en-US"/>
        </w:rPr>
        <w:t>Si</w:t>
      </w:r>
      <w:r w:rsidRPr="00680E51">
        <w:rPr>
          <w:rFonts w:ascii="Arial" w:hAnsi="Arial" w:cs="Arial"/>
          <w:color w:val="333333"/>
          <w:spacing w:val="1"/>
          <w:lang w:val="en-US"/>
        </w:rPr>
        <w:t>m</w:t>
      </w:r>
      <w:r w:rsidRPr="00680E51">
        <w:rPr>
          <w:rFonts w:ascii="Arial" w:hAnsi="Arial" w:cs="Arial"/>
          <w:color w:val="333333"/>
          <w:lang w:val="en-US"/>
        </w:rPr>
        <w:t>o</w:t>
      </w:r>
      <w:r w:rsidRPr="00680E51">
        <w:rPr>
          <w:rFonts w:ascii="Arial" w:hAnsi="Arial" w:cs="Arial"/>
          <w:color w:val="333333"/>
          <w:spacing w:val="-1"/>
          <w:lang w:val="en-US"/>
        </w:rPr>
        <w:t>n</w:t>
      </w:r>
      <w:r w:rsidRPr="00680E51">
        <w:rPr>
          <w:rFonts w:ascii="Arial" w:hAnsi="Arial" w:cs="Arial"/>
          <w:color w:val="333333"/>
          <w:lang w:val="en-US"/>
        </w:rPr>
        <w:t>n</w:t>
      </w:r>
      <w:r w:rsidRPr="00680E51">
        <w:rPr>
          <w:rFonts w:ascii="Arial" w:hAnsi="Arial" w:cs="Arial"/>
          <w:color w:val="333333"/>
          <w:spacing w:val="-1"/>
          <w:lang w:val="en-US"/>
        </w:rPr>
        <w:t>e</w:t>
      </w:r>
      <w:r w:rsidRPr="00680E51">
        <w:rPr>
          <w:rFonts w:ascii="Arial" w:hAnsi="Arial" w:cs="Arial"/>
          <w:color w:val="333333"/>
          <w:lang w:val="en-US"/>
        </w:rPr>
        <w:t>au</w:t>
      </w:r>
      <w:proofErr w:type="spellEnd"/>
      <w:r w:rsidRPr="00680E51">
        <w:rPr>
          <w:rFonts w:ascii="Arial" w:hAnsi="Arial" w:cs="Arial"/>
          <w:color w:val="333333"/>
          <w:spacing w:val="27"/>
          <w:lang w:val="en-US"/>
        </w:rPr>
        <w:t xml:space="preserve"> </w:t>
      </w:r>
      <w:r w:rsidRPr="00680E51">
        <w:rPr>
          <w:rFonts w:ascii="Arial" w:hAnsi="Arial" w:cs="Arial"/>
          <w:color w:val="333333"/>
          <w:spacing w:val="1"/>
          <w:lang w:val="en-US"/>
        </w:rPr>
        <w:t>G</w:t>
      </w:r>
      <w:r w:rsidRPr="00680E51">
        <w:rPr>
          <w:rFonts w:ascii="Arial" w:hAnsi="Arial" w:cs="Arial"/>
          <w:color w:val="333333"/>
          <w:lang w:val="en-US"/>
        </w:rPr>
        <w:t xml:space="preserve">, </w:t>
      </w:r>
      <w:r w:rsidRPr="00680E51">
        <w:rPr>
          <w:rFonts w:ascii="Arial" w:hAnsi="Arial" w:cs="Arial"/>
          <w:color w:val="333333"/>
          <w:spacing w:val="-4"/>
          <w:lang w:val="en-US"/>
        </w:rPr>
        <w:t>M</w:t>
      </w:r>
      <w:r w:rsidRPr="00680E51">
        <w:rPr>
          <w:rFonts w:ascii="Arial" w:hAnsi="Arial" w:cs="Arial"/>
          <w:color w:val="333333"/>
          <w:lang w:val="en-US"/>
        </w:rPr>
        <w:t>cL</w:t>
      </w:r>
      <w:r w:rsidRPr="00680E51">
        <w:rPr>
          <w:rFonts w:ascii="Arial" w:hAnsi="Arial" w:cs="Arial"/>
          <w:color w:val="333333"/>
          <w:spacing w:val="-1"/>
          <w:lang w:val="en-US"/>
        </w:rPr>
        <w:t>a</w:t>
      </w:r>
      <w:r w:rsidRPr="00680E51">
        <w:rPr>
          <w:rFonts w:ascii="Arial" w:hAnsi="Arial" w:cs="Arial"/>
          <w:color w:val="333333"/>
          <w:lang w:val="en-US"/>
        </w:rPr>
        <w:t>u</w:t>
      </w:r>
      <w:r w:rsidRPr="00680E51">
        <w:rPr>
          <w:rFonts w:ascii="Arial" w:hAnsi="Arial" w:cs="Arial"/>
          <w:color w:val="333333"/>
          <w:spacing w:val="2"/>
          <w:lang w:val="en-US"/>
        </w:rPr>
        <w:t>g</w:t>
      </w:r>
      <w:r w:rsidRPr="00680E51">
        <w:rPr>
          <w:rFonts w:ascii="Arial" w:hAnsi="Arial" w:cs="Arial"/>
          <w:color w:val="333333"/>
          <w:lang w:val="en-US"/>
        </w:rPr>
        <w:t>h</w:t>
      </w:r>
      <w:r w:rsidRPr="00680E51">
        <w:rPr>
          <w:rFonts w:ascii="Arial" w:hAnsi="Arial" w:cs="Arial"/>
          <w:color w:val="333333"/>
          <w:spacing w:val="-1"/>
          <w:lang w:val="en-US"/>
        </w:rPr>
        <w:t>li</w:t>
      </w:r>
      <w:r w:rsidRPr="00680E51">
        <w:rPr>
          <w:rFonts w:ascii="Arial" w:hAnsi="Arial" w:cs="Arial"/>
          <w:color w:val="333333"/>
          <w:lang w:val="en-US"/>
        </w:rPr>
        <w:t>n</w:t>
      </w:r>
      <w:r w:rsidRPr="00680E51">
        <w:rPr>
          <w:rFonts w:ascii="Arial" w:hAnsi="Arial" w:cs="Arial"/>
          <w:color w:val="333333"/>
          <w:spacing w:val="16"/>
          <w:lang w:val="en-US"/>
        </w:rPr>
        <w:t xml:space="preserve"> </w:t>
      </w:r>
      <w:r w:rsidRPr="00680E51">
        <w:rPr>
          <w:rFonts w:ascii="Arial" w:hAnsi="Arial" w:cs="Arial"/>
          <w:color w:val="333333"/>
          <w:spacing w:val="-1"/>
          <w:lang w:val="en-US"/>
        </w:rPr>
        <w:t>V</w:t>
      </w:r>
      <w:r w:rsidRPr="00680E51">
        <w:rPr>
          <w:rFonts w:ascii="Arial" w:hAnsi="Arial" w:cs="Arial"/>
          <w:color w:val="333333"/>
          <w:spacing w:val="-20"/>
          <w:lang w:val="en-US"/>
        </w:rPr>
        <w:t>V</w:t>
      </w:r>
      <w:r w:rsidRPr="00680E51">
        <w:rPr>
          <w:rFonts w:ascii="Arial" w:hAnsi="Arial" w:cs="Arial"/>
          <w:color w:val="333333"/>
          <w:lang w:val="en-US"/>
        </w:rPr>
        <w:t>.</w:t>
      </w:r>
      <w:r w:rsidRPr="00680E51">
        <w:rPr>
          <w:rFonts w:ascii="Arial" w:hAnsi="Arial" w:cs="Arial"/>
          <w:color w:val="333333"/>
          <w:spacing w:val="14"/>
          <w:lang w:val="en-US"/>
        </w:rPr>
        <w:t xml:space="preserve"> </w:t>
      </w:r>
      <w:r w:rsidRPr="002C7BCD">
        <w:rPr>
          <w:rFonts w:ascii="Arial" w:hAnsi="Arial" w:cs="Arial"/>
          <w:color w:val="333333"/>
          <w:spacing w:val="-4"/>
          <w:lang w:val="en-US"/>
        </w:rPr>
        <w:t>M</w:t>
      </w:r>
      <w:r w:rsidRPr="002C7BCD">
        <w:rPr>
          <w:rFonts w:ascii="Arial" w:hAnsi="Arial" w:cs="Arial"/>
          <w:color w:val="333333"/>
          <w:lang w:val="en-US"/>
        </w:rPr>
        <w:t>e</w:t>
      </w:r>
      <w:r w:rsidRPr="002C7BCD">
        <w:rPr>
          <w:rFonts w:ascii="Arial" w:hAnsi="Arial" w:cs="Arial"/>
          <w:color w:val="333333"/>
          <w:spacing w:val="-1"/>
          <w:lang w:val="en-US"/>
        </w:rPr>
        <w:t>di</w:t>
      </w:r>
      <w:r w:rsidRPr="002C7BCD">
        <w:rPr>
          <w:rFonts w:ascii="Arial" w:hAnsi="Arial" w:cs="Arial"/>
          <w:color w:val="333333"/>
          <w:lang w:val="en-US"/>
        </w:rPr>
        <w:t>cal</w:t>
      </w:r>
      <w:r w:rsidRPr="002C7BCD">
        <w:rPr>
          <w:rFonts w:ascii="Arial" w:hAnsi="Arial" w:cs="Arial"/>
          <w:color w:val="333333"/>
          <w:spacing w:val="17"/>
          <w:lang w:val="en-US"/>
        </w:rPr>
        <w:t xml:space="preserve"> </w:t>
      </w:r>
      <w:r w:rsidRPr="002C7BCD">
        <w:rPr>
          <w:rFonts w:ascii="Arial" w:hAnsi="Arial" w:cs="Arial"/>
          <w:color w:val="333333"/>
          <w:spacing w:val="1"/>
          <w:lang w:val="en-US"/>
        </w:rPr>
        <w:t>t</w:t>
      </w:r>
      <w:r w:rsidRPr="002C7BCD">
        <w:rPr>
          <w:rFonts w:ascii="Arial" w:hAnsi="Arial" w:cs="Arial"/>
          <w:color w:val="333333"/>
          <w:lang w:val="en-US"/>
        </w:rPr>
        <w:t>h</w:t>
      </w:r>
      <w:r w:rsidRPr="002C7BCD">
        <w:rPr>
          <w:rFonts w:ascii="Arial" w:hAnsi="Arial" w:cs="Arial"/>
          <w:color w:val="333333"/>
          <w:spacing w:val="-3"/>
          <w:lang w:val="en-US"/>
        </w:rPr>
        <w:t>e</w:t>
      </w:r>
      <w:r w:rsidRPr="002C7BCD">
        <w:rPr>
          <w:rFonts w:ascii="Arial" w:hAnsi="Arial" w:cs="Arial"/>
          <w:color w:val="333333"/>
          <w:spacing w:val="1"/>
          <w:lang w:val="en-US"/>
        </w:rPr>
        <w:t>r</w:t>
      </w:r>
      <w:r w:rsidRPr="002C7BCD">
        <w:rPr>
          <w:rFonts w:ascii="Arial" w:hAnsi="Arial" w:cs="Arial"/>
          <w:color w:val="333333"/>
          <w:lang w:val="en-US"/>
        </w:rPr>
        <w:t>a</w:t>
      </w:r>
      <w:r w:rsidRPr="002C7BCD">
        <w:rPr>
          <w:rFonts w:ascii="Arial" w:hAnsi="Arial" w:cs="Arial"/>
          <w:color w:val="333333"/>
          <w:spacing w:val="-1"/>
          <w:lang w:val="en-US"/>
        </w:rPr>
        <w:t>p</w:t>
      </w:r>
      <w:r w:rsidRPr="002C7BCD">
        <w:rPr>
          <w:rFonts w:ascii="Arial" w:hAnsi="Arial" w:cs="Arial"/>
          <w:color w:val="333333"/>
          <w:lang w:val="en-US"/>
        </w:rPr>
        <w:t>y</w:t>
      </w:r>
      <w:r w:rsidRPr="002C7BCD">
        <w:rPr>
          <w:rFonts w:ascii="Arial" w:hAnsi="Arial" w:cs="Arial"/>
          <w:color w:val="333333"/>
          <w:spacing w:val="11"/>
          <w:lang w:val="en-US"/>
        </w:rPr>
        <w:t xml:space="preserve"> </w:t>
      </w:r>
      <w:r w:rsidRPr="002C7BCD">
        <w:rPr>
          <w:rFonts w:ascii="Arial" w:hAnsi="Arial" w:cs="Arial"/>
          <w:color w:val="333333"/>
          <w:spacing w:val="1"/>
          <w:lang w:val="en-US"/>
        </w:rPr>
        <w:t>f</w:t>
      </w:r>
      <w:r w:rsidRPr="002C7BCD">
        <w:rPr>
          <w:rFonts w:ascii="Arial" w:hAnsi="Arial" w:cs="Arial"/>
          <w:color w:val="333333"/>
          <w:lang w:val="en-US"/>
        </w:rPr>
        <w:t>or</w:t>
      </w:r>
      <w:r w:rsidRPr="002C7BCD">
        <w:rPr>
          <w:rFonts w:ascii="Arial" w:hAnsi="Arial" w:cs="Arial"/>
          <w:color w:val="333333"/>
          <w:spacing w:val="14"/>
          <w:lang w:val="en-US"/>
        </w:rPr>
        <w:t xml:space="preserve"> </w:t>
      </w:r>
      <w:r w:rsidRPr="002C7BCD">
        <w:rPr>
          <w:rFonts w:ascii="Arial" w:hAnsi="Arial" w:cs="Arial"/>
          <w:color w:val="333333"/>
          <w:lang w:val="en-US"/>
        </w:rPr>
        <w:t>p</w:t>
      </w:r>
      <w:r w:rsidRPr="002C7BCD">
        <w:rPr>
          <w:rFonts w:ascii="Arial" w:hAnsi="Arial" w:cs="Arial"/>
          <w:color w:val="333333"/>
          <w:spacing w:val="-1"/>
          <w:lang w:val="en-US"/>
        </w:rPr>
        <w:t>ul</w:t>
      </w:r>
      <w:r w:rsidRPr="002C7BCD">
        <w:rPr>
          <w:rFonts w:ascii="Arial" w:hAnsi="Arial" w:cs="Arial"/>
          <w:color w:val="333333"/>
          <w:spacing w:val="1"/>
          <w:lang w:val="en-US"/>
        </w:rPr>
        <w:t>m</w:t>
      </w:r>
      <w:r w:rsidRPr="002C7BCD">
        <w:rPr>
          <w:rFonts w:ascii="Arial" w:hAnsi="Arial" w:cs="Arial"/>
          <w:color w:val="333333"/>
          <w:lang w:val="en-US"/>
        </w:rPr>
        <w:t>o</w:t>
      </w:r>
      <w:r w:rsidRPr="002C7BCD">
        <w:rPr>
          <w:rFonts w:ascii="Arial" w:hAnsi="Arial" w:cs="Arial"/>
          <w:color w:val="333333"/>
          <w:spacing w:val="-1"/>
          <w:lang w:val="en-US"/>
        </w:rPr>
        <w:t>n</w:t>
      </w:r>
      <w:r w:rsidRPr="002C7BCD">
        <w:rPr>
          <w:rFonts w:ascii="Arial" w:hAnsi="Arial" w:cs="Arial"/>
          <w:color w:val="333333"/>
          <w:spacing w:val="-3"/>
          <w:lang w:val="en-US"/>
        </w:rPr>
        <w:t>a</w:t>
      </w:r>
      <w:r w:rsidRPr="002C7BCD">
        <w:rPr>
          <w:rFonts w:ascii="Arial" w:hAnsi="Arial" w:cs="Arial"/>
          <w:color w:val="333333"/>
          <w:spacing w:val="1"/>
          <w:lang w:val="en-US"/>
        </w:rPr>
        <w:t>r</w:t>
      </w:r>
      <w:r w:rsidRPr="002C7BCD">
        <w:rPr>
          <w:rFonts w:ascii="Arial" w:hAnsi="Arial" w:cs="Arial"/>
          <w:color w:val="333333"/>
          <w:lang w:val="en-US"/>
        </w:rPr>
        <w:t>y</w:t>
      </w:r>
      <w:r w:rsidRPr="002C7BCD">
        <w:rPr>
          <w:rFonts w:ascii="Arial" w:hAnsi="Arial" w:cs="Arial"/>
          <w:color w:val="333333"/>
          <w:spacing w:val="13"/>
          <w:lang w:val="en-US"/>
        </w:rPr>
        <w:t xml:space="preserve"> </w:t>
      </w:r>
      <w:r w:rsidRPr="002C7BCD">
        <w:rPr>
          <w:rFonts w:ascii="Arial" w:hAnsi="Arial" w:cs="Arial"/>
          <w:color w:val="333333"/>
          <w:lang w:val="en-US"/>
        </w:rPr>
        <w:t>a</w:t>
      </w:r>
      <w:r w:rsidRPr="002C7BCD">
        <w:rPr>
          <w:rFonts w:ascii="Arial" w:hAnsi="Arial" w:cs="Arial"/>
          <w:color w:val="333333"/>
          <w:spacing w:val="-2"/>
          <w:lang w:val="en-US"/>
        </w:rPr>
        <w:t>r</w:t>
      </w:r>
      <w:r w:rsidRPr="002C7BCD">
        <w:rPr>
          <w:rFonts w:ascii="Arial" w:hAnsi="Arial" w:cs="Arial"/>
          <w:color w:val="333333"/>
          <w:spacing w:val="1"/>
          <w:lang w:val="en-US"/>
        </w:rPr>
        <w:t>t</w:t>
      </w:r>
      <w:r w:rsidRPr="002C7BCD">
        <w:rPr>
          <w:rFonts w:ascii="Arial" w:hAnsi="Arial" w:cs="Arial"/>
          <w:color w:val="333333"/>
          <w:lang w:val="en-US"/>
        </w:rPr>
        <w:t>eri</w:t>
      </w:r>
      <w:r w:rsidRPr="002C7BCD">
        <w:rPr>
          <w:rFonts w:ascii="Arial" w:hAnsi="Arial" w:cs="Arial"/>
          <w:color w:val="333333"/>
          <w:spacing w:val="-1"/>
          <w:lang w:val="en-US"/>
        </w:rPr>
        <w:t>a</w:t>
      </w:r>
      <w:r w:rsidRPr="002C7BCD">
        <w:rPr>
          <w:rFonts w:ascii="Arial" w:hAnsi="Arial" w:cs="Arial"/>
          <w:color w:val="333333"/>
          <w:lang w:val="en-US"/>
        </w:rPr>
        <w:t>l</w:t>
      </w:r>
      <w:r w:rsidRPr="002C7BCD">
        <w:rPr>
          <w:rFonts w:ascii="Arial" w:hAnsi="Arial" w:cs="Arial"/>
          <w:color w:val="333333"/>
          <w:spacing w:val="12"/>
          <w:lang w:val="en-US"/>
        </w:rPr>
        <w:t xml:space="preserve"> </w:t>
      </w:r>
      <w:r w:rsidRPr="002C7BCD">
        <w:rPr>
          <w:rFonts w:ascii="Arial" w:hAnsi="Arial" w:cs="Arial"/>
          <w:color w:val="333333"/>
          <w:lang w:val="en-US"/>
        </w:rPr>
        <w:t>h</w:t>
      </w:r>
      <w:r w:rsidRPr="002C7BCD">
        <w:rPr>
          <w:rFonts w:ascii="Arial" w:hAnsi="Arial" w:cs="Arial"/>
          <w:color w:val="333333"/>
          <w:spacing w:val="-3"/>
          <w:lang w:val="en-US"/>
        </w:rPr>
        <w:t>y</w:t>
      </w:r>
      <w:r w:rsidRPr="002C7BCD">
        <w:rPr>
          <w:rFonts w:ascii="Arial" w:hAnsi="Arial" w:cs="Arial"/>
          <w:color w:val="333333"/>
          <w:lang w:val="en-US"/>
        </w:rPr>
        <w:t>p</w:t>
      </w:r>
      <w:r w:rsidRPr="002C7BCD">
        <w:rPr>
          <w:rFonts w:ascii="Arial" w:hAnsi="Arial" w:cs="Arial"/>
          <w:color w:val="333333"/>
          <w:spacing w:val="-1"/>
          <w:lang w:val="en-US"/>
        </w:rPr>
        <w:t>e</w:t>
      </w:r>
      <w:r w:rsidRPr="002C7BCD">
        <w:rPr>
          <w:rFonts w:ascii="Arial" w:hAnsi="Arial" w:cs="Arial"/>
          <w:color w:val="333333"/>
          <w:spacing w:val="1"/>
          <w:lang w:val="en-US"/>
        </w:rPr>
        <w:t>rt</w:t>
      </w:r>
      <w:r w:rsidRPr="002C7BCD">
        <w:rPr>
          <w:rFonts w:ascii="Arial" w:hAnsi="Arial" w:cs="Arial"/>
          <w:color w:val="333333"/>
          <w:lang w:val="en-US"/>
        </w:rPr>
        <w:t>e</w:t>
      </w:r>
      <w:r w:rsidRPr="002C7BCD">
        <w:rPr>
          <w:rFonts w:ascii="Arial" w:hAnsi="Arial" w:cs="Arial"/>
          <w:color w:val="333333"/>
          <w:spacing w:val="-1"/>
          <w:lang w:val="en-US"/>
        </w:rPr>
        <w:t>n</w:t>
      </w:r>
      <w:r w:rsidRPr="002C7BCD">
        <w:rPr>
          <w:rFonts w:ascii="Arial" w:hAnsi="Arial" w:cs="Arial"/>
          <w:color w:val="333333"/>
          <w:lang w:val="en-US"/>
        </w:rPr>
        <w:t>s</w:t>
      </w:r>
      <w:r w:rsidRPr="002C7BCD">
        <w:rPr>
          <w:rFonts w:ascii="Arial" w:hAnsi="Arial" w:cs="Arial"/>
          <w:color w:val="333333"/>
          <w:spacing w:val="-1"/>
          <w:lang w:val="en-US"/>
        </w:rPr>
        <w:t>i</w:t>
      </w:r>
      <w:r w:rsidRPr="002C7BCD">
        <w:rPr>
          <w:rFonts w:ascii="Arial" w:hAnsi="Arial" w:cs="Arial"/>
          <w:color w:val="333333"/>
          <w:lang w:val="en-US"/>
        </w:rPr>
        <w:t>o</w:t>
      </w:r>
      <w:r w:rsidRPr="002C7BCD">
        <w:rPr>
          <w:rFonts w:ascii="Arial" w:hAnsi="Arial" w:cs="Arial"/>
          <w:color w:val="333333"/>
          <w:spacing w:val="-1"/>
          <w:lang w:val="en-US"/>
        </w:rPr>
        <w:t>n</w:t>
      </w:r>
      <w:r w:rsidRPr="002C7BCD">
        <w:rPr>
          <w:rFonts w:ascii="Arial" w:hAnsi="Arial" w:cs="Arial"/>
          <w:color w:val="333333"/>
          <w:lang w:val="en-US"/>
        </w:rPr>
        <w:t xml:space="preserve">: </w:t>
      </w:r>
      <w:r w:rsidRPr="002C7BCD">
        <w:rPr>
          <w:rFonts w:ascii="Arial" w:hAnsi="Arial" w:cs="Arial"/>
          <w:color w:val="333333"/>
          <w:spacing w:val="-1"/>
          <w:lang w:val="en-US"/>
        </w:rPr>
        <w:t>ACC</w:t>
      </w:r>
      <w:r w:rsidRPr="002C7BCD">
        <w:rPr>
          <w:rFonts w:ascii="Arial" w:hAnsi="Arial" w:cs="Arial"/>
          <w:color w:val="333333"/>
          <w:lang w:val="en-US"/>
        </w:rPr>
        <w:t>P</w:t>
      </w:r>
      <w:r w:rsidRPr="002C7BCD">
        <w:rPr>
          <w:rFonts w:ascii="Arial" w:hAnsi="Arial" w:cs="Arial"/>
          <w:color w:val="333333"/>
          <w:spacing w:val="10"/>
          <w:lang w:val="en-US"/>
        </w:rPr>
        <w:t xml:space="preserve"> </w:t>
      </w:r>
      <w:r w:rsidRPr="002C7BCD">
        <w:rPr>
          <w:rFonts w:ascii="Arial" w:hAnsi="Arial" w:cs="Arial"/>
          <w:color w:val="333333"/>
          <w:lang w:val="en-US"/>
        </w:rPr>
        <w:t>e</w:t>
      </w:r>
      <w:r w:rsidRPr="002C7BCD">
        <w:rPr>
          <w:rFonts w:ascii="Arial" w:hAnsi="Arial" w:cs="Arial"/>
          <w:color w:val="333333"/>
          <w:spacing w:val="-3"/>
          <w:lang w:val="en-US"/>
        </w:rPr>
        <w:t>v</w:t>
      </w:r>
      <w:r w:rsidRPr="002C7BCD">
        <w:rPr>
          <w:rFonts w:ascii="Arial" w:hAnsi="Arial" w:cs="Arial"/>
          <w:color w:val="333333"/>
          <w:spacing w:val="-1"/>
          <w:lang w:val="en-US"/>
        </w:rPr>
        <w:t>i</w:t>
      </w:r>
      <w:r w:rsidRPr="002C7BCD">
        <w:rPr>
          <w:rFonts w:ascii="Arial" w:hAnsi="Arial" w:cs="Arial"/>
          <w:color w:val="333333"/>
          <w:lang w:val="en-US"/>
        </w:rPr>
        <w:t>d</w:t>
      </w:r>
      <w:r w:rsidRPr="002C7BCD">
        <w:rPr>
          <w:rFonts w:ascii="Arial" w:hAnsi="Arial" w:cs="Arial"/>
          <w:color w:val="333333"/>
          <w:spacing w:val="-1"/>
          <w:lang w:val="en-US"/>
        </w:rPr>
        <w:t>e</w:t>
      </w:r>
      <w:r w:rsidRPr="002C7BCD">
        <w:rPr>
          <w:rFonts w:ascii="Arial" w:hAnsi="Arial" w:cs="Arial"/>
          <w:color w:val="333333"/>
          <w:lang w:val="en-US"/>
        </w:rPr>
        <w:t>nc</w:t>
      </w:r>
      <w:r w:rsidRPr="002C7BCD">
        <w:rPr>
          <w:rFonts w:ascii="Arial" w:hAnsi="Arial" w:cs="Arial"/>
          <w:color w:val="333333"/>
          <w:spacing w:val="6"/>
          <w:lang w:val="en-US"/>
        </w:rPr>
        <w:t>e</w:t>
      </w:r>
      <w:r w:rsidRPr="002C7BCD">
        <w:rPr>
          <w:rFonts w:ascii="Arial" w:hAnsi="Arial" w:cs="Arial"/>
          <w:color w:val="333333"/>
          <w:lang w:val="en-US"/>
        </w:rPr>
        <w:t>- based</w:t>
      </w:r>
      <w:r w:rsidRPr="002C7BCD">
        <w:rPr>
          <w:rFonts w:ascii="Arial" w:hAnsi="Arial" w:cs="Arial"/>
          <w:color w:val="333333"/>
          <w:spacing w:val="1"/>
          <w:lang w:val="en-US"/>
        </w:rPr>
        <w:t xml:space="preserve"> </w:t>
      </w:r>
      <w:r w:rsidRPr="002C7BCD">
        <w:rPr>
          <w:rFonts w:ascii="Arial" w:hAnsi="Arial" w:cs="Arial"/>
          <w:color w:val="333333"/>
          <w:lang w:val="en-US"/>
        </w:rPr>
        <w:t>c</w:t>
      </w:r>
      <w:r w:rsidRPr="002C7BCD">
        <w:rPr>
          <w:rFonts w:ascii="Arial" w:hAnsi="Arial" w:cs="Arial"/>
          <w:color w:val="333333"/>
          <w:spacing w:val="-1"/>
          <w:lang w:val="en-US"/>
        </w:rPr>
        <w:t>li</w:t>
      </w:r>
      <w:r w:rsidRPr="002C7BCD">
        <w:rPr>
          <w:rFonts w:ascii="Arial" w:hAnsi="Arial" w:cs="Arial"/>
          <w:color w:val="333333"/>
          <w:lang w:val="en-US"/>
        </w:rPr>
        <w:t>n</w:t>
      </w:r>
      <w:r w:rsidRPr="002C7BCD">
        <w:rPr>
          <w:rFonts w:ascii="Arial" w:hAnsi="Arial" w:cs="Arial"/>
          <w:color w:val="333333"/>
          <w:spacing w:val="-1"/>
          <w:lang w:val="en-US"/>
        </w:rPr>
        <w:t>i</w:t>
      </w:r>
      <w:r w:rsidRPr="002C7BCD">
        <w:rPr>
          <w:rFonts w:ascii="Arial" w:hAnsi="Arial" w:cs="Arial"/>
          <w:color w:val="333333"/>
          <w:lang w:val="en-US"/>
        </w:rPr>
        <w:t>cal prac</w:t>
      </w:r>
      <w:r w:rsidRPr="002C7BCD">
        <w:rPr>
          <w:rFonts w:ascii="Arial" w:hAnsi="Arial" w:cs="Arial"/>
          <w:color w:val="333333"/>
          <w:spacing w:val="1"/>
          <w:lang w:val="en-US"/>
        </w:rPr>
        <w:t>t</w:t>
      </w:r>
      <w:r w:rsidRPr="002C7BCD">
        <w:rPr>
          <w:rFonts w:ascii="Arial" w:hAnsi="Arial" w:cs="Arial"/>
          <w:color w:val="333333"/>
          <w:spacing w:val="-1"/>
          <w:lang w:val="en-US"/>
        </w:rPr>
        <w:t>i</w:t>
      </w:r>
      <w:r w:rsidRPr="002C7BCD">
        <w:rPr>
          <w:rFonts w:ascii="Arial" w:hAnsi="Arial" w:cs="Arial"/>
          <w:color w:val="333333"/>
          <w:lang w:val="en-US"/>
        </w:rPr>
        <w:t>ce</w:t>
      </w:r>
      <w:r w:rsidRPr="002C7BCD">
        <w:rPr>
          <w:rFonts w:ascii="Arial" w:hAnsi="Arial" w:cs="Arial"/>
          <w:color w:val="333333"/>
          <w:spacing w:val="-4"/>
          <w:lang w:val="en-US"/>
        </w:rPr>
        <w:t xml:space="preserve"> </w:t>
      </w:r>
      <w:r w:rsidRPr="002C7BCD">
        <w:rPr>
          <w:rFonts w:ascii="Arial" w:hAnsi="Arial" w:cs="Arial"/>
          <w:color w:val="333333"/>
          <w:lang w:val="en-US"/>
        </w:rPr>
        <w:t>g</w:t>
      </w:r>
      <w:r w:rsidRPr="002C7BCD">
        <w:rPr>
          <w:rFonts w:ascii="Arial" w:hAnsi="Arial" w:cs="Arial"/>
          <w:color w:val="333333"/>
          <w:spacing w:val="-1"/>
          <w:lang w:val="en-US"/>
        </w:rPr>
        <w:t>ui</w:t>
      </w:r>
      <w:r w:rsidRPr="002C7BCD">
        <w:rPr>
          <w:rFonts w:ascii="Arial" w:hAnsi="Arial" w:cs="Arial"/>
          <w:color w:val="333333"/>
          <w:lang w:val="en-US"/>
        </w:rPr>
        <w:t>d</w:t>
      </w:r>
      <w:r w:rsidRPr="002C7BCD">
        <w:rPr>
          <w:rFonts w:ascii="Arial" w:hAnsi="Arial" w:cs="Arial"/>
          <w:color w:val="333333"/>
          <w:spacing w:val="-1"/>
          <w:lang w:val="en-US"/>
        </w:rPr>
        <w:t>eli</w:t>
      </w:r>
      <w:r w:rsidRPr="002C7BCD">
        <w:rPr>
          <w:rFonts w:ascii="Arial" w:hAnsi="Arial" w:cs="Arial"/>
          <w:color w:val="333333"/>
          <w:lang w:val="en-US"/>
        </w:rPr>
        <w:t>n</w:t>
      </w:r>
      <w:r w:rsidRPr="002C7BCD">
        <w:rPr>
          <w:rFonts w:ascii="Arial" w:hAnsi="Arial" w:cs="Arial"/>
          <w:color w:val="333333"/>
          <w:spacing w:val="-1"/>
          <w:lang w:val="en-US"/>
        </w:rPr>
        <w:t>e</w:t>
      </w:r>
      <w:r w:rsidRPr="002C7BCD">
        <w:rPr>
          <w:rFonts w:ascii="Arial" w:hAnsi="Arial" w:cs="Arial"/>
          <w:color w:val="333333"/>
          <w:spacing w:val="4"/>
          <w:lang w:val="en-US"/>
        </w:rPr>
        <w:t>s</w:t>
      </w:r>
      <w:r>
        <w:rPr>
          <w:rStyle w:val="Refdenotaalpie"/>
          <w:rFonts w:ascii="Arial" w:hAnsi="Arial" w:cs="Arial"/>
          <w:color w:val="333333"/>
          <w:spacing w:val="4"/>
          <w:lang w:val="en-US"/>
        </w:rPr>
        <w:footnoteReference w:id="23"/>
      </w:r>
      <w:r>
        <w:rPr>
          <w:rFonts w:ascii="Arial" w:hAnsi="Arial" w:cs="Arial"/>
          <w:color w:val="333333"/>
          <w:spacing w:val="4"/>
          <w:lang w:val="en-US"/>
        </w:rPr>
        <w:t>.</w:t>
      </w:r>
    </w:p>
    <w:p w14:paraId="4F0E9F92" w14:textId="77777777" w:rsidR="004040C6" w:rsidRDefault="004040C6">
      <w:pPr>
        <w:jc w:val="both"/>
        <w:rPr>
          <w:rFonts w:ascii="Arial" w:hAnsi="Arial" w:cs="Arial"/>
          <w:lang w:val="en-US"/>
        </w:rPr>
      </w:pPr>
    </w:p>
    <w:p w14:paraId="7F0C7722" w14:textId="77777777" w:rsidR="00DD6DF8" w:rsidRDefault="00DD6DF8">
      <w:pPr>
        <w:jc w:val="both"/>
        <w:rPr>
          <w:rFonts w:ascii="Arial" w:hAnsi="Arial" w:cs="Arial"/>
          <w:lang w:val="en-US"/>
        </w:rPr>
      </w:pPr>
    </w:p>
    <w:p w14:paraId="1C433E0D" w14:textId="77777777" w:rsidR="00DD6DF8" w:rsidRDefault="00DD6DF8">
      <w:pPr>
        <w:jc w:val="both"/>
        <w:rPr>
          <w:rFonts w:ascii="Arial" w:hAnsi="Arial" w:cs="Arial"/>
          <w:lang w:val="en-US"/>
        </w:rPr>
      </w:pPr>
    </w:p>
    <w:p w14:paraId="5AB0455F" w14:textId="77777777" w:rsidR="00DD6DF8" w:rsidRDefault="00DD6DF8">
      <w:pPr>
        <w:jc w:val="both"/>
        <w:rPr>
          <w:rFonts w:ascii="Arial" w:hAnsi="Arial" w:cs="Arial"/>
          <w:lang w:val="en-US"/>
        </w:rPr>
      </w:pPr>
    </w:p>
    <w:p w14:paraId="376246BF" w14:textId="77777777" w:rsidR="00DD6DF8" w:rsidRDefault="00DD6DF8">
      <w:pPr>
        <w:jc w:val="both"/>
        <w:rPr>
          <w:rFonts w:ascii="Arial" w:hAnsi="Arial" w:cs="Arial"/>
          <w:lang w:val="en-US"/>
        </w:rPr>
      </w:pPr>
    </w:p>
    <w:p w14:paraId="5040E32E" w14:textId="77777777" w:rsidR="00DD6DF8" w:rsidRPr="00DD6DF8" w:rsidRDefault="00DD6DF8">
      <w:pPr>
        <w:jc w:val="both"/>
        <w:rPr>
          <w:rFonts w:ascii="Arial" w:hAnsi="Arial" w:cs="Arial"/>
          <w:lang w:val="en-US"/>
        </w:rPr>
      </w:pPr>
    </w:p>
    <w:p w14:paraId="645834B9" w14:textId="77777777" w:rsidR="00FD7FE2" w:rsidRPr="00F540C3" w:rsidRDefault="009E7CE5" w:rsidP="004040C6">
      <w:pPr>
        <w:pStyle w:val="Prrafodelista"/>
        <w:numPr>
          <w:ilvl w:val="0"/>
          <w:numId w:val="14"/>
        </w:numPr>
        <w:jc w:val="both"/>
        <w:rPr>
          <w:rFonts w:ascii="Arial" w:hAnsi="Arial" w:cs="Arial"/>
        </w:rPr>
      </w:pPr>
      <w:r w:rsidRPr="00DD6DF8">
        <w:rPr>
          <w:rFonts w:ascii="Arial" w:hAnsi="Arial" w:cs="Arial"/>
          <w:b/>
        </w:rPr>
        <w:t>CLASE DE INVESTIGACION (MODELO TEORICO) O TRABAJO</w:t>
      </w:r>
      <w:r w:rsidRPr="00F540C3">
        <w:rPr>
          <w:rFonts w:ascii="Arial" w:hAnsi="Arial" w:cs="Arial"/>
          <w:b/>
        </w:rPr>
        <w:t xml:space="preserve"> PROPUESTO</w:t>
      </w:r>
    </w:p>
    <w:p w14:paraId="26EB9552" w14:textId="77777777" w:rsidR="00FD7FE2" w:rsidRPr="00F540C3" w:rsidRDefault="00FD7FE2">
      <w:pPr>
        <w:jc w:val="both"/>
        <w:rPr>
          <w:rFonts w:ascii="Arial" w:hAnsi="Arial" w:cs="Arial"/>
        </w:rPr>
      </w:pPr>
    </w:p>
    <w:p w14:paraId="36CC24C9" w14:textId="77777777" w:rsidR="00BE2398" w:rsidRPr="00F540C3" w:rsidRDefault="00BE2398">
      <w:pPr>
        <w:jc w:val="both"/>
        <w:rPr>
          <w:rFonts w:ascii="Arial" w:hAnsi="Arial" w:cs="Arial"/>
        </w:rPr>
      </w:pPr>
    </w:p>
    <w:p w14:paraId="50ABFD1F" w14:textId="77777777" w:rsidR="00E56000" w:rsidRPr="00F540C3" w:rsidRDefault="00B00EC4">
      <w:pPr>
        <w:jc w:val="both"/>
        <w:rPr>
          <w:rFonts w:ascii="Arial" w:hAnsi="Arial" w:cs="Arial"/>
        </w:rPr>
      </w:pPr>
      <w:r w:rsidRPr="00F540C3">
        <w:rPr>
          <w:rFonts w:ascii="Arial" w:hAnsi="Arial" w:cs="Arial"/>
        </w:rPr>
        <w:t xml:space="preserve">Según </w:t>
      </w:r>
      <w:proofErr w:type="spellStart"/>
      <w:r w:rsidR="00A04B05" w:rsidRPr="00F540C3">
        <w:rPr>
          <w:rFonts w:ascii="Arial" w:hAnsi="Arial" w:cs="Arial"/>
        </w:rPr>
        <w:t>Sampier</w:t>
      </w:r>
      <w:r w:rsidRPr="00F540C3">
        <w:rPr>
          <w:rFonts w:ascii="Arial" w:hAnsi="Arial" w:cs="Arial"/>
        </w:rPr>
        <w:t>i</w:t>
      </w:r>
      <w:proofErr w:type="spellEnd"/>
      <w:r w:rsidRPr="00F540C3">
        <w:rPr>
          <w:rFonts w:ascii="Arial" w:hAnsi="Arial" w:cs="Arial"/>
        </w:rPr>
        <w:t xml:space="preserve"> “La investigación es un conjunto de procesos sistemáticos, críticos y empíricos que se aplican al estudio de un fenómeno”</w:t>
      </w:r>
      <w:r w:rsidRPr="00F540C3">
        <w:rPr>
          <w:rStyle w:val="Refdenotaalpie"/>
          <w:rFonts w:ascii="Arial" w:hAnsi="Arial" w:cs="Arial"/>
        </w:rPr>
        <w:footnoteReference w:id="24"/>
      </w:r>
      <w:r w:rsidRPr="00F540C3">
        <w:rPr>
          <w:rFonts w:ascii="Arial" w:hAnsi="Arial" w:cs="Arial"/>
        </w:rPr>
        <w:t>. A partir de esta definición se muestran dos tipos de investigación, la cuantitativa y la cualitativa. Para nuestro caso la investigación cuantitativa es la que coincide con nuestro modelo de investigación debido a que tendremos hipótesis que probar y resultados que exponer.</w:t>
      </w:r>
    </w:p>
    <w:p w14:paraId="711A80C0" w14:textId="77777777" w:rsidR="00B00EC4" w:rsidRPr="00F540C3" w:rsidRDefault="00B00EC4">
      <w:pPr>
        <w:jc w:val="both"/>
        <w:rPr>
          <w:rFonts w:ascii="Arial" w:hAnsi="Arial" w:cs="Arial"/>
        </w:rPr>
      </w:pPr>
    </w:p>
    <w:p w14:paraId="20CA3492" w14:textId="77777777" w:rsidR="00B00EC4" w:rsidRPr="00F540C3" w:rsidRDefault="00B00EC4">
      <w:pPr>
        <w:jc w:val="both"/>
        <w:rPr>
          <w:rFonts w:ascii="Arial" w:hAnsi="Arial" w:cs="Arial"/>
        </w:rPr>
      </w:pPr>
      <w:r w:rsidRPr="00F540C3">
        <w:rPr>
          <w:rFonts w:ascii="Arial" w:hAnsi="Arial" w:cs="Arial"/>
        </w:rPr>
        <w:t>“El enfoque cuantitativo (que representa, como dijimos, un conjunto de procesos) es secuencial y probatorio. Cada etapa precede a la siguiente y no podemos “brincar o eludir” pasos, el orden es riguroso, aunq</w:t>
      </w:r>
      <w:r w:rsidR="000D303E" w:rsidRPr="00F540C3">
        <w:rPr>
          <w:rFonts w:ascii="Arial" w:hAnsi="Arial" w:cs="Arial"/>
        </w:rPr>
        <w:t>ue, desde luego, podemos redefi</w:t>
      </w:r>
      <w:r w:rsidRPr="00F540C3">
        <w:rPr>
          <w:rFonts w:ascii="Arial" w:hAnsi="Arial" w:cs="Arial"/>
        </w:rPr>
        <w:t>nir alguna fase. Parte de una idea, que va acotándose y, una vez delimitada, se derivan objetivos y preguntas de investigación, se revisa la literatura y se construye un marco o una perspectiva teórica. De las preguntas se establecen hipótesis y determinan variables; se desarrolla un plan para probarlas (diseño); se miden las variables en un determinado contexto; se analizan las mediciones obtenidas (con frecuencia utilizando métodos estadísticos), y se establece una serie de conclusiones respecto de la(s) hipótesis”</w:t>
      </w:r>
      <w:r w:rsidRPr="00F540C3">
        <w:rPr>
          <w:rStyle w:val="Refdenotaalpie"/>
          <w:rFonts w:ascii="Arial" w:hAnsi="Arial" w:cs="Arial"/>
        </w:rPr>
        <w:footnoteReference w:id="25"/>
      </w:r>
      <w:r w:rsidRPr="00F540C3">
        <w:rPr>
          <w:rFonts w:ascii="Arial" w:hAnsi="Arial" w:cs="Arial"/>
        </w:rPr>
        <w:t xml:space="preserve"> Dice </w:t>
      </w:r>
      <w:proofErr w:type="spellStart"/>
      <w:r w:rsidRPr="00F540C3">
        <w:rPr>
          <w:rFonts w:ascii="Arial" w:hAnsi="Arial" w:cs="Arial"/>
        </w:rPr>
        <w:t>Sampieri</w:t>
      </w:r>
      <w:proofErr w:type="spellEnd"/>
      <w:r w:rsidRPr="00F540C3">
        <w:rPr>
          <w:rFonts w:ascii="Arial" w:hAnsi="Arial" w:cs="Arial"/>
        </w:rPr>
        <w:t>.</w:t>
      </w:r>
    </w:p>
    <w:p w14:paraId="084F9165" w14:textId="77777777" w:rsidR="00B00EC4" w:rsidRPr="00F540C3" w:rsidRDefault="00B00EC4">
      <w:pPr>
        <w:jc w:val="both"/>
        <w:rPr>
          <w:rFonts w:ascii="Arial" w:hAnsi="Arial" w:cs="Arial"/>
        </w:rPr>
      </w:pPr>
    </w:p>
    <w:p w14:paraId="6F8986B0" w14:textId="77777777" w:rsidR="00B00EC4" w:rsidRPr="00F540C3" w:rsidRDefault="00B00EC4">
      <w:pPr>
        <w:jc w:val="both"/>
        <w:rPr>
          <w:rFonts w:ascii="Arial" w:hAnsi="Arial" w:cs="Arial"/>
        </w:rPr>
      </w:pPr>
      <w:r w:rsidRPr="00F540C3">
        <w:rPr>
          <w:rFonts w:ascii="Arial" w:hAnsi="Arial" w:cs="Arial"/>
        </w:rPr>
        <w:t>En nuestro caso definimos los pasos a seguir y que dependen cada uno del anterior, a continuación se numerará un orden lógico a seguir:</w:t>
      </w:r>
    </w:p>
    <w:p w14:paraId="0A00F438" w14:textId="77777777" w:rsidR="00B00EC4" w:rsidRPr="00F540C3" w:rsidRDefault="00B00EC4">
      <w:pPr>
        <w:jc w:val="both"/>
        <w:rPr>
          <w:rFonts w:ascii="Arial" w:hAnsi="Arial" w:cs="Arial"/>
        </w:rPr>
      </w:pPr>
    </w:p>
    <w:p w14:paraId="61A5B992" w14:textId="77777777" w:rsidR="00B00EC4" w:rsidRPr="00F540C3" w:rsidRDefault="00B00EC4" w:rsidP="00B00EC4">
      <w:pPr>
        <w:pStyle w:val="Prrafodelista"/>
        <w:numPr>
          <w:ilvl w:val="0"/>
          <w:numId w:val="9"/>
        </w:numPr>
        <w:jc w:val="both"/>
        <w:rPr>
          <w:rFonts w:ascii="Arial" w:hAnsi="Arial" w:cs="Arial"/>
        </w:rPr>
      </w:pPr>
      <w:r w:rsidRPr="00F540C3">
        <w:rPr>
          <w:rFonts w:ascii="Arial" w:hAnsi="Arial" w:cs="Arial"/>
        </w:rPr>
        <w:t xml:space="preserve">Recolección de información sobre </w:t>
      </w:r>
      <w:proofErr w:type="spellStart"/>
      <w:r w:rsidRPr="00F540C3">
        <w:rPr>
          <w:rFonts w:ascii="Arial" w:hAnsi="Arial" w:cs="Arial"/>
        </w:rPr>
        <w:t>bio</w:t>
      </w:r>
      <w:r w:rsidR="000D303E" w:rsidRPr="00F540C3">
        <w:rPr>
          <w:rFonts w:ascii="Arial" w:hAnsi="Arial" w:cs="Arial"/>
        </w:rPr>
        <w:t>po</w:t>
      </w:r>
      <w:r w:rsidRPr="00F540C3">
        <w:rPr>
          <w:rFonts w:ascii="Arial" w:hAnsi="Arial" w:cs="Arial"/>
        </w:rPr>
        <w:t>tenciales</w:t>
      </w:r>
      <w:proofErr w:type="spellEnd"/>
      <w:r w:rsidRPr="00F540C3">
        <w:rPr>
          <w:rFonts w:ascii="Arial" w:hAnsi="Arial" w:cs="Arial"/>
        </w:rPr>
        <w:t xml:space="preserve"> y medidas de ECG, </w:t>
      </w:r>
      <w:r w:rsidR="00C02D09" w:rsidRPr="00F540C3">
        <w:rPr>
          <w:rFonts w:ascii="Arial" w:hAnsi="Arial" w:cs="Arial"/>
        </w:rPr>
        <w:t>libros sobre DSP y filtrado digital.</w:t>
      </w:r>
    </w:p>
    <w:p w14:paraId="2DCCFCD8" w14:textId="77777777" w:rsidR="00C02D09" w:rsidRPr="00F540C3" w:rsidRDefault="00C02D09" w:rsidP="00B00EC4">
      <w:pPr>
        <w:pStyle w:val="Prrafodelista"/>
        <w:numPr>
          <w:ilvl w:val="0"/>
          <w:numId w:val="9"/>
        </w:numPr>
        <w:jc w:val="both"/>
        <w:rPr>
          <w:rFonts w:ascii="Arial" w:hAnsi="Arial" w:cs="Arial"/>
        </w:rPr>
      </w:pPr>
      <w:r w:rsidRPr="00F540C3">
        <w:rPr>
          <w:rFonts w:ascii="Arial" w:hAnsi="Arial" w:cs="Arial"/>
        </w:rPr>
        <w:t>Captar la señal de ECG mediante electrodos de superficie y amplificarla mediante amplificadores operacionales de instrumentación, visualizando una primera prueba en un osciloscopio.</w:t>
      </w:r>
    </w:p>
    <w:p w14:paraId="2C0CA60A" w14:textId="77777777" w:rsidR="00C02D09" w:rsidRPr="00F540C3" w:rsidRDefault="00C02D09" w:rsidP="00B00EC4">
      <w:pPr>
        <w:pStyle w:val="Prrafodelista"/>
        <w:numPr>
          <w:ilvl w:val="0"/>
          <w:numId w:val="9"/>
        </w:numPr>
        <w:jc w:val="both"/>
        <w:rPr>
          <w:rFonts w:ascii="Arial" w:hAnsi="Arial" w:cs="Arial"/>
        </w:rPr>
      </w:pPr>
      <w:r w:rsidRPr="00F540C3">
        <w:rPr>
          <w:rFonts w:ascii="Arial" w:hAnsi="Arial" w:cs="Arial"/>
        </w:rPr>
        <w:t>Conversión de la señal analógica a digital usando un PIC.</w:t>
      </w:r>
    </w:p>
    <w:p w14:paraId="7C4A909E" w14:textId="77777777" w:rsidR="00C02D09" w:rsidRPr="00F540C3" w:rsidRDefault="00C02D09" w:rsidP="00B00EC4">
      <w:pPr>
        <w:pStyle w:val="Prrafodelista"/>
        <w:numPr>
          <w:ilvl w:val="0"/>
          <w:numId w:val="9"/>
        </w:numPr>
        <w:jc w:val="both"/>
        <w:rPr>
          <w:rFonts w:ascii="Arial" w:hAnsi="Arial" w:cs="Arial"/>
        </w:rPr>
      </w:pPr>
      <w:r w:rsidRPr="00F540C3">
        <w:rPr>
          <w:rFonts w:ascii="Arial" w:hAnsi="Arial" w:cs="Arial"/>
        </w:rPr>
        <w:t>Diseñar un procesador de señales digitales para el filtrado digital en una FPGA.</w:t>
      </w:r>
    </w:p>
    <w:p w14:paraId="539AE613" w14:textId="77777777" w:rsidR="00C02D09" w:rsidRPr="00F540C3" w:rsidRDefault="00C02D09" w:rsidP="00B00EC4">
      <w:pPr>
        <w:pStyle w:val="Prrafodelista"/>
        <w:numPr>
          <w:ilvl w:val="0"/>
          <w:numId w:val="9"/>
        </w:numPr>
        <w:jc w:val="both"/>
        <w:rPr>
          <w:rFonts w:ascii="Arial" w:hAnsi="Arial" w:cs="Arial"/>
        </w:rPr>
      </w:pPr>
      <w:r w:rsidRPr="00F540C3">
        <w:rPr>
          <w:rFonts w:ascii="Arial" w:hAnsi="Arial" w:cs="Arial"/>
        </w:rPr>
        <w:t>Unir los bloques de medición, amplificación, conversión de datos (A/D) con la FPGA para el tratamiento de la señal.</w:t>
      </w:r>
    </w:p>
    <w:p w14:paraId="7879374C" w14:textId="77777777" w:rsidR="00C02D09" w:rsidRPr="00F540C3" w:rsidRDefault="00C02D09" w:rsidP="00B00EC4">
      <w:pPr>
        <w:pStyle w:val="Prrafodelista"/>
        <w:numPr>
          <w:ilvl w:val="0"/>
          <w:numId w:val="9"/>
        </w:numPr>
        <w:jc w:val="both"/>
        <w:rPr>
          <w:rFonts w:ascii="Arial" w:hAnsi="Arial" w:cs="Arial"/>
        </w:rPr>
      </w:pPr>
      <w:r w:rsidRPr="00F540C3">
        <w:rPr>
          <w:rFonts w:ascii="Arial" w:hAnsi="Arial" w:cs="Arial"/>
        </w:rPr>
        <w:t>Diseñar una interfaz en java para monitorear la señal y visualizarla ante un usuario.</w:t>
      </w:r>
    </w:p>
    <w:p w14:paraId="5D4B5AFD" w14:textId="77777777" w:rsidR="00E56000" w:rsidRPr="00F540C3" w:rsidRDefault="00C02D09" w:rsidP="00473117">
      <w:pPr>
        <w:pStyle w:val="Prrafodelista"/>
        <w:numPr>
          <w:ilvl w:val="0"/>
          <w:numId w:val="9"/>
        </w:numPr>
        <w:jc w:val="both"/>
        <w:rPr>
          <w:rFonts w:ascii="Arial" w:hAnsi="Arial" w:cs="Arial"/>
        </w:rPr>
      </w:pPr>
      <w:r w:rsidRPr="00F540C3">
        <w:rPr>
          <w:rFonts w:ascii="Arial" w:hAnsi="Arial" w:cs="Arial"/>
        </w:rPr>
        <w:t>Añadir la etapa de la interfaz a la FPGA, y anotar resultados.</w:t>
      </w:r>
    </w:p>
    <w:p w14:paraId="2EEE89D5" w14:textId="77777777" w:rsidR="0079074B" w:rsidRDefault="0079074B" w:rsidP="0079074B">
      <w:pPr>
        <w:pStyle w:val="Prrafodelista"/>
        <w:numPr>
          <w:ilvl w:val="0"/>
          <w:numId w:val="14"/>
        </w:numPr>
        <w:rPr>
          <w:rFonts w:ascii="Arial" w:hAnsi="Arial" w:cs="Arial"/>
          <w:b/>
          <w:lang w:val="es-CO"/>
        </w:rPr>
      </w:pPr>
      <w:r>
        <w:rPr>
          <w:rFonts w:ascii="Arial" w:hAnsi="Arial" w:cs="Arial"/>
          <w:b/>
          <w:lang w:val="es-CO"/>
        </w:rPr>
        <w:lastRenderedPageBreak/>
        <w:t>ACTIVIDADES</w:t>
      </w:r>
    </w:p>
    <w:p w14:paraId="102A75C4" w14:textId="77777777" w:rsidR="0079074B" w:rsidRDefault="0079074B" w:rsidP="0079074B">
      <w:pPr>
        <w:pStyle w:val="Sinespaciado"/>
        <w:jc w:val="center"/>
        <w:rPr>
          <w:rFonts w:ascii="Arial" w:hAnsi="Arial" w:cs="Arial"/>
          <w:sz w:val="24"/>
          <w:szCs w:val="24"/>
        </w:rPr>
      </w:pPr>
    </w:p>
    <w:p w14:paraId="47F49B52" w14:textId="77777777" w:rsidR="0079074B" w:rsidRDefault="0079074B" w:rsidP="0079074B">
      <w:pPr>
        <w:pStyle w:val="Sinespaciado"/>
        <w:numPr>
          <w:ilvl w:val="0"/>
          <w:numId w:val="18"/>
        </w:numPr>
        <w:ind w:left="720"/>
        <w:jc w:val="both"/>
        <w:rPr>
          <w:rFonts w:ascii="Arial" w:hAnsi="Arial" w:cs="Arial"/>
          <w:sz w:val="24"/>
          <w:szCs w:val="24"/>
        </w:rPr>
      </w:pPr>
      <w:r>
        <w:rPr>
          <w:rFonts w:ascii="Arial" w:hAnsi="Arial" w:cs="Arial"/>
          <w:sz w:val="24"/>
          <w:szCs w:val="24"/>
        </w:rPr>
        <w:t>Diseñar un montaje de un amplificador de la señal de ECG obtenida, revisar la señal y realizar un proceso de digitalización de esa señal obtenida.</w:t>
      </w:r>
    </w:p>
    <w:p w14:paraId="0DF77EB2" w14:textId="77777777" w:rsidR="0079074B" w:rsidRDefault="0079074B" w:rsidP="0079074B">
      <w:pPr>
        <w:pStyle w:val="Sinespaciado"/>
        <w:ind w:left="720"/>
        <w:jc w:val="both"/>
        <w:rPr>
          <w:rFonts w:ascii="Arial" w:hAnsi="Arial" w:cs="Arial"/>
          <w:sz w:val="24"/>
          <w:szCs w:val="24"/>
        </w:rPr>
      </w:pPr>
    </w:p>
    <w:p w14:paraId="6AC42756" w14:textId="77777777" w:rsidR="0079074B" w:rsidRDefault="0079074B" w:rsidP="0079074B">
      <w:pPr>
        <w:pStyle w:val="Sinespaciado"/>
        <w:numPr>
          <w:ilvl w:val="0"/>
          <w:numId w:val="18"/>
        </w:numPr>
        <w:ind w:left="720"/>
        <w:jc w:val="both"/>
        <w:rPr>
          <w:rFonts w:ascii="Arial" w:hAnsi="Arial" w:cs="Arial"/>
          <w:sz w:val="24"/>
          <w:szCs w:val="24"/>
        </w:rPr>
      </w:pPr>
      <w:r>
        <w:rPr>
          <w:rFonts w:ascii="Arial" w:hAnsi="Arial" w:cs="Arial"/>
          <w:sz w:val="24"/>
          <w:szCs w:val="24"/>
        </w:rPr>
        <w:t>Construir un procesador capaz de tratar la señal de ECG, diseñando los filtros necesarios para limpiar la señal y obtener una totalmente pura.</w:t>
      </w:r>
    </w:p>
    <w:p w14:paraId="022602AF" w14:textId="77777777" w:rsidR="0079074B" w:rsidRDefault="0079074B" w:rsidP="0079074B">
      <w:pPr>
        <w:pStyle w:val="Prrafodelista"/>
        <w:rPr>
          <w:rFonts w:ascii="Arial" w:hAnsi="Arial" w:cs="Arial"/>
        </w:rPr>
      </w:pPr>
    </w:p>
    <w:p w14:paraId="0741B165" w14:textId="77777777" w:rsidR="0079074B" w:rsidRDefault="0079074B" w:rsidP="0079074B">
      <w:pPr>
        <w:pStyle w:val="Sinespaciado"/>
        <w:ind w:left="720"/>
        <w:jc w:val="both"/>
        <w:rPr>
          <w:rFonts w:ascii="Arial" w:hAnsi="Arial" w:cs="Arial"/>
          <w:sz w:val="24"/>
          <w:szCs w:val="24"/>
        </w:rPr>
      </w:pPr>
    </w:p>
    <w:p w14:paraId="7E3F1D8C" w14:textId="77777777" w:rsidR="0079074B" w:rsidRDefault="0079074B" w:rsidP="0079074B">
      <w:pPr>
        <w:pStyle w:val="Sinespaciado"/>
        <w:numPr>
          <w:ilvl w:val="0"/>
          <w:numId w:val="18"/>
        </w:numPr>
        <w:ind w:left="720"/>
        <w:jc w:val="both"/>
        <w:rPr>
          <w:rFonts w:ascii="Arial" w:hAnsi="Arial" w:cs="Arial"/>
          <w:sz w:val="24"/>
          <w:szCs w:val="24"/>
        </w:rPr>
      </w:pPr>
      <w:r>
        <w:rPr>
          <w:rFonts w:ascii="Arial" w:hAnsi="Arial" w:cs="Arial"/>
          <w:sz w:val="24"/>
          <w:szCs w:val="24"/>
        </w:rPr>
        <w:t>Conectar una pantalla para monitorear la salida de la señal purificada y verificar que sea una señal propia de un ECG para así identificar patologías y las formas de onda características de la misma.</w:t>
      </w:r>
    </w:p>
    <w:p w14:paraId="565D7AFC" w14:textId="77777777" w:rsidR="0079074B" w:rsidRDefault="0079074B" w:rsidP="0079074B">
      <w:pPr>
        <w:pStyle w:val="Sinespaciado"/>
        <w:ind w:left="720"/>
        <w:jc w:val="both"/>
        <w:rPr>
          <w:rFonts w:ascii="Arial" w:hAnsi="Arial" w:cs="Arial"/>
          <w:sz w:val="24"/>
          <w:szCs w:val="24"/>
        </w:rPr>
      </w:pPr>
    </w:p>
    <w:p w14:paraId="5B43FF45" w14:textId="77777777" w:rsidR="0079074B" w:rsidRPr="004B14C4" w:rsidRDefault="0079074B" w:rsidP="0079074B">
      <w:pPr>
        <w:pStyle w:val="Sinespaciado"/>
        <w:numPr>
          <w:ilvl w:val="0"/>
          <w:numId w:val="18"/>
        </w:numPr>
        <w:ind w:left="720"/>
        <w:jc w:val="both"/>
        <w:rPr>
          <w:rFonts w:ascii="Arial" w:hAnsi="Arial" w:cs="Arial"/>
          <w:sz w:val="24"/>
          <w:szCs w:val="24"/>
        </w:rPr>
      </w:pPr>
      <w:r>
        <w:rPr>
          <w:rFonts w:ascii="Arial" w:hAnsi="Arial" w:cs="Arial"/>
          <w:sz w:val="24"/>
          <w:szCs w:val="24"/>
        </w:rPr>
        <w:t>Diseñar una aplicación en el lenguaje java que permita crear un historial médico de cualquier paciente de acuerdo con los datos personales, el diagnóstico y las mediciones tomadas por el sistema, utilizando una base de datos que permita guardar todo ese tipo de información.</w:t>
      </w:r>
    </w:p>
    <w:p w14:paraId="5AA4DF38" w14:textId="77777777" w:rsidR="0079074B" w:rsidRPr="0079074B" w:rsidRDefault="0079074B" w:rsidP="0079074B">
      <w:pPr>
        <w:jc w:val="both"/>
        <w:rPr>
          <w:rFonts w:ascii="Arial" w:hAnsi="Arial" w:cs="Arial"/>
          <w:b/>
          <w:lang w:val="es-CO"/>
        </w:rPr>
      </w:pPr>
    </w:p>
    <w:p w14:paraId="0214496E" w14:textId="77777777" w:rsidR="00F540C3" w:rsidRPr="00F540C3" w:rsidRDefault="00F540C3" w:rsidP="00F540C3">
      <w:pPr>
        <w:pStyle w:val="Prrafodelista"/>
        <w:numPr>
          <w:ilvl w:val="0"/>
          <w:numId w:val="14"/>
        </w:numPr>
        <w:jc w:val="both"/>
        <w:rPr>
          <w:rFonts w:ascii="Arial" w:hAnsi="Arial" w:cs="Arial"/>
          <w:b/>
          <w:lang w:val="es-CO"/>
        </w:rPr>
      </w:pPr>
      <w:r w:rsidRPr="00F540C3">
        <w:rPr>
          <w:rFonts w:ascii="Arial" w:hAnsi="Arial" w:cs="Arial"/>
          <w:b/>
          <w:lang w:val="es-CO"/>
        </w:rPr>
        <w:t>PERSONAS QUE COLABORAN EN EL PROCESO</w:t>
      </w:r>
    </w:p>
    <w:p w14:paraId="5F51AB85" w14:textId="77777777" w:rsidR="00F540C3" w:rsidRPr="00F540C3" w:rsidRDefault="00F540C3" w:rsidP="00F540C3">
      <w:pPr>
        <w:jc w:val="both"/>
        <w:rPr>
          <w:rFonts w:ascii="Arial" w:hAnsi="Arial" w:cs="Arial"/>
          <w:lang w:val="es-CO"/>
        </w:rPr>
      </w:pPr>
    </w:p>
    <w:p w14:paraId="5B2DEDC0" w14:textId="77777777" w:rsidR="00F540C3" w:rsidRPr="00F540C3" w:rsidRDefault="00F540C3" w:rsidP="00F540C3">
      <w:pPr>
        <w:jc w:val="both"/>
        <w:rPr>
          <w:rFonts w:ascii="Arial" w:hAnsi="Arial" w:cs="Arial"/>
          <w:lang w:val="es-CO"/>
        </w:rPr>
      </w:pPr>
    </w:p>
    <w:p w14:paraId="0C06C6D4" w14:textId="77777777" w:rsidR="00F540C3" w:rsidRPr="00F540C3" w:rsidRDefault="00F540C3" w:rsidP="00F540C3">
      <w:pPr>
        <w:pStyle w:val="Prrafodelista"/>
        <w:numPr>
          <w:ilvl w:val="0"/>
          <w:numId w:val="10"/>
        </w:numPr>
        <w:jc w:val="both"/>
        <w:rPr>
          <w:rFonts w:ascii="Arial" w:hAnsi="Arial" w:cs="Arial"/>
          <w:lang w:val="es-CO"/>
        </w:rPr>
      </w:pPr>
      <w:r w:rsidRPr="00F540C3">
        <w:rPr>
          <w:rFonts w:ascii="Arial" w:hAnsi="Arial" w:cs="Arial"/>
          <w:lang w:val="es-CO"/>
        </w:rPr>
        <w:t xml:space="preserve">Director: </w:t>
      </w:r>
      <w:proofErr w:type="spellStart"/>
      <w:r w:rsidRPr="00F540C3">
        <w:rPr>
          <w:rFonts w:ascii="Arial" w:hAnsi="Arial" w:cs="Arial"/>
          <w:lang w:val="es-CO"/>
        </w:rPr>
        <w:t>Jhon</w:t>
      </w:r>
      <w:proofErr w:type="spellEnd"/>
      <w:r w:rsidRPr="00F540C3">
        <w:rPr>
          <w:rFonts w:ascii="Arial" w:hAnsi="Arial" w:cs="Arial"/>
          <w:lang w:val="es-CO"/>
        </w:rPr>
        <w:t xml:space="preserve"> Jairo Valencia</w:t>
      </w:r>
    </w:p>
    <w:p w14:paraId="7B0671F4" w14:textId="77777777" w:rsidR="00F540C3" w:rsidRPr="00F540C3" w:rsidRDefault="00F540C3" w:rsidP="00F540C3">
      <w:pPr>
        <w:pStyle w:val="Prrafodelista"/>
        <w:numPr>
          <w:ilvl w:val="0"/>
          <w:numId w:val="10"/>
        </w:numPr>
        <w:jc w:val="both"/>
        <w:rPr>
          <w:rFonts w:ascii="Arial" w:hAnsi="Arial" w:cs="Arial"/>
          <w:lang w:val="es-CO"/>
        </w:rPr>
      </w:pPr>
      <w:r w:rsidRPr="00F540C3">
        <w:rPr>
          <w:rFonts w:ascii="Arial" w:hAnsi="Arial" w:cs="Arial"/>
          <w:lang w:val="es-CO"/>
        </w:rPr>
        <w:t xml:space="preserve">Coordinador del programa de ingeniería electrónica: Iván Darío </w:t>
      </w:r>
      <w:proofErr w:type="spellStart"/>
      <w:r w:rsidRPr="00F540C3">
        <w:rPr>
          <w:rFonts w:ascii="Arial" w:hAnsi="Arial" w:cs="Arial"/>
          <w:lang w:val="es-CO"/>
        </w:rPr>
        <w:t>Aristizabal</w:t>
      </w:r>
      <w:proofErr w:type="spellEnd"/>
      <w:r w:rsidRPr="00F540C3">
        <w:rPr>
          <w:rFonts w:ascii="Arial" w:hAnsi="Arial" w:cs="Arial"/>
          <w:lang w:val="es-CO"/>
        </w:rPr>
        <w:t>.</w:t>
      </w:r>
    </w:p>
    <w:p w14:paraId="414E8DA9" w14:textId="77777777" w:rsidR="00F540C3" w:rsidRPr="00F540C3" w:rsidRDefault="00F540C3" w:rsidP="00F540C3">
      <w:pPr>
        <w:pStyle w:val="Prrafodelista"/>
        <w:numPr>
          <w:ilvl w:val="0"/>
          <w:numId w:val="10"/>
        </w:numPr>
        <w:jc w:val="both"/>
        <w:rPr>
          <w:rFonts w:ascii="Arial" w:hAnsi="Arial" w:cs="Arial"/>
          <w:lang w:val="es-CO"/>
        </w:rPr>
      </w:pPr>
      <w:r w:rsidRPr="00F540C3">
        <w:rPr>
          <w:rFonts w:ascii="Arial" w:hAnsi="Arial" w:cs="Arial"/>
          <w:lang w:val="es-CO"/>
        </w:rPr>
        <w:t xml:space="preserve">Docente de la materia trabajo de grado: Wilson </w:t>
      </w:r>
      <w:proofErr w:type="spellStart"/>
      <w:r w:rsidRPr="00F540C3">
        <w:rPr>
          <w:rFonts w:ascii="Arial" w:hAnsi="Arial" w:cs="Arial"/>
          <w:lang w:val="es-CO"/>
        </w:rPr>
        <w:t>Devia</w:t>
      </w:r>
      <w:proofErr w:type="spellEnd"/>
      <w:r w:rsidRPr="00F540C3">
        <w:rPr>
          <w:rFonts w:ascii="Arial" w:hAnsi="Arial" w:cs="Arial"/>
          <w:lang w:val="es-CO"/>
        </w:rPr>
        <w:t>.</w:t>
      </w:r>
    </w:p>
    <w:p w14:paraId="7D9D5525" w14:textId="77777777" w:rsidR="00F540C3" w:rsidRPr="00F540C3" w:rsidRDefault="00F540C3" w:rsidP="00F540C3">
      <w:pPr>
        <w:pStyle w:val="Prrafodelista"/>
        <w:numPr>
          <w:ilvl w:val="0"/>
          <w:numId w:val="10"/>
        </w:numPr>
        <w:jc w:val="both"/>
        <w:rPr>
          <w:rFonts w:ascii="Arial" w:hAnsi="Arial" w:cs="Arial"/>
          <w:lang w:val="es-CO"/>
        </w:rPr>
      </w:pPr>
      <w:r w:rsidRPr="00F540C3">
        <w:rPr>
          <w:rFonts w:ascii="Arial" w:hAnsi="Arial" w:cs="Arial"/>
          <w:lang w:val="es-CO"/>
        </w:rPr>
        <w:t>Docente hora catedra de la UCEVA: Gerardo Perilla.</w:t>
      </w:r>
    </w:p>
    <w:p w14:paraId="17D87AF5" w14:textId="77777777" w:rsidR="00F540C3" w:rsidRDefault="00F540C3" w:rsidP="00F540C3">
      <w:pPr>
        <w:pStyle w:val="Prrafodelista"/>
        <w:numPr>
          <w:ilvl w:val="0"/>
          <w:numId w:val="10"/>
        </w:numPr>
        <w:jc w:val="both"/>
        <w:rPr>
          <w:rFonts w:ascii="Arial" w:hAnsi="Arial" w:cs="Arial"/>
          <w:lang w:val="es-CO"/>
        </w:rPr>
      </w:pPr>
      <w:r w:rsidRPr="00F540C3">
        <w:rPr>
          <w:rFonts w:ascii="Arial" w:hAnsi="Arial" w:cs="Arial"/>
          <w:lang w:val="es-CO"/>
        </w:rPr>
        <w:t>Docente hora catedra de la UCEVA: Álvaro Salazar.</w:t>
      </w:r>
    </w:p>
    <w:p w14:paraId="66F1CF0F" w14:textId="77777777" w:rsidR="00F540C3" w:rsidRPr="00F540C3" w:rsidRDefault="00F540C3" w:rsidP="00F540C3">
      <w:pPr>
        <w:pStyle w:val="Prrafodelista"/>
        <w:jc w:val="both"/>
        <w:rPr>
          <w:rFonts w:ascii="Arial" w:hAnsi="Arial" w:cs="Arial"/>
          <w:lang w:val="es-CO"/>
        </w:rPr>
      </w:pPr>
    </w:p>
    <w:p w14:paraId="65A16C48" w14:textId="77777777" w:rsidR="00F540C3" w:rsidRDefault="00F540C3">
      <w:pPr>
        <w:rPr>
          <w:rFonts w:ascii="Arial" w:hAnsi="Arial" w:cs="Arial"/>
          <w:lang w:val="es-CO"/>
        </w:rPr>
      </w:pPr>
      <w:r>
        <w:rPr>
          <w:rFonts w:ascii="Arial" w:hAnsi="Arial" w:cs="Arial"/>
          <w:lang w:val="es-CO"/>
        </w:rPr>
        <w:br w:type="page"/>
      </w:r>
    </w:p>
    <w:p w14:paraId="7CC3ED54" w14:textId="77777777" w:rsidR="00F540C3" w:rsidRPr="00F540C3" w:rsidRDefault="00F540C3" w:rsidP="00F540C3">
      <w:pPr>
        <w:pStyle w:val="Prrafodelista"/>
        <w:jc w:val="both"/>
        <w:rPr>
          <w:rFonts w:ascii="Arial" w:hAnsi="Arial" w:cs="Arial"/>
          <w:lang w:val="es-CO"/>
        </w:rPr>
      </w:pPr>
    </w:p>
    <w:p w14:paraId="0374B44B" w14:textId="77777777" w:rsidR="004040C6" w:rsidRPr="00F540C3" w:rsidRDefault="004040C6" w:rsidP="004040C6">
      <w:pPr>
        <w:pStyle w:val="Prrafodelista"/>
        <w:numPr>
          <w:ilvl w:val="0"/>
          <w:numId w:val="14"/>
        </w:numPr>
        <w:jc w:val="both"/>
        <w:rPr>
          <w:rFonts w:ascii="Arial" w:hAnsi="Arial" w:cs="Arial"/>
          <w:b/>
          <w:lang w:val="es-CO"/>
        </w:rPr>
      </w:pPr>
      <w:r w:rsidRPr="00F540C3">
        <w:rPr>
          <w:rFonts w:ascii="Arial" w:hAnsi="Arial" w:cs="Arial"/>
          <w:b/>
          <w:lang w:val="es-CO"/>
        </w:rPr>
        <w:t>CRONOGRAMA</w:t>
      </w:r>
    </w:p>
    <w:p w14:paraId="2F354FA1" w14:textId="77777777" w:rsidR="004040C6" w:rsidRPr="00F540C3" w:rsidRDefault="004040C6" w:rsidP="004040C6">
      <w:pPr>
        <w:jc w:val="both"/>
        <w:rPr>
          <w:rFonts w:ascii="Arial" w:hAnsi="Arial" w:cs="Arial"/>
        </w:rPr>
      </w:pPr>
    </w:p>
    <w:p w14:paraId="2B3C97AD" w14:textId="77777777" w:rsidR="004040C6" w:rsidRPr="00F540C3" w:rsidRDefault="004040C6" w:rsidP="004040C6">
      <w:pPr>
        <w:keepNext/>
        <w:widowControl w:val="0"/>
        <w:jc w:val="both"/>
        <w:rPr>
          <w:rFonts w:ascii="Arial" w:hAnsi="Arial" w:cs="Arial"/>
          <w:color w:val="000000"/>
          <w:lang w:val="es-CO"/>
        </w:rPr>
      </w:pPr>
    </w:p>
    <w:tbl>
      <w:tblPr>
        <w:tblW w:w="9322" w:type="dxa"/>
        <w:tblInd w:w="-3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5495"/>
        <w:gridCol w:w="709"/>
        <w:gridCol w:w="567"/>
        <w:gridCol w:w="567"/>
        <w:gridCol w:w="708"/>
        <w:gridCol w:w="709"/>
        <w:gridCol w:w="567"/>
      </w:tblGrid>
      <w:tr w:rsidR="004040C6" w:rsidRPr="00F540C3" w14:paraId="3EC73AAE" w14:textId="77777777" w:rsidTr="00473117">
        <w:trPr>
          <w:trHeight w:val="295"/>
        </w:trPr>
        <w:tc>
          <w:tcPr>
            <w:tcW w:w="5495" w:type="dxa"/>
            <w:vAlign w:val="center"/>
          </w:tcPr>
          <w:p w14:paraId="4E938690" w14:textId="77777777" w:rsidR="004040C6" w:rsidRPr="00F540C3" w:rsidRDefault="004040C6" w:rsidP="00473117">
            <w:pPr>
              <w:ind w:left="399"/>
              <w:rPr>
                <w:rFonts w:ascii="Arial" w:hAnsi="Arial" w:cs="Arial"/>
                <w:b/>
              </w:rPr>
            </w:pPr>
            <w:r w:rsidRPr="00F540C3">
              <w:rPr>
                <w:rFonts w:ascii="Arial" w:hAnsi="Arial" w:cs="Arial"/>
                <w:b/>
              </w:rPr>
              <w:t>ACTIVIDADES</w:t>
            </w:r>
          </w:p>
        </w:tc>
        <w:tc>
          <w:tcPr>
            <w:tcW w:w="709" w:type="dxa"/>
            <w:shd w:val="clear" w:color="auto" w:fill="BFBFBF" w:themeFill="background1" w:themeFillShade="BF"/>
            <w:vAlign w:val="center"/>
          </w:tcPr>
          <w:p w14:paraId="0C9E1D6E" w14:textId="77777777" w:rsidR="004040C6" w:rsidRPr="00F540C3" w:rsidRDefault="004040C6" w:rsidP="00473117">
            <w:pPr>
              <w:jc w:val="center"/>
              <w:rPr>
                <w:rFonts w:ascii="Arial" w:hAnsi="Arial" w:cs="Arial"/>
                <w:b/>
                <w:lang w:val="es-CO"/>
              </w:rPr>
            </w:pPr>
            <w:r w:rsidRPr="00F540C3">
              <w:rPr>
                <w:rFonts w:ascii="Arial" w:hAnsi="Arial" w:cs="Arial"/>
                <w:b/>
                <w:lang w:val="es-CO"/>
              </w:rPr>
              <w:t>1</w:t>
            </w:r>
          </w:p>
        </w:tc>
        <w:tc>
          <w:tcPr>
            <w:tcW w:w="567" w:type="dxa"/>
            <w:shd w:val="clear" w:color="auto" w:fill="BFBFBF" w:themeFill="background1" w:themeFillShade="BF"/>
            <w:vAlign w:val="center"/>
          </w:tcPr>
          <w:p w14:paraId="28DBB3A5" w14:textId="77777777" w:rsidR="004040C6" w:rsidRPr="00F540C3" w:rsidRDefault="004040C6" w:rsidP="00473117">
            <w:pPr>
              <w:jc w:val="center"/>
              <w:rPr>
                <w:rFonts w:ascii="Arial" w:hAnsi="Arial" w:cs="Arial"/>
                <w:b/>
                <w:lang w:val="es-CO"/>
              </w:rPr>
            </w:pPr>
            <w:r w:rsidRPr="00F540C3">
              <w:rPr>
                <w:rFonts w:ascii="Arial" w:hAnsi="Arial" w:cs="Arial"/>
                <w:b/>
                <w:lang w:val="es-CO"/>
              </w:rPr>
              <w:t>2</w:t>
            </w:r>
          </w:p>
        </w:tc>
        <w:tc>
          <w:tcPr>
            <w:tcW w:w="567" w:type="dxa"/>
            <w:shd w:val="clear" w:color="auto" w:fill="BFBFBF" w:themeFill="background1" w:themeFillShade="BF"/>
            <w:vAlign w:val="center"/>
          </w:tcPr>
          <w:p w14:paraId="0F877AA4" w14:textId="77777777" w:rsidR="004040C6" w:rsidRPr="00F540C3" w:rsidRDefault="004040C6" w:rsidP="00473117">
            <w:pPr>
              <w:jc w:val="center"/>
              <w:rPr>
                <w:rFonts w:ascii="Arial" w:hAnsi="Arial" w:cs="Arial"/>
                <w:b/>
                <w:lang w:val="es-CO"/>
              </w:rPr>
            </w:pPr>
            <w:r w:rsidRPr="00F540C3">
              <w:rPr>
                <w:rFonts w:ascii="Arial" w:hAnsi="Arial" w:cs="Arial"/>
                <w:b/>
                <w:lang w:val="es-CO"/>
              </w:rPr>
              <w:t>3</w:t>
            </w:r>
          </w:p>
        </w:tc>
        <w:tc>
          <w:tcPr>
            <w:tcW w:w="708" w:type="dxa"/>
            <w:shd w:val="clear" w:color="auto" w:fill="BFBFBF" w:themeFill="background1" w:themeFillShade="BF"/>
            <w:vAlign w:val="center"/>
          </w:tcPr>
          <w:p w14:paraId="5B7893CF" w14:textId="77777777" w:rsidR="004040C6" w:rsidRPr="00F540C3" w:rsidRDefault="004040C6" w:rsidP="00473117">
            <w:pPr>
              <w:jc w:val="center"/>
              <w:rPr>
                <w:rFonts w:ascii="Arial" w:hAnsi="Arial" w:cs="Arial"/>
                <w:b/>
                <w:lang w:val="es-CO"/>
              </w:rPr>
            </w:pPr>
            <w:r w:rsidRPr="00F540C3">
              <w:rPr>
                <w:rFonts w:ascii="Arial" w:hAnsi="Arial" w:cs="Arial"/>
                <w:b/>
                <w:lang w:val="es-CO"/>
              </w:rPr>
              <w:t>4</w:t>
            </w:r>
          </w:p>
        </w:tc>
        <w:tc>
          <w:tcPr>
            <w:tcW w:w="709" w:type="dxa"/>
            <w:shd w:val="clear" w:color="auto" w:fill="BFBFBF" w:themeFill="background1" w:themeFillShade="BF"/>
            <w:vAlign w:val="center"/>
          </w:tcPr>
          <w:p w14:paraId="3BCB48D0" w14:textId="77777777" w:rsidR="004040C6" w:rsidRPr="00F540C3" w:rsidRDefault="004040C6" w:rsidP="00473117">
            <w:pPr>
              <w:jc w:val="center"/>
              <w:rPr>
                <w:rFonts w:ascii="Arial" w:hAnsi="Arial" w:cs="Arial"/>
                <w:b/>
                <w:lang w:val="es-CO"/>
              </w:rPr>
            </w:pPr>
            <w:r w:rsidRPr="00F540C3">
              <w:rPr>
                <w:rFonts w:ascii="Arial" w:hAnsi="Arial" w:cs="Arial"/>
                <w:b/>
                <w:lang w:val="es-CO"/>
              </w:rPr>
              <w:t>5</w:t>
            </w:r>
          </w:p>
        </w:tc>
        <w:tc>
          <w:tcPr>
            <w:tcW w:w="567" w:type="dxa"/>
            <w:shd w:val="clear" w:color="auto" w:fill="BFBFBF" w:themeFill="background1" w:themeFillShade="BF"/>
            <w:vAlign w:val="center"/>
          </w:tcPr>
          <w:p w14:paraId="00B51A86" w14:textId="77777777" w:rsidR="004040C6" w:rsidRPr="00F540C3" w:rsidRDefault="004040C6" w:rsidP="00473117">
            <w:pPr>
              <w:jc w:val="center"/>
              <w:rPr>
                <w:rFonts w:ascii="Arial" w:hAnsi="Arial" w:cs="Arial"/>
                <w:b/>
                <w:lang w:val="es-CO"/>
              </w:rPr>
            </w:pPr>
            <w:r w:rsidRPr="00F540C3">
              <w:rPr>
                <w:rFonts w:ascii="Arial" w:hAnsi="Arial" w:cs="Arial"/>
                <w:b/>
                <w:lang w:val="es-CO"/>
              </w:rPr>
              <w:t>6</w:t>
            </w:r>
          </w:p>
        </w:tc>
      </w:tr>
      <w:tr w:rsidR="004040C6" w:rsidRPr="00F540C3" w14:paraId="14A77AB5" w14:textId="77777777" w:rsidTr="00473117">
        <w:trPr>
          <w:trHeight w:val="295"/>
        </w:trPr>
        <w:tc>
          <w:tcPr>
            <w:tcW w:w="5495" w:type="dxa"/>
            <w:vAlign w:val="center"/>
          </w:tcPr>
          <w:p w14:paraId="7C23014C" w14:textId="77777777" w:rsidR="004040C6" w:rsidRPr="00F540C3" w:rsidRDefault="004040C6" w:rsidP="00473117">
            <w:pPr>
              <w:ind w:left="399"/>
              <w:rPr>
                <w:rFonts w:ascii="Arial" w:hAnsi="Arial" w:cs="Arial"/>
              </w:rPr>
            </w:pPr>
          </w:p>
        </w:tc>
        <w:tc>
          <w:tcPr>
            <w:tcW w:w="709" w:type="dxa"/>
            <w:vAlign w:val="center"/>
          </w:tcPr>
          <w:p w14:paraId="65F5AEFA" w14:textId="77777777" w:rsidR="004040C6" w:rsidRPr="00F540C3" w:rsidRDefault="004040C6" w:rsidP="00473117">
            <w:pPr>
              <w:jc w:val="center"/>
              <w:rPr>
                <w:rFonts w:ascii="Arial" w:hAnsi="Arial" w:cs="Arial"/>
              </w:rPr>
            </w:pPr>
          </w:p>
        </w:tc>
        <w:tc>
          <w:tcPr>
            <w:tcW w:w="567" w:type="dxa"/>
            <w:vAlign w:val="center"/>
          </w:tcPr>
          <w:p w14:paraId="1D469C17" w14:textId="77777777" w:rsidR="004040C6" w:rsidRPr="00F540C3" w:rsidRDefault="004040C6" w:rsidP="00473117">
            <w:pPr>
              <w:jc w:val="center"/>
              <w:rPr>
                <w:rFonts w:ascii="Arial" w:hAnsi="Arial" w:cs="Arial"/>
              </w:rPr>
            </w:pPr>
          </w:p>
        </w:tc>
        <w:tc>
          <w:tcPr>
            <w:tcW w:w="567" w:type="dxa"/>
            <w:vAlign w:val="center"/>
          </w:tcPr>
          <w:p w14:paraId="38DEEE14" w14:textId="77777777" w:rsidR="004040C6" w:rsidRPr="00F540C3" w:rsidRDefault="004040C6" w:rsidP="00473117">
            <w:pPr>
              <w:jc w:val="center"/>
              <w:rPr>
                <w:rFonts w:ascii="Arial" w:hAnsi="Arial" w:cs="Arial"/>
              </w:rPr>
            </w:pPr>
          </w:p>
        </w:tc>
        <w:tc>
          <w:tcPr>
            <w:tcW w:w="708" w:type="dxa"/>
            <w:vAlign w:val="center"/>
          </w:tcPr>
          <w:p w14:paraId="5B60594B" w14:textId="77777777" w:rsidR="004040C6" w:rsidRPr="00F540C3" w:rsidRDefault="004040C6" w:rsidP="00473117">
            <w:pPr>
              <w:jc w:val="center"/>
              <w:rPr>
                <w:rFonts w:ascii="Arial" w:hAnsi="Arial" w:cs="Arial"/>
              </w:rPr>
            </w:pPr>
          </w:p>
        </w:tc>
        <w:tc>
          <w:tcPr>
            <w:tcW w:w="709" w:type="dxa"/>
            <w:vAlign w:val="center"/>
          </w:tcPr>
          <w:p w14:paraId="1A4E7EE5" w14:textId="77777777" w:rsidR="004040C6" w:rsidRPr="00F540C3" w:rsidRDefault="004040C6" w:rsidP="00473117">
            <w:pPr>
              <w:jc w:val="center"/>
              <w:rPr>
                <w:rFonts w:ascii="Arial" w:hAnsi="Arial" w:cs="Arial"/>
              </w:rPr>
            </w:pPr>
          </w:p>
        </w:tc>
        <w:tc>
          <w:tcPr>
            <w:tcW w:w="567" w:type="dxa"/>
            <w:vAlign w:val="center"/>
          </w:tcPr>
          <w:p w14:paraId="5066D934" w14:textId="77777777" w:rsidR="004040C6" w:rsidRPr="00F540C3" w:rsidRDefault="004040C6" w:rsidP="00473117">
            <w:pPr>
              <w:jc w:val="center"/>
              <w:rPr>
                <w:rFonts w:ascii="Arial" w:hAnsi="Arial" w:cs="Arial"/>
              </w:rPr>
            </w:pPr>
          </w:p>
        </w:tc>
      </w:tr>
      <w:tr w:rsidR="004040C6" w:rsidRPr="00F540C3" w14:paraId="7E9B4C36" w14:textId="77777777" w:rsidTr="00473117">
        <w:trPr>
          <w:trHeight w:val="295"/>
        </w:trPr>
        <w:tc>
          <w:tcPr>
            <w:tcW w:w="5495" w:type="dxa"/>
            <w:vAlign w:val="center"/>
          </w:tcPr>
          <w:p w14:paraId="781B2AEC" w14:textId="77777777" w:rsidR="004040C6" w:rsidRPr="00F540C3" w:rsidRDefault="004040C6" w:rsidP="00473117">
            <w:pPr>
              <w:ind w:left="399"/>
              <w:rPr>
                <w:rFonts w:ascii="Arial" w:hAnsi="Arial" w:cs="Arial"/>
              </w:rPr>
            </w:pPr>
          </w:p>
        </w:tc>
        <w:tc>
          <w:tcPr>
            <w:tcW w:w="709" w:type="dxa"/>
            <w:vAlign w:val="center"/>
          </w:tcPr>
          <w:p w14:paraId="454A9047" w14:textId="77777777" w:rsidR="004040C6" w:rsidRPr="00F540C3" w:rsidRDefault="004040C6" w:rsidP="00473117">
            <w:pPr>
              <w:jc w:val="center"/>
              <w:rPr>
                <w:rFonts w:ascii="Arial" w:hAnsi="Arial" w:cs="Arial"/>
              </w:rPr>
            </w:pPr>
          </w:p>
        </w:tc>
        <w:tc>
          <w:tcPr>
            <w:tcW w:w="567" w:type="dxa"/>
            <w:vAlign w:val="center"/>
          </w:tcPr>
          <w:p w14:paraId="588DC70A" w14:textId="77777777" w:rsidR="004040C6" w:rsidRPr="00F540C3" w:rsidRDefault="004040C6" w:rsidP="00473117">
            <w:pPr>
              <w:jc w:val="center"/>
              <w:rPr>
                <w:rFonts w:ascii="Arial" w:hAnsi="Arial" w:cs="Arial"/>
              </w:rPr>
            </w:pPr>
          </w:p>
        </w:tc>
        <w:tc>
          <w:tcPr>
            <w:tcW w:w="567" w:type="dxa"/>
            <w:vAlign w:val="center"/>
          </w:tcPr>
          <w:p w14:paraId="52199CE7" w14:textId="77777777" w:rsidR="004040C6" w:rsidRPr="00F540C3" w:rsidRDefault="004040C6" w:rsidP="00473117">
            <w:pPr>
              <w:jc w:val="center"/>
              <w:rPr>
                <w:rFonts w:ascii="Arial" w:hAnsi="Arial" w:cs="Arial"/>
              </w:rPr>
            </w:pPr>
          </w:p>
        </w:tc>
        <w:tc>
          <w:tcPr>
            <w:tcW w:w="708" w:type="dxa"/>
            <w:vAlign w:val="center"/>
          </w:tcPr>
          <w:p w14:paraId="3BA534B1" w14:textId="77777777" w:rsidR="004040C6" w:rsidRPr="00F540C3" w:rsidRDefault="004040C6" w:rsidP="00473117">
            <w:pPr>
              <w:jc w:val="center"/>
              <w:rPr>
                <w:rFonts w:ascii="Arial" w:hAnsi="Arial" w:cs="Arial"/>
              </w:rPr>
            </w:pPr>
          </w:p>
        </w:tc>
        <w:tc>
          <w:tcPr>
            <w:tcW w:w="709" w:type="dxa"/>
            <w:vAlign w:val="center"/>
          </w:tcPr>
          <w:p w14:paraId="4BE33DEC" w14:textId="77777777" w:rsidR="004040C6" w:rsidRPr="00F540C3" w:rsidRDefault="004040C6" w:rsidP="00473117">
            <w:pPr>
              <w:jc w:val="center"/>
              <w:rPr>
                <w:rFonts w:ascii="Arial" w:hAnsi="Arial" w:cs="Arial"/>
              </w:rPr>
            </w:pPr>
          </w:p>
        </w:tc>
        <w:tc>
          <w:tcPr>
            <w:tcW w:w="567" w:type="dxa"/>
            <w:vAlign w:val="center"/>
          </w:tcPr>
          <w:p w14:paraId="67CB557B" w14:textId="77777777" w:rsidR="004040C6" w:rsidRPr="00F540C3" w:rsidRDefault="004040C6" w:rsidP="00473117">
            <w:pPr>
              <w:jc w:val="center"/>
              <w:rPr>
                <w:rFonts w:ascii="Arial" w:hAnsi="Arial" w:cs="Arial"/>
              </w:rPr>
            </w:pPr>
          </w:p>
        </w:tc>
      </w:tr>
      <w:tr w:rsidR="004040C6" w:rsidRPr="00F540C3" w14:paraId="6226B941" w14:textId="77777777" w:rsidTr="00473117">
        <w:trPr>
          <w:trHeight w:val="295"/>
        </w:trPr>
        <w:tc>
          <w:tcPr>
            <w:tcW w:w="5495" w:type="dxa"/>
            <w:vAlign w:val="center"/>
          </w:tcPr>
          <w:p w14:paraId="26C7AF7A" w14:textId="77777777" w:rsidR="004040C6" w:rsidRPr="00F540C3" w:rsidRDefault="004040C6" w:rsidP="00473117">
            <w:pPr>
              <w:ind w:left="399"/>
              <w:rPr>
                <w:rFonts w:ascii="Arial" w:hAnsi="Arial" w:cs="Arial"/>
              </w:rPr>
            </w:pPr>
          </w:p>
        </w:tc>
        <w:tc>
          <w:tcPr>
            <w:tcW w:w="709" w:type="dxa"/>
            <w:vAlign w:val="center"/>
          </w:tcPr>
          <w:p w14:paraId="55A39889" w14:textId="77777777" w:rsidR="004040C6" w:rsidRPr="00F540C3" w:rsidRDefault="004040C6" w:rsidP="00473117">
            <w:pPr>
              <w:jc w:val="center"/>
              <w:rPr>
                <w:rFonts w:ascii="Arial" w:hAnsi="Arial" w:cs="Arial"/>
              </w:rPr>
            </w:pPr>
          </w:p>
        </w:tc>
        <w:tc>
          <w:tcPr>
            <w:tcW w:w="567" w:type="dxa"/>
            <w:vAlign w:val="center"/>
          </w:tcPr>
          <w:p w14:paraId="001FA8F9" w14:textId="77777777" w:rsidR="004040C6" w:rsidRPr="00F540C3" w:rsidRDefault="004040C6" w:rsidP="00473117">
            <w:pPr>
              <w:jc w:val="center"/>
              <w:rPr>
                <w:rFonts w:ascii="Arial" w:hAnsi="Arial" w:cs="Arial"/>
              </w:rPr>
            </w:pPr>
          </w:p>
        </w:tc>
        <w:tc>
          <w:tcPr>
            <w:tcW w:w="567" w:type="dxa"/>
            <w:vAlign w:val="center"/>
          </w:tcPr>
          <w:p w14:paraId="59A20CD5" w14:textId="77777777" w:rsidR="004040C6" w:rsidRPr="00F540C3" w:rsidRDefault="004040C6" w:rsidP="00473117">
            <w:pPr>
              <w:jc w:val="center"/>
              <w:rPr>
                <w:rFonts w:ascii="Arial" w:hAnsi="Arial" w:cs="Arial"/>
              </w:rPr>
            </w:pPr>
          </w:p>
        </w:tc>
        <w:tc>
          <w:tcPr>
            <w:tcW w:w="708" w:type="dxa"/>
            <w:vAlign w:val="center"/>
          </w:tcPr>
          <w:p w14:paraId="38D31FF2" w14:textId="77777777" w:rsidR="004040C6" w:rsidRPr="00F540C3" w:rsidRDefault="004040C6" w:rsidP="00473117">
            <w:pPr>
              <w:jc w:val="center"/>
              <w:rPr>
                <w:rFonts w:ascii="Arial" w:hAnsi="Arial" w:cs="Arial"/>
              </w:rPr>
            </w:pPr>
          </w:p>
        </w:tc>
        <w:tc>
          <w:tcPr>
            <w:tcW w:w="709" w:type="dxa"/>
            <w:vAlign w:val="center"/>
          </w:tcPr>
          <w:p w14:paraId="167D639A" w14:textId="77777777" w:rsidR="004040C6" w:rsidRPr="00F540C3" w:rsidRDefault="004040C6" w:rsidP="00473117">
            <w:pPr>
              <w:jc w:val="center"/>
              <w:rPr>
                <w:rFonts w:ascii="Arial" w:hAnsi="Arial" w:cs="Arial"/>
              </w:rPr>
            </w:pPr>
          </w:p>
        </w:tc>
        <w:tc>
          <w:tcPr>
            <w:tcW w:w="567" w:type="dxa"/>
            <w:vAlign w:val="center"/>
          </w:tcPr>
          <w:p w14:paraId="6362D8DE" w14:textId="77777777" w:rsidR="004040C6" w:rsidRPr="00F540C3" w:rsidRDefault="004040C6" w:rsidP="00473117">
            <w:pPr>
              <w:jc w:val="center"/>
              <w:rPr>
                <w:rFonts w:ascii="Arial" w:hAnsi="Arial" w:cs="Arial"/>
              </w:rPr>
            </w:pPr>
          </w:p>
        </w:tc>
      </w:tr>
      <w:tr w:rsidR="004040C6" w:rsidRPr="00F540C3" w14:paraId="4DA180E1" w14:textId="77777777" w:rsidTr="00473117">
        <w:trPr>
          <w:trHeight w:val="295"/>
        </w:trPr>
        <w:tc>
          <w:tcPr>
            <w:tcW w:w="5495" w:type="dxa"/>
            <w:vAlign w:val="center"/>
          </w:tcPr>
          <w:p w14:paraId="029DCF14" w14:textId="77777777" w:rsidR="004040C6" w:rsidRPr="00F540C3" w:rsidRDefault="004040C6" w:rsidP="00473117">
            <w:pPr>
              <w:ind w:left="399"/>
              <w:rPr>
                <w:rFonts w:ascii="Arial" w:hAnsi="Arial" w:cs="Arial"/>
              </w:rPr>
            </w:pPr>
          </w:p>
        </w:tc>
        <w:tc>
          <w:tcPr>
            <w:tcW w:w="709" w:type="dxa"/>
            <w:vAlign w:val="center"/>
          </w:tcPr>
          <w:p w14:paraId="7B1DEB48" w14:textId="77777777" w:rsidR="004040C6" w:rsidRPr="00F540C3" w:rsidRDefault="004040C6" w:rsidP="00473117">
            <w:pPr>
              <w:pStyle w:val="Ttulo3"/>
              <w:rPr>
                <w:b w:val="0"/>
                <w:sz w:val="24"/>
                <w:szCs w:val="24"/>
              </w:rPr>
            </w:pPr>
          </w:p>
        </w:tc>
        <w:tc>
          <w:tcPr>
            <w:tcW w:w="567" w:type="dxa"/>
            <w:vAlign w:val="center"/>
          </w:tcPr>
          <w:p w14:paraId="45D83221" w14:textId="77777777" w:rsidR="004040C6" w:rsidRPr="00F540C3" w:rsidRDefault="004040C6" w:rsidP="00473117">
            <w:pPr>
              <w:jc w:val="center"/>
              <w:rPr>
                <w:rFonts w:ascii="Arial" w:hAnsi="Arial" w:cs="Arial"/>
              </w:rPr>
            </w:pPr>
          </w:p>
        </w:tc>
        <w:tc>
          <w:tcPr>
            <w:tcW w:w="567" w:type="dxa"/>
            <w:vAlign w:val="center"/>
          </w:tcPr>
          <w:p w14:paraId="1207E80B" w14:textId="77777777" w:rsidR="004040C6" w:rsidRPr="00F540C3" w:rsidRDefault="004040C6" w:rsidP="00473117">
            <w:pPr>
              <w:jc w:val="center"/>
              <w:rPr>
                <w:rFonts w:ascii="Arial" w:hAnsi="Arial" w:cs="Arial"/>
              </w:rPr>
            </w:pPr>
          </w:p>
        </w:tc>
        <w:tc>
          <w:tcPr>
            <w:tcW w:w="708" w:type="dxa"/>
            <w:vAlign w:val="center"/>
          </w:tcPr>
          <w:p w14:paraId="545DAF7C" w14:textId="77777777" w:rsidR="004040C6" w:rsidRPr="00F540C3" w:rsidRDefault="004040C6" w:rsidP="00473117">
            <w:pPr>
              <w:jc w:val="center"/>
              <w:rPr>
                <w:rFonts w:ascii="Arial" w:hAnsi="Arial" w:cs="Arial"/>
              </w:rPr>
            </w:pPr>
          </w:p>
        </w:tc>
        <w:tc>
          <w:tcPr>
            <w:tcW w:w="709" w:type="dxa"/>
            <w:vAlign w:val="center"/>
          </w:tcPr>
          <w:p w14:paraId="2921F872" w14:textId="77777777" w:rsidR="004040C6" w:rsidRPr="00F540C3" w:rsidRDefault="004040C6" w:rsidP="00473117">
            <w:pPr>
              <w:jc w:val="center"/>
              <w:rPr>
                <w:rFonts w:ascii="Arial" w:hAnsi="Arial" w:cs="Arial"/>
              </w:rPr>
            </w:pPr>
          </w:p>
        </w:tc>
        <w:tc>
          <w:tcPr>
            <w:tcW w:w="567" w:type="dxa"/>
            <w:vAlign w:val="center"/>
          </w:tcPr>
          <w:p w14:paraId="1745036F" w14:textId="77777777" w:rsidR="004040C6" w:rsidRPr="00F540C3" w:rsidRDefault="004040C6" w:rsidP="00473117">
            <w:pPr>
              <w:jc w:val="center"/>
              <w:rPr>
                <w:rFonts w:ascii="Arial" w:hAnsi="Arial" w:cs="Arial"/>
              </w:rPr>
            </w:pPr>
          </w:p>
        </w:tc>
      </w:tr>
      <w:tr w:rsidR="004040C6" w:rsidRPr="00F540C3" w14:paraId="1BE2BB2C" w14:textId="77777777" w:rsidTr="00473117">
        <w:trPr>
          <w:trHeight w:val="295"/>
        </w:trPr>
        <w:tc>
          <w:tcPr>
            <w:tcW w:w="5495" w:type="dxa"/>
            <w:vAlign w:val="center"/>
          </w:tcPr>
          <w:p w14:paraId="47DA237C" w14:textId="77777777" w:rsidR="004040C6" w:rsidRPr="00F540C3" w:rsidRDefault="004040C6" w:rsidP="00473117">
            <w:pPr>
              <w:ind w:left="399"/>
              <w:rPr>
                <w:rFonts w:ascii="Arial" w:hAnsi="Arial" w:cs="Arial"/>
              </w:rPr>
            </w:pPr>
          </w:p>
        </w:tc>
        <w:tc>
          <w:tcPr>
            <w:tcW w:w="709" w:type="dxa"/>
            <w:vAlign w:val="center"/>
          </w:tcPr>
          <w:p w14:paraId="16902D88" w14:textId="77777777" w:rsidR="004040C6" w:rsidRPr="00F540C3" w:rsidRDefault="004040C6" w:rsidP="00473117">
            <w:pPr>
              <w:pStyle w:val="Ttulo3"/>
              <w:rPr>
                <w:b w:val="0"/>
                <w:sz w:val="24"/>
                <w:szCs w:val="24"/>
              </w:rPr>
            </w:pPr>
          </w:p>
        </w:tc>
        <w:tc>
          <w:tcPr>
            <w:tcW w:w="567" w:type="dxa"/>
            <w:vAlign w:val="center"/>
          </w:tcPr>
          <w:p w14:paraId="342F79F2" w14:textId="77777777" w:rsidR="004040C6" w:rsidRPr="00F540C3" w:rsidRDefault="004040C6" w:rsidP="00473117">
            <w:pPr>
              <w:pStyle w:val="Ttulo3"/>
              <w:rPr>
                <w:b w:val="0"/>
                <w:sz w:val="24"/>
                <w:szCs w:val="24"/>
              </w:rPr>
            </w:pPr>
          </w:p>
        </w:tc>
        <w:tc>
          <w:tcPr>
            <w:tcW w:w="567" w:type="dxa"/>
            <w:vAlign w:val="center"/>
          </w:tcPr>
          <w:p w14:paraId="1C6613F4" w14:textId="77777777" w:rsidR="004040C6" w:rsidRPr="00F540C3" w:rsidRDefault="004040C6" w:rsidP="00473117">
            <w:pPr>
              <w:pStyle w:val="Ttulo3"/>
              <w:rPr>
                <w:b w:val="0"/>
                <w:sz w:val="24"/>
                <w:szCs w:val="24"/>
              </w:rPr>
            </w:pPr>
          </w:p>
        </w:tc>
        <w:tc>
          <w:tcPr>
            <w:tcW w:w="708" w:type="dxa"/>
            <w:vAlign w:val="center"/>
          </w:tcPr>
          <w:p w14:paraId="131845B8" w14:textId="77777777" w:rsidR="004040C6" w:rsidRPr="00F540C3" w:rsidRDefault="004040C6" w:rsidP="00473117">
            <w:pPr>
              <w:pStyle w:val="Ttulo3"/>
              <w:rPr>
                <w:b w:val="0"/>
                <w:sz w:val="24"/>
                <w:szCs w:val="24"/>
              </w:rPr>
            </w:pPr>
          </w:p>
        </w:tc>
        <w:tc>
          <w:tcPr>
            <w:tcW w:w="709" w:type="dxa"/>
            <w:vAlign w:val="center"/>
          </w:tcPr>
          <w:p w14:paraId="253761A9" w14:textId="77777777" w:rsidR="004040C6" w:rsidRPr="00F540C3" w:rsidRDefault="004040C6" w:rsidP="00473117">
            <w:pPr>
              <w:pStyle w:val="Ttulo3"/>
              <w:rPr>
                <w:b w:val="0"/>
                <w:sz w:val="24"/>
                <w:szCs w:val="24"/>
              </w:rPr>
            </w:pPr>
          </w:p>
        </w:tc>
        <w:tc>
          <w:tcPr>
            <w:tcW w:w="567" w:type="dxa"/>
            <w:vAlign w:val="center"/>
          </w:tcPr>
          <w:p w14:paraId="58AA649D" w14:textId="77777777" w:rsidR="004040C6" w:rsidRPr="00F540C3" w:rsidRDefault="004040C6" w:rsidP="00473117">
            <w:pPr>
              <w:pStyle w:val="Ttulo3"/>
              <w:rPr>
                <w:b w:val="0"/>
                <w:sz w:val="24"/>
                <w:szCs w:val="24"/>
              </w:rPr>
            </w:pPr>
          </w:p>
        </w:tc>
      </w:tr>
      <w:tr w:rsidR="004040C6" w:rsidRPr="00F540C3" w14:paraId="4096EC51" w14:textId="77777777" w:rsidTr="00473117">
        <w:trPr>
          <w:trHeight w:val="310"/>
        </w:trPr>
        <w:tc>
          <w:tcPr>
            <w:tcW w:w="5495" w:type="dxa"/>
            <w:vAlign w:val="center"/>
          </w:tcPr>
          <w:p w14:paraId="64333C2E" w14:textId="77777777" w:rsidR="004040C6" w:rsidRPr="00F540C3" w:rsidRDefault="004040C6" w:rsidP="00473117">
            <w:pPr>
              <w:ind w:left="399"/>
              <w:rPr>
                <w:rFonts w:ascii="Arial" w:hAnsi="Arial" w:cs="Arial"/>
              </w:rPr>
            </w:pPr>
          </w:p>
        </w:tc>
        <w:tc>
          <w:tcPr>
            <w:tcW w:w="709" w:type="dxa"/>
            <w:vAlign w:val="center"/>
          </w:tcPr>
          <w:p w14:paraId="1C98AF91" w14:textId="77777777" w:rsidR="004040C6" w:rsidRPr="00F540C3" w:rsidRDefault="004040C6" w:rsidP="00473117">
            <w:pPr>
              <w:pStyle w:val="Ttulo3"/>
              <w:rPr>
                <w:b w:val="0"/>
                <w:sz w:val="24"/>
                <w:szCs w:val="24"/>
              </w:rPr>
            </w:pPr>
          </w:p>
        </w:tc>
        <w:tc>
          <w:tcPr>
            <w:tcW w:w="567" w:type="dxa"/>
            <w:vAlign w:val="center"/>
          </w:tcPr>
          <w:p w14:paraId="28941502" w14:textId="77777777" w:rsidR="004040C6" w:rsidRPr="00F540C3" w:rsidRDefault="004040C6" w:rsidP="00473117">
            <w:pPr>
              <w:pStyle w:val="Ttulo3"/>
              <w:rPr>
                <w:b w:val="0"/>
                <w:sz w:val="24"/>
                <w:szCs w:val="24"/>
              </w:rPr>
            </w:pPr>
          </w:p>
        </w:tc>
        <w:tc>
          <w:tcPr>
            <w:tcW w:w="567" w:type="dxa"/>
            <w:vAlign w:val="center"/>
          </w:tcPr>
          <w:p w14:paraId="53F6C491" w14:textId="77777777" w:rsidR="004040C6" w:rsidRPr="00F540C3" w:rsidRDefault="004040C6" w:rsidP="00473117">
            <w:pPr>
              <w:pStyle w:val="Ttulo3"/>
              <w:rPr>
                <w:b w:val="0"/>
                <w:sz w:val="24"/>
                <w:szCs w:val="24"/>
              </w:rPr>
            </w:pPr>
          </w:p>
        </w:tc>
        <w:tc>
          <w:tcPr>
            <w:tcW w:w="708" w:type="dxa"/>
            <w:vAlign w:val="center"/>
          </w:tcPr>
          <w:p w14:paraId="3CDFDC85" w14:textId="77777777" w:rsidR="004040C6" w:rsidRPr="00F540C3" w:rsidRDefault="004040C6" w:rsidP="00473117">
            <w:pPr>
              <w:pStyle w:val="Ttulo3"/>
              <w:rPr>
                <w:b w:val="0"/>
                <w:sz w:val="24"/>
                <w:szCs w:val="24"/>
              </w:rPr>
            </w:pPr>
          </w:p>
        </w:tc>
        <w:tc>
          <w:tcPr>
            <w:tcW w:w="709" w:type="dxa"/>
            <w:vAlign w:val="center"/>
          </w:tcPr>
          <w:p w14:paraId="731BBF18" w14:textId="77777777" w:rsidR="004040C6" w:rsidRPr="00F540C3" w:rsidRDefault="004040C6" w:rsidP="00473117">
            <w:pPr>
              <w:pStyle w:val="Ttulo3"/>
              <w:rPr>
                <w:b w:val="0"/>
                <w:sz w:val="24"/>
                <w:szCs w:val="24"/>
              </w:rPr>
            </w:pPr>
          </w:p>
        </w:tc>
        <w:tc>
          <w:tcPr>
            <w:tcW w:w="567" w:type="dxa"/>
            <w:vAlign w:val="center"/>
          </w:tcPr>
          <w:p w14:paraId="0A7EE153" w14:textId="77777777" w:rsidR="004040C6" w:rsidRPr="00F540C3" w:rsidRDefault="004040C6" w:rsidP="00473117">
            <w:pPr>
              <w:pStyle w:val="Ttulo3"/>
              <w:rPr>
                <w:b w:val="0"/>
                <w:sz w:val="24"/>
                <w:szCs w:val="24"/>
              </w:rPr>
            </w:pPr>
          </w:p>
        </w:tc>
      </w:tr>
      <w:tr w:rsidR="004040C6" w:rsidRPr="00F540C3" w14:paraId="12712D0D" w14:textId="77777777" w:rsidTr="00473117">
        <w:trPr>
          <w:trHeight w:val="310"/>
        </w:trPr>
        <w:tc>
          <w:tcPr>
            <w:tcW w:w="5495" w:type="dxa"/>
            <w:vAlign w:val="center"/>
          </w:tcPr>
          <w:p w14:paraId="78F4BDFB" w14:textId="77777777" w:rsidR="004040C6" w:rsidRPr="00F540C3" w:rsidRDefault="004040C6" w:rsidP="00473117">
            <w:pPr>
              <w:ind w:left="399"/>
              <w:rPr>
                <w:rFonts w:ascii="Arial" w:hAnsi="Arial" w:cs="Arial"/>
              </w:rPr>
            </w:pPr>
          </w:p>
        </w:tc>
        <w:tc>
          <w:tcPr>
            <w:tcW w:w="709" w:type="dxa"/>
            <w:vAlign w:val="center"/>
          </w:tcPr>
          <w:p w14:paraId="60294F3A" w14:textId="77777777" w:rsidR="004040C6" w:rsidRPr="00F540C3" w:rsidRDefault="004040C6" w:rsidP="00473117">
            <w:pPr>
              <w:pStyle w:val="Ttulo3"/>
              <w:rPr>
                <w:b w:val="0"/>
                <w:sz w:val="24"/>
                <w:szCs w:val="24"/>
              </w:rPr>
            </w:pPr>
          </w:p>
        </w:tc>
        <w:tc>
          <w:tcPr>
            <w:tcW w:w="567" w:type="dxa"/>
            <w:vAlign w:val="center"/>
          </w:tcPr>
          <w:p w14:paraId="2BD14674" w14:textId="77777777" w:rsidR="004040C6" w:rsidRPr="00F540C3" w:rsidRDefault="004040C6" w:rsidP="00473117">
            <w:pPr>
              <w:pStyle w:val="Ttulo3"/>
              <w:rPr>
                <w:b w:val="0"/>
                <w:sz w:val="24"/>
                <w:szCs w:val="24"/>
              </w:rPr>
            </w:pPr>
          </w:p>
        </w:tc>
        <w:tc>
          <w:tcPr>
            <w:tcW w:w="567" w:type="dxa"/>
            <w:vAlign w:val="center"/>
          </w:tcPr>
          <w:p w14:paraId="16889693" w14:textId="77777777" w:rsidR="004040C6" w:rsidRPr="00F540C3" w:rsidRDefault="004040C6" w:rsidP="00473117">
            <w:pPr>
              <w:pStyle w:val="Ttulo3"/>
              <w:rPr>
                <w:b w:val="0"/>
                <w:sz w:val="24"/>
                <w:szCs w:val="24"/>
              </w:rPr>
            </w:pPr>
          </w:p>
        </w:tc>
        <w:tc>
          <w:tcPr>
            <w:tcW w:w="708" w:type="dxa"/>
            <w:vAlign w:val="center"/>
          </w:tcPr>
          <w:p w14:paraId="1105555B" w14:textId="77777777" w:rsidR="004040C6" w:rsidRPr="00F540C3" w:rsidRDefault="004040C6" w:rsidP="00473117">
            <w:pPr>
              <w:pStyle w:val="Ttulo3"/>
              <w:rPr>
                <w:b w:val="0"/>
                <w:sz w:val="24"/>
                <w:szCs w:val="24"/>
              </w:rPr>
            </w:pPr>
          </w:p>
        </w:tc>
        <w:tc>
          <w:tcPr>
            <w:tcW w:w="709" w:type="dxa"/>
            <w:vAlign w:val="center"/>
          </w:tcPr>
          <w:p w14:paraId="14A83045" w14:textId="77777777" w:rsidR="004040C6" w:rsidRPr="00F540C3" w:rsidRDefault="004040C6" w:rsidP="00473117">
            <w:pPr>
              <w:pStyle w:val="Ttulo3"/>
              <w:rPr>
                <w:b w:val="0"/>
                <w:sz w:val="24"/>
                <w:szCs w:val="24"/>
              </w:rPr>
            </w:pPr>
          </w:p>
        </w:tc>
        <w:tc>
          <w:tcPr>
            <w:tcW w:w="567" w:type="dxa"/>
            <w:vAlign w:val="center"/>
          </w:tcPr>
          <w:p w14:paraId="135080FD" w14:textId="77777777" w:rsidR="004040C6" w:rsidRPr="00F540C3" w:rsidRDefault="004040C6" w:rsidP="00473117">
            <w:pPr>
              <w:pStyle w:val="Ttulo3"/>
              <w:rPr>
                <w:b w:val="0"/>
                <w:sz w:val="24"/>
                <w:szCs w:val="24"/>
              </w:rPr>
            </w:pPr>
          </w:p>
        </w:tc>
      </w:tr>
      <w:tr w:rsidR="004040C6" w:rsidRPr="00F540C3" w14:paraId="103C636F" w14:textId="77777777" w:rsidTr="00473117">
        <w:trPr>
          <w:trHeight w:val="310"/>
        </w:trPr>
        <w:tc>
          <w:tcPr>
            <w:tcW w:w="5495" w:type="dxa"/>
            <w:vAlign w:val="center"/>
          </w:tcPr>
          <w:p w14:paraId="1AD9F59C" w14:textId="77777777" w:rsidR="004040C6" w:rsidRPr="00F540C3" w:rsidRDefault="004040C6" w:rsidP="00473117">
            <w:pPr>
              <w:ind w:left="360"/>
              <w:rPr>
                <w:rFonts w:ascii="Arial" w:hAnsi="Arial" w:cs="Arial"/>
              </w:rPr>
            </w:pPr>
          </w:p>
        </w:tc>
        <w:tc>
          <w:tcPr>
            <w:tcW w:w="709" w:type="dxa"/>
            <w:vAlign w:val="center"/>
          </w:tcPr>
          <w:p w14:paraId="36B029C1" w14:textId="77777777" w:rsidR="004040C6" w:rsidRPr="00F540C3" w:rsidRDefault="004040C6" w:rsidP="00473117">
            <w:pPr>
              <w:pStyle w:val="Ttulo3"/>
              <w:rPr>
                <w:b w:val="0"/>
                <w:sz w:val="24"/>
                <w:szCs w:val="24"/>
              </w:rPr>
            </w:pPr>
          </w:p>
        </w:tc>
        <w:tc>
          <w:tcPr>
            <w:tcW w:w="567" w:type="dxa"/>
            <w:vAlign w:val="center"/>
          </w:tcPr>
          <w:p w14:paraId="1F3EA0EA" w14:textId="77777777" w:rsidR="004040C6" w:rsidRPr="00F540C3" w:rsidRDefault="004040C6" w:rsidP="00473117">
            <w:pPr>
              <w:pStyle w:val="Ttulo3"/>
              <w:rPr>
                <w:b w:val="0"/>
                <w:sz w:val="24"/>
                <w:szCs w:val="24"/>
              </w:rPr>
            </w:pPr>
          </w:p>
        </w:tc>
        <w:tc>
          <w:tcPr>
            <w:tcW w:w="567" w:type="dxa"/>
            <w:vAlign w:val="center"/>
          </w:tcPr>
          <w:p w14:paraId="40AFF5A4" w14:textId="77777777" w:rsidR="004040C6" w:rsidRPr="00F540C3" w:rsidRDefault="004040C6" w:rsidP="00473117">
            <w:pPr>
              <w:pStyle w:val="Ttulo3"/>
              <w:rPr>
                <w:b w:val="0"/>
                <w:sz w:val="24"/>
                <w:szCs w:val="24"/>
              </w:rPr>
            </w:pPr>
          </w:p>
        </w:tc>
        <w:tc>
          <w:tcPr>
            <w:tcW w:w="708" w:type="dxa"/>
            <w:vAlign w:val="center"/>
          </w:tcPr>
          <w:p w14:paraId="396F7D1B" w14:textId="77777777" w:rsidR="004040C6" w:rsidRPr="00F540C3" w:rsidRDefault="004040C6" w:rsidP="00473117">
            <w:pPr>
              <w:pStyle w:val="Ttulo3"/>
              <w:rPr>
                <w:b w:val="0"/>
                <w:sz w:val="24"/>
                <w:szCs w:val="24"/>
              </w:rPr>
            </w:pPr>
          </w:p>
        </w:tc>
        <w:tc>
          <w:tcPr>
            <w:tcW w:w="709" w:type="dxa"/>
            <w:vAlign w:val="center"/>
          </w:tcPr>
          <w:p w14:paraId="051F3733" w14:textId="77777777" w:rsidR="004040C6" w:rsidRPr="00F540C3" w:rsidRDefault="004040C6" w:rsidP="00473117">
            <w:pPr>
              <w:pStyle w:val="Ttulo3"/>
              <w:rPr>
                <w:b w:val="0"/>
                <w:sz w:val="24"/>
                <w:szCs w:val="24"/>
              </w:rPr>
            </w:pPr>
          </w:p>
        </w:tc>
        <w:tc>
          <w:tcPr>
            <w:tcW w:w="567" w:type="dxa"/>
            <w:vAlign w:val="center"/>
          </w:tcPr>
          <w:p w14:paraId="19955075" w14:textId="77777777" w:rsidR="004040C6" w:rsidRPr="00F540C3" w:rsidRDefault="004040C6" w:rsidP="00473117">
            <w:pPr>
              <w:pStyle w:val="Ttulo3"/>
              <w:rPr>
                <w:b w:val="0"/>
                <w:sz w:val="24"/>
                <w:szCs w:val="24"/>
              </w:rPr>
            </w:pPr>
          </w:p>
        </w:tc>
      </w:tr>
      <w:tr w:rsidR="004040C6" w:rsidRPr="00F540C3" w14:paraId="2DB6D1D1" w14:textId="77777777" w:rsidTr="00473117">
        <w:trPr>
          <w:trHeight w:val="310"/>
        </w:trPr>
        <w:tc>
          <w:tcPr>
            <w:tcW w:w="5495" w:type="dxa"/>
            <w:vAlign w:val="center"/>
          </w:tcPr>
          <w:p w14:paraId="77BF6560" w14:textId="77777777" w:rsidR="004040C6" w:rsidRPr="00F540C3" w:rsidRDefault="004040C6" w:rsidP="00473117">
            <w:pPr>
              <w:ind w:left="360"/>
              <w:rPr>
                <w:rFonts w:ascii="Arial" w:hAnsi="Arial" w:cs="Arial"/>
              </w:rPr>
            </w:pPr>
          </w:p>
        </w:tc>
        <w:tc>
          <w:tcPr>
            <w:tcW w:w="709" w:type="dxa"/>
            <w:vAlign w:val="center"/>
          </w:tcPr>
          <w:p w14:paraId="04A0FBBB" w14:textId="77777777" w:rsidR="004040C6" w:rsidRPr="00F540C3" w:rsidRDefault="004040C6" w:rsidP="00473117">
            <w:pPr>
              <w:pStyle w:val="Ttulo3"/>
              <w:rPr>
                <w:b w:val="0"/>
                <w:sz w:val="24"/>
                <w:szCs w:val="24"/>
              </w:rPr>
            </w:pPr>
          </w:p>
        </w:tc>
        <w:tc>
          <w:tcPr>
            <w:tcW w:w="567" w:type="dxa"/>
            <w:vAlign w:val="center"/>
          </w:tcPr>
          <w:p w14:paraId="2EE5DF1F" w14:textId="77777777" w:rsidR="004040C6" w:rsidRPr="00F540C3" w:rsidRDefault="004040C6" w:rsidP="00473117">
            <w:pPr>
              <w:pStyle w:val="Ttulo3"/>
              <w:rPr>
                <w:b w:val="0"/>
                <w:sz w:val="24"/>
                <w:szCs w:val="24"/>
              </w:rPr>
            </w:pPr>
          </w:p>
        </w:tc>
        <w:tc>
          <w:tcPr>
            <w:tcW w:w="567" w:type="dxa"/>
            <w:vAlign w:val="center"/>
          </w:tcPr>
          <w:p w14:paraId="43AD65DA" w14:textId="77777777" w:rsidR="004040C6" w:rsidRPr="00F540C3" w:rsidRDefault="004040C6" w:rsidP="00473117">
            <w:pPr>
              <w:pStyle w:val="Ttulo3"/>
              <w:rPr>
                <w:b w:val="0"/>
                <w:sz w:val="24"/>
                <w:szCs w:val="24"/>
              </w:rPr>
            </w:pPr>
          </w:p>
        </w:tc>
        <w:tc>
          <w:tcPr>
            <w:tcW w:w="708" w:type="dxa"/>
            <w:vAlign w:val="center"/>
          </w:tcPr>
          <w:p w14:paraId="6E2941DF" w14:textId="77777777" w:rsidR="004040C6" w:rsidRPr="00F540C3" w:rsidRDefault="004040C6" w:rsidP="00473117">
            <w:pPr>
              <w:pStyle w:val="Ttulo3"/>
              <w:rPr>
                <w:b w:val="0"/>
                <w:sz w:val="24"/>
                <w:szCs w:val="24"/>
              </w:rPr>
            </w:pPr>
          </w:p>
        </w:tc>
        <w:tc>
          <w:tcPr>
            <w:tcW w:w="709" w:type="dxa"/>
            <w:vAlign w:val="center"/>
          </w:tcPr>
          <w:p w14:paraId="3FD0F482" w14:textId="77777777" w:rsidR="004040C6" w:rsidRPr="00F540C3" w:rsidRDefault="004040C6" w:rsidP="00473117">
            <w:pPr>
              <w:pStyle w:val="Ttulo3"/>
              <w:rPr>
                <w:b w:val="0"/>
                <w:sz w:val="24"/>
                <w:szCs w:val="24"/>
              </w:rPr>
            </w:pPr>
          </w:p>
        </w:tc>
        <w:tc>
          <w:tcPr>
            <w:tcW w:w="567" w:type="dxa"/>
            <w:vAlign w:val="center"/>
          </w:tcPr>
          <w:p w14:paraId="4E40F9AA" w14:textId="77777777" w:rsidR="004040C6" w:rsidRPr="00F540C3" w:rsidRDefault="004040C6" w:rsidP="00473117">
            <w:pPr>
              <w:pStyle w:val="Ttulo3"/>
              <w:rPr>
                <w:b w:val="0"/>
                <w:sz w:val="24"/>
                <w:szCs w:val="24"/>
              </w:rPr>
            </w:pPr>
          </w:p>
        </w:tc>
      </w:tr>
      <w:tr w:rsidR="004040C6" w:rsidRPr="00F540C3" w14:paraId="60136DDA" w14:textId="77777777" w:rsidTr="00473117">
        <w:trPr>
          <w:trHeight w:val="310"/>
        </w:trPr>
        <w:tc>
          <w:tcPr>
            <w:tcW w:w="5495" w:type="dxa"/>
            <w:vAlign w:val="center"/>
          </w:tcPr>
          <w:p w14:paraId="599BF758" w14:textId="77777777" w:rsidR="004040C6" w:rsidRPr="00F540C3" w:rsidRDefault="004040C6" w:rsidP="00473117">
            <w:pPr>
              <w:ind w:left="360"/>
              <w:rPr>
                <w:rFonts w:ascii="Arial" w:hAnsi="Arial" w:cs="Arial"/>
              </w:rPr>
            </w:pPr>
          </w:p>
        </w:tc>
        <w:tc>
          <w:tcPr>
            <w:tcW w:w="709" w:type="dxa"/>
            <w:vAlign w:val="center"/>
          </w:tcPr>
          <w:p w14:paraId="4F6CE28E" w14:textId="77777777" w:rsidR="004040C6" w:rsidRPr="00F540C3" w:rsidRDefault="004040C6" w:rsidP="00473117">
            <w:pPr>
              <w:pStyle w:val="Ttulo3"/>
              <w:rPr>
                <w:b w:val="0"/>
                <w:sz w:val="24"/>
                <w:szCs w:val="24"/>
              </w:rPr>
            </w:pPr>
          </w:p>
        </w:tc>
        <w:tc>
          <w:tcPr>
            <w:tcW w:w="567" w:type="dxa"/>
            <w:vAlign w:val="center"/>
          </w:tcPr>
          <w:p w14:paraId="1F3C3788" w14:textId="77777777" w:rsidR="004040C6" w:rsidRPr="00F540C3" w:rsidRDefault="004040C6" w:rsidP="00473117">
            <w:pPr>
              <w:pStyle w:val="Ttulo3"/>
              <w:rPr>
                <w:b w:val="0"/>
                <w:sz w:val="24"/>
                <w:szCs w:val="24"/>
              </w:rPr>
            </w:pPr>
          </w:p>
        </w:tc>
        <w:tc>
          <w:tcPr>
            <w:tcW w:w="567" w:type="dxa"/>
            <w:vAlign w:val="center"/>
          </w:tcPr>
          <w:p w14:paraId="642B1CFE" w14:textId="77777777" w:rsidR="004040C6" w:rsidRPr="00F540C3" w:rsidRDefault="004040C6" w:rsidP="00473117">
            <w:pPr>
              <w:pStyle w:val="Ttulo3"/>
              <w:rPr>
                <w:b w:val="0"/>
                <w:sz w:val="24"/>
                <w:szCs w:val="24"/>
              </w:rPr>
            </w:pPr>
          </w:p>
        </w:tc>
        <w:tc>
          <w:tcPr>
            <w:tcW w:w="708" w:type="dxa"/>
            <w:vAlign w:val="center"/>
          </w:tcPr>
          <w:p w14:paraId="65042C24" w14:textId="77777777" w:rsidR="004040C6" w:rsidRPr="00F540C3" w:rsidRDefault="004040C6" w:rsidP="00473117">
            <w:pPr>
              <w:pStyle w:val="Ttulo3"/>
              <w:rPr>
                <w:b w:val="0"/>
                <w:sz w:val="24"/>
                <w:szCs w:val="24"/>
              </w:rPr>
            </w:pPr>
          </w:p>
        </w:tc>
        <w:tc>
          <w:tcPr>
            <w:tcW w:w="709" w:type="dxa"/>
            <w:vAlign w:val="center"/>
          </w:tcPr>
          <w:p w14:paraId="6C1E422F" w14:textId="77777777" w:rsidR="004040C6" w:rsidRPr="00F540C3" w:rsidRDefault="004040C6" w:rsidP="00473117">
            <w:pPr>
              <w:pStyle w:val="Ttulo3"/>
              <w:rPr>
                <w:b w:val="0"/>
                <w:sz w:val="24"/>
                <w:szCs w:val="24"/>
              </w:rPr>
            </w:pPr>
          </w:p>
        </w:tc>
        <w:tc>
          <w:tcPr>
            <w:tcW w:w="567" w:type="dxa"/>
            <w:vAlign w:val="center"/>
          </w:tcPr>
          <w:p w14:paraId="5FDDEE7F" w14:textId="77777777" w:rsidR="004040C6" w:rsidRPr="00F540C3" w:rsidRDefault="004040C6" w:rsidP="00473117">
            <w:pPr>
              <w:pStyle w:val="Ttulo3"/>
              <w:rPr>
                <w:b w:val="0"/>
                <w:sz w:val="24"/>
                <w:szCs w:val="24"/>
              </w:rPr>
            </w:pPr>
          </w:p>
        </w:tc>
      </w:tr>
      <w:tr w:rsidR="004040C6" w:rsidRPr="00F540C3" w14:paraId="5250259E" w14:textId="77777777" w:rsidTr="00473117">
        <w:trPr>
          <w:trHeight w:val="310"/>
        </w:trPr>
        <w:tc>
          <w:tcPr>
            <w:tcW w:w="5495" w:type="dxa"/>
            <w:vAlign w:val="center"/>
          </w:tcPr>
          <w:p w14:paraId="646A3DBA" w14:textId="77777777" w:rsidR="004040C6" w:rsidRPr="00F540C3" w:rsidRDefault="004040C6" w:rsidP="00473117">
            <w:pPr>
              <w:ind w:left="360"/>
              <w:rPr>
                <w:rFonts w:ascii="Arial" w:hAnsi="Arial" w:cs="Arial"/>
              </w:rPr>
            </w:pPr>
          </w:p>
        </w:tc>
        <w:tc>
          <w:tcPr>
            <w:tcW w:w="709" w:type="dxa"/>
            <w:vAlign w:val="center"/>
          </w:tcPr>
          <w:p w14:paraId="5ACEFA3C" w14:textId="77777777" w:rsidR="004040C6" w:rsidRPr="00F540C3" w:rsidRDefault="004040C6" w:rsidP="00473117">
            <w:pPr>
              <w:pStyle w:val="Ttulo3"/>
              <w:rPr>
                <w:b w:val="0"/>
                <w:sz w:val="24"/>
                <w:szCs w:val="24"/>
              </w:rPr>
            </w:pPr>
          </w:p>
        </w:tc>
        <w:tc>
          <w:tcPr>
            <w:tcW w:w="567" w:type="dxa"/>
            <w:vAlign w:val="center"/>
          </w:tcPr>
          <w:p w14:paraId="5162BEB1" w14:textId="77777777" w:rsidR="004040C6" w:rsidRPr="00F540C3" w:rsidRDefault="004040C6" w:rsidP="00473117">
            <w:pPr>
              <w:pStyle w:val="Ttulo3"/>
              <w:rPr>
                <w:b w:val="0"/>
                <w:sz w:val="24"/>
                <w:szCs w:val="24"/>
              </w:rPr>
            </w:pPr>
          </w:p>
        </w:tc>
        <w:tc>
          <w:tcPr>
            <w:tcW w:w="567" w:type="dxa"/>
            <w:vAlign w:val="center"/>
          </w:tcPr>
          <w:p w14:paraId="543A5F8C" w14:textId="77777777" w:rsidR="004040C6" w:rsidRPr="00F540C3" w:rsidRDefault="004040C6" w:rsidP="00473117">
            <w:pPr>
              <w:pStyle w:val="Ttulo3"/>
              <w:rPr>
                <w:b w:val="0"/>
                <w:sz w:val="24"/>
                <w:szCs w:val="24"/>
              </w:rPr>
            </w:pPr>
          </w:p>
        </w:tc>
        <w:tc>
          <w:tcPr>
            <w:tcW w:w="708" w:type="dxa"/>
            <w:vAlign w:val="center"/>
          </w:tcPr>
          <w:p w14:paraId="5E705021" w14:textId="77777777" w:rsidR="004040C6" w:rsidRPr="00F540C3" w:rsidRDefault="004040C6" w:rsidP="00473117">
            <w:pPr>
              <w:pStyle w:val="Ttulo3"/>
              <w:rPr>
                <w:b w:val="0"/>
                <w:sz w:val="24"/>
                <w:szCs w:val="24"/>
              </w:rPr>
            </w:pPr>
          </w:p>
        </w:tc>
        <w:tc>
          <w:tcPr>
            <w:tcW w:w="709" w:type="dxa"/>
            <w:vAlign w:val="center"/>
          </w:tcPr>
          <w:p w14:paraId="15BEECC4" w14:textId="77777777" w:rsidR="004040C6" w:rsidRPr="00F540C3" w:rsidRDefault="004040C6" w:rsidP="00473117">
            <w:pPr>
              <w:pStyle w:val="Ttulo3"/>
              <w:rPr>
                <w:b w:val="0"/>
                <w:sz w:val="24"/>
                <w:szCs w:val="24"/>
              </w:rPr>
            </w:pPr>
          </w:p>
        </w:tc>
        <w:tc>
          <w:tcPr>
            <w:tcW w:w="567" w:type="dxa"/>
            <w:vAlign w:val="center"/>
          </w:tcPr>
          <w:p w14:paraId="588DC875" w14:textId="77777777" w:rsidR="004040C6" w:rsidRPr="00F540C3" w:rsidRDefault="004040C6" w:rsidP="00473117">
            <w:pPr>
              <w:pStyle w:val="Ttulo3"/>
              <w:rPr>
                <w:b w:val="0"/>
                <w:sz w:val="24"/>
                <w:szCs w:val="24"/>
              </w:rPr>
            </w:pPr>
          </w:p>
        </w:tc>
      </w:tr>
      <w:tr w:rsidR="004040C6" w:rsidRPr="00F540C3" w14:paraId="1FCA442E" w14:textId="77777777" w:rsidTr="00473117">
        <w:trPr>
          <w:trHeight w:val="295"/>
        </w:trPr>
        <w:tc>
          <w:tcPr>
            <w:tcW w:w="5495" w:type="dxa"/>
            <w:vAlign w:val="center"/>
          </w:tcPr>
          <w:p w14:paraId="67BFF490" w14:textId="77777777" w:rsidR="004040C6" w:rsidRPr="00F540C3" w:rsidRDefault="004040C6" w:rsidP="00473117">
            <w:pPr>
              <w:rPr>
                <w:rFonts w:ascii="Arial" w:hAnsi="Arial" w:cs="Arial"/>
              </w:rPr>
            </w:pPr>
          </w:p>
        </w:tc>
        <w:tc>
          <w:tcPr>
            <w:tcW w:w="709" w:type="dxa"/>
            <w:vAlign w:val="center"/>
          </w:tcPr>
          <w:p w14:paraId="4A16342B" w14:textId="77777777" w:rsidR="004040C6" w:rsidRPr="00F540C3" w:rsidRDefault="004040C6" w:rsidP="00473117">
            <w:pPr>
              <w:pStyle w:val="Ttulo3"/>
              <w:rPr>
                <w:b w:val="0"/>
                <w:sz w:val="24"/>
                <w:szCs w:val="24"/>
              </w:rPr>
            </w:pPr>
          </w:p>
        </w:tc>
        <w:tc>
          <w:tcPr>
            <w:tcW w:w="567" w:type="dxa"/>
            <w:vAlign w:val="center"/>
          </w:tcPr>
          <w:p w14:paraId="50DC3920" w14:textId="77777777" w:rsidR="004040C6" w:rsidRPr="00F540C3" w:rsidRDefault="004040C6" w:rsidP="00473117">
            <w:pPr>
              <w:pStyle w:val="Ttulo3"/>
              <w:rPr>
                <w:b w:val="0"/>
                <w:sz w:val="24"/>
                <w:szCs w:val="24"/>
              </w:rPr>
            </w:pPr>
          </w:p>
        </w:tc>
        <w:tc>
          <w:tcPr>
            <w:tcW w:w="567" w:type="dxa"/>
            <w:vAlign w:val="center"/>
          </w:tcPr>
          <w:p w14:paraId="2B8862DC" w14:textId="77777777" w:rsidR="004040C6" w:rsidRPr="00F540C3" w:rsidRDefault="004040C6" w:rsidP="00473117">
            <w:pPr>
              <w:pStyle w:val="Ttulo3"/>
              <w:rPr>
                <w:b w:val="0"/>
                <w:sz w:val="24"/>
                <w:szCs w:val="24"/>
              </w:rPr>
            </w:pPr>
          </w:p>
        </w:tc>
        <w:tc>
          <w:tcPr>
            <w:tcW w:w="708" w:type="dxa"/>
            <w:vAlign w:val="center"/>
          </w:tcPr>
          <w:p w14:paraId="2A454A6B" w14:textId="77777777" w:rsidR="004040C6" w:rsidRPr="00F540C3" w:rsidRDefault="004040C6" w:rsidP="00473117">
            <w:pPr>
              <w:pStyle w:val="Ttulo3"/>
              <w:rPr>
                <w:b w:val="0"/>
                <w:sz w:val="24"/>
                <w:szCs w:val="24"/>
              </w:rPr>
            </w:pPr>
          </w:p>
        </w:tc>
        <w:tc>
          <w:tcPr>
            <w:tcW w:w="709" w:type="dxa"/>
            <w:vAlign w:val="center"/>
          </w:tcPr>
          <w:p w14:paraId="3F44C310" w14:textId="77777777" w:rsidR="004040C6" w:rsidRPr="00F540C3" w:rsidRDefault="004040C6" w:rsidP="00473117">
            <w:pPr>
              <w:pStyle w:val="Ttulo3"/>
              <w:rPr>
                <w:b w:val="0"/>
                <w:sz w:val="24"/>
                <w:szCs w:val="24"/>
              </w:rPr>
            </w:pPr>
          </w:p>
        </w:tc>
        <w:tc>
          <w:tcPr>
            <w:tcW w:w="567" w:type="dxa"/>
            <w:vAlign w:val="center"/>
          </w:tcPr>
          <w:p w14:paraId="4BFC0EA2" w14:textId="77777777" w:rsidR="004040C6" w:rsidRPr="00F540C3" w:rsidRDefault="004040C6" w:rsidP="00473117">
            <w:pPr>
              <w:pStyle w:val="Ttulo3"/>
              <w:rPr>
                <w:b w:val="0"/>
                <w:sz w:val="24"/>
                <w:szCs w:val="24"/>
              </w:rPr>
            </w:pPr>
          </w:p>
        </w:tc>
      </w:tr>
    </w:tbl>
    <w:p w14:paraId="2DA65EB2" w14:textId="77777777" w:rsidR="004040C6" w:rsidRPr="00F540C3" w:rsidRDefault="004040C6" w:rsidP="004040C6">
      <w:pPr>
        <w:widowControl w:val="0"/>
        <w:jc w:val="center"/>
        <w:rPr>
          <w:rFonts w:ascii="Arial" w:hAnsi="Arial" w:cs="Arial"/>
          <w:color w:val="000000"/>
          <w:lang w:val="es-CO"/>
        </w:rPr>
      </w:pPr>
    </w:p>
    <w:p w14:paraId="628B9F2A" w14:textId="77777777" w:rsidR="004040C6" w:rsidRPr="00F540C3" w:rsidRDefault="004040C6" w:rsidP="004040C6">
      <w:pPr>
        <w:jc w:val="both"/>
        <w:rPr>
          <w:rFonts w:ascii="Arial" w:hAnsi="Arial" w:cs="Arial"/>
        </w:rPr>
      </w:pPr>
    </w:p>
    <w:p w14:paraId="2165F98F" w14:textId="77777777" w:rsidR="00312520" w:rsidRPr="00F540C3" w:rsidRDefault="00312520">
      <w:pPr>
        <w:jc w:val="both"/>
        <w:rPr>
          <w:rFonts w:ascii="Arial" w:hAnsi="Arial" w:cs="Arial"/>
          <w:lang w:val="es-CO"/>
        </w:rPr>
      </w:pPr>
    </w:p>
    <w:p w14:paraId="60239A9F" w14:textId="77777777" w:rsidR="00312520" w:rsidRPr="00F540C3" w:rsidRDefault="00312520">
      <w:pPr>
        <w:jc w:val="both"/>
        <w:rPr>
          <w:rFonts w:ascii="Arial" w:hAnsi="Arial" w:cs="Arial"/>
          <w:lang w:val="es-CO"/>
        </w:rPr>
      </w:pPr>
    </w:p>
    <w:p w14:paraId="50EF9E07" w14:textId="77777777" w:rsidR="00312520" w:rsidRPr="00F540C3" w:rsidRDefault="00312520">
      <w:pPr>
        <w:jc w:val="both"/>
        <w:rPr>
          <w:rFonts w:ascii="Arial" w:hAnsi="Arial" w:cs="Arial"/>
          <w:lang w:val="es-CO"/>
        </w:rPr>
      </w:pPr>
    </w:p>
    <w:p w14:paraId="138E4B56" w14:textId="77777777" w:rsidR="00223161" w:rsidRPr="00F540C3" w:rsidRDefault="00312520" w:rsidP="004040C6">
      <w:pPr>
        <w:pStyle w:val="Prrafodelista"/>
        <w:numPr>
          <w:ilvl w:val="0"/>
          <w:numId w:val="14"/>
        </w:numPr>
        <w:jc w:val="both"/>
        <w:rPr>
          <w:rFonts w:ascii="Arial" w:hAnsi="Arial" w:cs="Arial"/>
          <w:b/>
          <w:lang w:val="es-CO"/>
        </w:rPr>
      </w:pPr>
      <w:r w:rsidRPr="00F540C3">
        <w:rPr>
          <w:rFonts w:ascii="Arial" w:hAnsi="Arial" w:cs="Arial"/>
          <w:lang w:val="es-CO"/>
        </w:rPr>
        <w:br w:type="page"/>
      </w:r>
      <w:r w:rsidR="009E7CE5" w:rsidRPr="00F540C3">
        <w:rPr>
          <w:rFonts w:ascii="Arial" w:hAnsi="Arial" w:cs="Arial"/>
          <w:b/>
          <w:lang w:val="es-CO"/>
        </w:rPr>
        <w:lastRenderedPageBreak/>
        <w:t>RECURS</w:t>
      </w:r>
      <w:r w:rsidR="00BE2398" w:rsidRPr="00F540C3">
        <w:rPr>
          <w:rFonts w:ascii="Arial" w:hAnsi="Arial" w:cs="Arial"/>
          <w:b/>
          <w:lang w:val="es-CO"/>
        </w:rPr>
        <w:t>OS DISPONIBLES</w:t>
      </w:r>
    </w:p>
    <w:p w14:paraId="54ECDF15" w14:textId="77777777" w:rsidR="009E7CE5" w:rsidRPr="00F540C3" w:rsidRDefault="009E7CE5" w:rsidP="000B463B">
      <w:pPr>
        <w:jc w:val="both"/>
        <w:rPr>
          <w:rFonts w:ascii="Arial" w:hAnsi="Arial" w:cs="Arial"/>
          <w:b/>
          <w:lang w:val="es-CO"/>
        </w:rPr>
      </w:pPr>
    </w:p>
    <w:p w14:paraId="1E37155A" w14:textId="77777777" w:rsidR="00223161" w:rsidRPr="00F540C3" w:rsidRDefault="00223161" w:rsidP="000B463B">
      <w:pPr>
        <w:jc w:val="both"/>
        <w:rPr>
          <w:rFonts w:ascii="Arial" w:hAnsi="Arial" w:cs="Arial"/>
          <w:lang w:val="es-CO"/>
        </w:rPr>
      </w:pPr>
    </w:p>
    <w:tbl>
      <w:tblPr>
        <w:tblW w:w="844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4967"/>
        <w:gridCol w:w="1741"/>
        <w:gridCol w:w="1741"/>
      </w:tblGrid>
      <w:tr w:rsidR="000B463B" w:rsidRPr="00F540C3" w14:paraId="3E8F9BA7" w14:textId="77777777">
        <w:trPr>
          <w:trHeight w:val="255"/>
        </w:trPr>
        <w:tc>
          <w:tcPr>
            <w:tcW w:w="4967" w:type="dxa"/>
            <w:noWrap/>
          </w:tcPr>
          <w:p w14:paraId="423AE6AD" w14:textId="77777777" w:rsidR="000B463B" w:rsidRPr="00F540C3" w:rsidRDefault="000B463B" w:rsidP="000B463B">
            <w:pPr>
              <w:rPr>
                <w:rFonts w:ascii="Arial" w:hAnsi="Arial" w:cs="Arial"/>
                <w:b/>
                <w:bCs/>
                <w:color w:val="0000FF"/>
              </w:rPr>
            </w:pPr>
            <w:r w:rsidRPr="00F540C3">
              <w:rPr>
                <w:rFonts w:ascii="Arial" w:hAnsi="Arial" w:cs="Arial"/>
                <w:b/>
                <w:bCs/>
                <w:color w:val="0000FF"/>
              </w:rPr>
              <w:t>DETALLE</w:t>
            </w:r>
            <w:r w:rsidR="0096317F" w:rsidRPr="00F540C3">
              <w:rPr>
                <w:rFonts w:ascii="Arial" w:hAnsi="Arial" w:cs="Arial"/>
                <w:b/>
                <w:bCs/>
                <w:color w:val="0000FF"/>
              </w:rPr>
              <w:t xml:space="preserve"> ( Miles de pesos)</w:t>
            </w:r>
          </w:p>
        </w:tc>
        <w:tc>
          <w:tcPr>
            <w:tcW w:w="1741" w:type="dxa"/>
          </w:tcPr>
          <w:p w14:paraId="68B0518A" w14:textId="77777777" w:rsidR="000B463B" w:rsidRPr="00F540C3" w:rsidRDefault="0096317F" w:rsidP="0096317F">
            <w:pPr>
              <w:jc w:val="center"/>
              <w:rPr>
                <w:rFonts w:ascii="Arial" w:hAnsi="Arial" w:cs="Arial"/>
                <w:b/>
                <w:color w:val="0000FF"/>
              </w:rPr>
            </w:pPr>
            <w:r w:rsidRPr="00F540C3">
              <w:rPr>
                <w:rFonts w:ascii="Arial" w:hAnsi="Arial" w:cs="Arial"/>
                <w:b/>
                <w:color w:val="0000FF"/>
              </w:rPr>
              <w:t>UCEVA</w:t>
            </w:r>
          </w:p>
        </w:tc>
        <w:tc>
          <w:tcPr>
            <w:tcW w:w="1741" w:type="dxa"/>
            <w:noWrap/>
          </w:tcPr>
          <w:p w14:paraId="4F34FB0A" w14:textId="77777777" w:rsidR="000B463B" w:rsidRPr="00F540C3" w:rsidRDefault="000B463B" w:rsidP="0096317F">
            <w:pPr>
              <w:jc w:val="center"/>
              <w:rPr>
                <w:rFonts w:ascii="Arial" w:hAnsi="Arial" w:cs="Arial"/>
                <w:b/>
                <w:color w:val="0000FF"/>
              </w:rPr>
            </w:pPr>
            <w:r w:rsidRPr="00F540C3">
              <w:rPr>
                <w:rFonts w:ascii="Arial" w:hAnsi="Arial" w:cs="Arial"/>
                <w:b/>
                <w:color w:val="0000FF"/>
              </w:rPr>
              <w:t>PERSONAL</w:t>
            </w:r>
          </w:p>
        </w:tc>
      </w:tr>
      <w:tr w:rsidR="000B463B" w:rsidRPr="00F540C3" w14:paraId="37E2C6F2" w14:textId="77777777">
        <w:trPr>
          <w:trHeight w:val="255"/>
        </w:trPr>
        <w:tc>
          <w:tcPr>
            <w:tcW w:w="4967" w:type="dxa"/>
            <w:noWrap/>
          </w:tcPr>
          <w:p w14:paraId="26533A86" w14:textId="77777777" w:rsidR="000B463B" w:rsidRPr="00F540C3" w:rsidRDefault="000B463B" w:rsidP="000B463B">
            <w:pPr>
              <w:rPr>
                <w:rFonts w:ascii="Arial" w:hAnsi="Arial" w:cs="Arial"/>
                <w:b/>
                <w:bCs/>
              </w:rPr>
            </w:pPr>
            <w:r w:rsidRPr="00F540C3">
              <w:rPr>
                <w:rFonts w:ascii="Arial" w:hAnsi="Arial" w:cs="Arial"/>
                <w:b/>
                <w:bCs/>
              </w:rPr>
              <w:t>1. RECURSOS HUMANOS</w:t>
            </w:r>
          </w:p>
        </w:tc>
        <w:tc>
          <w:tcPr>
            <w:tcW w:w="1741" w:type="dxa"/>
          </w:tcPr>
          <w:p w14:paraId="61F8ECE3" w14:textId="77777777" w:rsidR="000B463B" w:rsidRPr="00F540C3" w:rsidRDefault="000B463B" w:rsidP="000B463B">
            <w:pPr>
              <w:jc w:val="right"/>
              <w:rPr>
                <w:rFonts w:ascii="Arial" w:hAnsi="Arial" w:cs="Arial"/>
              </w:rPr>
            </w:pPr>
          </w:p>
        </w:tc>
        <w:tc>
          <w:tcPr>
            <w:tcW w:w="1741" w:type="dxa"/>
            <w:noWrap/>
          </w:tcPr>
          <w:p w14:paraId="25A4A1E0" w14:textId="77777777" w:rsidR="000B463B" w:rsidRPr="00F540C3" w:rsidRDefault="000B463B" w:rsidP="000B463B">
            <w:pPr>
              <w:jc w:val="right"/>
              <w:rPr>
                <w:rFonts w:ascii="Arial" w:hAnsi="Arial" w:cs="Arial"/>
              </w:rPr>
            </w:pPr>
            <w:r w:rsidRPr="00F540C3">
              <w:rPr>
                <w:rFonts w:ascii="Arial" w:hAnsi="Arial" w:cs="Arial"/>
              </w:rPr>
              <w:t> </w:t>
            </w:r>
          </w:p>
        </w:tc>
      </w:tr>
      <w:tr w:rsidR="000B463B" w:rsidRPr="00F540C3" w14:paraId="576C7CC4" w14:textId="77777777">
        <w:trPr>
          <w:trHeight w:val="255"/>
        </w:trPr>
        <w:tc>
          <w:tcPr>
            <w:tcW w:w="4967" w:type="dxa"/>
            <w:noWrap/>
          </w:tcPr>
          <w:p w14:paraId="11F71113" w14:textId="77777777" w:rsidR="000B463B" w:rsidRPr="00F540C3" w:rsidRDefault="000B463B" w:rsidP="000B463B">
            <w:pPr>
              <w:rPr>
                <w:rFonts w:ascii="Arial" w:hAnsi="Arial" w:cs="Arial"/>
              </w:rPr>
            </w:pPr>
            <w:r w:rsidRPr="00F540C3">
              <w:rPr>
                <w:rFonts w:ascii="Arial" w:hAnsi="Arial" w:cs="Arial"/>
              </w:rPr>
              <w:t xml:space="preserve">1.1 Asesoría </w:t>
            </w:r>
          </w:p>
        </w:tc>
        <w:tc>
          <w:tcPr>
            <w:tcW w:w="1741" w:type="dxa"/>
          </w:tcPr>
          <w:p w14:paraId="4E56D39A" w14:textId="77777777" w:rsidR="000B463B" w:rsidRPr="00F540C3" w:rsidRDefault="0096317F" w:rsidP="000B463B">
            <w:pPr>
              <w:jc w:val="right"/>
              <w:rPr>
                <w:rFonts w:ascii="Arial" w:hAnsi="Arial" w:cs="Arial"/>
              </w:rPr>
            </w:pPr>
            <w:r w:rsidRPr="00F540C3">
              <w:rPr>
                <w:rFonts w:ascii="Arial" w:hAnsi="Arial" w:cs="Arial"/>
              </w:rPr>
              <w:t>500</w:t>
            </w:r>
            <w:r w:rsidR="00BE2398" w:rsidRPr="00F540C3">
              <w:rPr>
                <w:rFonts w:ascii="Arial" w:hAnsi="Arial" w:cs="Arial"/>
              </w:rPr>
              <w:t>.</w:t>
            </w:r>
          </w:p>
        </w:tc>
        <w:tc>
          <w:tcPr>
            <w:tcW w:w="1741" w:type="dxa"/>
            <w:noWrap/>
          </w:tcPr>
          <w:p w14:paraId="7400A2A5" w14:textId="77777777" w:rsidR="000B463B" w:rsidRPr="00F540C3" w:rsidRDefault="0096317F" w:rsidP="000B463B">
            <w:pPr>
              <w:jc w:val="right"/>
              <w:rPr>
                <w:rFonts w:ascii="Arial" w:hAnsi="Arial" w:cs="Arial"/>
              </w:rPr>
            </w:pPr>
            <w:r w:rsidRPr="00F540C3">
              <w:rPr>
                <w:rFonts w:ascii="Arial" w:hAnsi="Arial" w:cs="Arial"/>
              </w:rPr>
              <w:t>500</w:t>
            </w:r>
            <w:r w:rsidR="00BE2398" w:rsidRPr="00F540C3">
              <w:rPr>
                <w:rFonts w:ascii="Arial" w:hAnsi="Arial" w:cs="Arial"/>
              </w:rPr>
              <w:t>.</w:t>
            </w:r>
          </w:p>
        </w:tc>
      </w:tr>
      <w:tr w:rsidR="000B463B" w:rsidRPr="00F540C3" w14:paraId="2DFFB8CC" w14:textId="77777777">
        <w:trPr>
          <w:trHeight w:val="255"/>
        </w:trPr>
        <w:tc>
          <w:tcPr>
            <w:tcW w:w="4967" w:type="dxa"/>
            <w:noWrap/>
          </w:tcPr>
          <w:p w14:paraId="77FB4989" w14:textId="77777777" w:rsidR="000B463B" w:rsidRPr="00F540C3" w:rsidRDefault="000B463B" w:rsidP="000B463B">
            <w:pPr>
              <w:rPr>
                <w:rFonts w:ascii="Arial" w:hAnsi="Arial" w:cs="Arial"/>
              </w:rPr>
            </w:pPr>
            <w:r w:rsidRPr="00F540C3">
              <w:rPr>
                <w:rFonts w:ascii="Arial" w:hAnsi="Arial" w:cs="Arial"/>
              </w:rPr>
              <w:t xml:space="preserve">1.2 </w:t>
            </w:r>
            <w:proofErr w:type="spellStart"/>
            <w:r w:rsidRPr="00F540C3">
              <w:rPr>
                <w:rFonts w:ascii="Arial" w:hAnsi="Arial" w:cs="Arial"/>
              </w:rPr>
              <w:t>Tesista</w:t>
            </w:r>
            <w:proofErr w:type="spellEnd"/>
          </w:p>
        </w:tc>
        <w:tc>
          <w:tcPr>
            <w:tcW w:w="1741" w:type="dxa"/>
          </w:tcPr>
          <w:p w14:paraId="7E4100E8" w14:textId="77777777" w:rsidR="000B463B" w:rsidRPr="00F540C3" w:rsidRDefault="000B463B" w:rsidP="000B463B">
            <w:pPr>
              <w:jc w:val="right"/>
              <w:rPr>
                <w:rFonts w:ascii="Arial" w:hAnsi="Arial" w:cs="Arial"/>
              </w:rPr>
            </w:pPr>
          </w:p>
        </w:tc>
        <w:tc>
          <w:tcPr>
            <w:tcW w:w="1741" w:type="dxa"/>
            <w:noWrap/>
          </w:tcPr>
          <w:p w14:paraId="1ECCB31A" w14:textId="77777777" w:rsidR="000B463B" w:rsidRPr="00F540C3" w:rsidRDefault="0096317F" w:rsidP="000B463B">
            <w:pPr>
              <w:jc w:val="right"/>
              <w:rPr>
                <w:rFonts w:ascii="Arial" w:hAnsi="Arial" w:cs="Arial"/>
              </w:rPr>
            </w:pPr>
            <w:r w:rsidRPr="00F540C3">
              <w:rPr>
                <w:rFonts w:ascii="Arial" w:hAnsi="Arial" w:cs="Arial"/>
              </w:rPr>
              <w:t>1</w:t>
            </w:r>
            <w:r w:rsidR="00BE2398" w:rsidRPr="00F540C3">
              <w:rPr>
                <w:rFonts w:ascii="Arial" w:hAnsi="Arial" w:cs="Arial"/>
              </w:rPr>
              <w:t>.</w:t>
            </w:r>
            <w:r w:rsidRPr="00F540C3">
              <w:rPr>
                <w:rFonts w:ascii="Arial" w:hAnsi="Arial" w:cs="Arial"/>
              </w:rPr>
              <w:t>000</w:t>
            </w:r>
            <w:r w:rsidR="00BE2398" w:rsidRPr="00F540C3">
              <w:rPr>
                <w:rFonts w:ascii="Arial" w:hAnsi="Arial" w:cs="Arial"/>
              </w:rPr>
              <w:t>.</w:t>
            </w:r>
          </w:p>
        </w:tc>
      </w:tr>
      <w:tr w:rsidR="000B463B" w:rsidRPr="00F540C3" w14:paraId="337520E1" w14:textId="77777777">
        <w:trPr>
          <w:trHeight w:val="255"/>
        </w:trPr>
        <w:tc>
          <w:tcPr>
            <w:tcW w:w="4967" w:type="dxa"/>
            <w:noWrap/>
          </w:tcPr>
          <w:p w14:paraId="46614778" w14:textId="77777777" w:rsidR="000B463B" w:rsidRPr="00F540C3" w:rsidRDefault="000B463B" w:rsidP="000B463B">
            <w:pPr>
              <w:rPr>
                <w:rFonts w:ascii="Arial" w:hAnsi="Arial" w:cs="Arial"/>
              </w:rPr>
            </w:pPr>
            <w:r w:rsidRPr="00F540C3">
              <w:rPr>
                <w:rFonts w:ascii="Arial" w:hAnsi="Arial" w:cs="Arial"/>
              </w:rPr>
              <w:t xml:space="preserve">1.3. Mano de obra </w:t>
            </w:r>
          </w:p>
        </w:tc>
        <w:tc>
          <w:tcPr>
            <w:tcW w:w="1741" w:type="dxa"/>
          </w:tcPr>
          <w:p w14:paraId="1CFFACE0" w14:textId="77777777" w:rsidR="000B463B" w:rsidRPr="00F540C3" w:rsidRDefault="000B463B" w:rsidP="000B463B">
            <w:pPr>
              <w:jc w:val="right"/>
              <w:rPr>
                <w:rFonts w:ascii="Arial" w:hAnsi="Arial" w:cs="Arial"/>
              </w:rPr>
            </w:pPr>
          </w:p>
        </w:tc>
        <w:tc>
          <w:tcPr>
            <w:tcW w:w="1741" w:type="dxa"/>
            <w:noWrap/>
          </w:tcPr>
          <w:p w14:paraId="1797BE88" w14:textId="77777777" w:rsidR="000B463B" w:rsidRPr="00F540C3" w:rsidRDefault="000B463B" w:rsidP="000B463B">
            <w:pPr>
              <w:jc w:val="right"/>
              <w:rPr>
                <w:rFonts w:ascii="Arial" w:hAnsi="Arial" w:cs="Arial"/>
              </w:rPr>
            </w:pPr>
          </w:p>
        </w:tc>
      </w:tr>
      <w:tr w:rsidR="000B463B" w:rsidRPr="00F540C3" w14:paraId="50437CBA" w14:textId="77777777">
        <w:trPr>
          <w:trHeight w:val="255"/>
        </w:trPr>
        <w:tc>
          <w:tcPr>
            <w:tcW w:w="4967" w:type="dxa"/>
            <w:noWrap/>
          </w:tcPr>
          <w:p w14:paraId="2F7B176E" w14:textId="77777777" w:rsidR="000B463B" w:rsidRPr="00F540C3" w:rsidRDefault="000B463B" w:rsidP="000B463B">
            <w:pPr>
              <w:rPr>
                <w:rFonts w:ascii="Arial" w:hAnsi="Arial" w:cs="Arial"/>
                <w:b/>
                <w:bCs/>
              </w:rPr>
            </w:pPr>
            <w:r w:rsidRPr="00F540C3">
              <w:rPr>
                <w:rFonts w:ascii="Arial" w:hAnsi="Arial" w:cs="Arial"/>
                <w:b/>
                <w:bCs/>
              </w:rPr>
              <w:t>2 EQUIPOS y MATERIALES</w:t>
            </w:r>
          </w:p>
        </w:tc>
        <w:tc>
          <w:tcPr>
            <w:tcW w:w="1741" w:type="dxa"/>
          </w:tcPr>
          <w:p w14:paraId="203E9993" w14:textId="77777777" w:rsidR="000B463B" w:rsidRPr="00F540C3" w:rsidRDefault="000B463B" w:rsidP="000B463B">
            <w:pPr>
              <w:jc w:val="right"/>
              <w:rPr>
                <w:rFonts w:ascii="Arial" w:hAnsi="Arial" w:cs="Arial"/>
              </w:rPr>
            </w:pPr>
          </w:p>
        </w:tc>
        <w:tc>
          <w:tcPr>
            <w:tcW w:w="1741" w:type="dxa"/>
            <w:noWrap/>
          </w:tcPr>
          <w:p w14:paraId="1C96623D" w14:textId="77777777" w:rsidR="000B463B" w:rsidRPr="00F540C3" w:rsidRDefault="000B463B" w:rsidP="000B463B">
            <w:pPr>
              <w:jc w:val="right"/>
              <w:rPr>
                <w:rFonts w:ascii="Arial" w:hAnsi="Arial" w:cs="Arial"/>
              </w:rPr>
            </w:pPr>
          </w:p>
        </w:tc>
      </w:tr>
      <w:tr w:rsidR="000B463B" w:rsidRPr="00F540C3" w14:paraId="6CF92C62" w14:textId="77777777">
        <w:trPr>
          <w:trHeight w:val="255"/>
        </w:trPr>
        <w:tc>
          <w:tcPr>
            <w:tcW w:w="4967" w:type="dxa"/>
            <w:noWrap/>
          </w:tcPr>
          <w:p w14:paraId="4814B8BF" w14:textId="77777777" w:rsidR="000B463B" w:rsidRPr="00F540C3" w:rsidRDefault="000B463B" w:rsidP="000B463B">
            <w:pPr>
              <w:rPr>
                <w:rFonts w:ascii="Arial" w:hAnsi="Arial" w:cs="Arial"/>
              </w:rPr>
            </w:pPr>
            <w:r w:rsidRPr="00F540C3">
              <w:rPr>
                <w:rFonts w:ascii="Arial" w:hAnsi="Arial" w:cs="Arial"/>
              </w:rPr>
              <w:t>2.1 Equipo laboratorio</w:t>
            </w:r>
          </w:p>
        </w:tc>
        <w:tc>
          <w:tcPr>
            <w:tcW w:w="1741" w:type="dxa"/>
          </w:tcPr>
          <w:p w14:paraId="5E0054AC" w14:textId="77777777" w:rsidR="000B463B" w:rsidRPr="00F540C3" w:rsidRDefault="0096317F" w:rsidP="000B463B">
            <w:pPr>
              <w:jc w:val="right"/>
              <w:rPr>
                <w:rFonts w:ascii="Arial" w:hAnsi="Arial" w:cs="Arial"/>
              </w:rPr>
            </w:pPr>
            <w:r w:rsidRPr="00F540C3">
              <w:rPr>
                <w:rFonts w:ascii="Arial" w:hAnsi="Arial" w:cs="Arial"/>
              </w:rPr>
              <w:t>3</w:t>
            </w:r>
            <w:r w:rsidR="00BE2398" w:rsidRPr="00F540C3">
              <w:rPr>
                <w:rFonts w:ascii="Arial" w:hAnsi="Arial" w:cs="Arial"/>
              </w:rPr>
              <w:t>.</w:t>
            </w:r>
            <w:r w:rsidRPr="00F540C3">
              <w:rPr>
                <w:rFonts w:ascii="Arial" w:hAnsi="Arial" w:cs="Arial"/>
              </w:rPr>
              <w:t>000</w:t>
            </w:r>
            <w:r w:rsidR="00BE2398" w:rsidRPr="00F540C3">
              <w:rPr>
                <w:rFonts w:ascii="Arial" w:hAnsi="Arial" w:cs="Arial"/>
              </w:rPr>
              <w:t>.</w:t>
            </w:r>
          </w:p>
        </w:tc>
        <w:tc>
          <w:tcPr>
            <w:tcW w:w="1741" w:type="dxa"/>
            <w:noWrap/>
          </w:tcPr>
          <w:p w14:paraId="4DBD29CB" w14:textId="77777777" w:rsidR="000B463B" w:rsidRPr="00F540C3" w:rsidRDefault="000B463B" w:rsidP="000B463B">
            <w:pPr>
              <w:jc w:val="right"/>
              <w:rPr>
                <w:rFonts w:ascii="Arial" w:hAnsi="Arial" w:cs="Arial"/>
              </w:rPr>
            </w:pPr>
          </w:p>
        </w:tc>
      </w:tr>
      <w:tr w:rsidR="000B463B" w:rsidRPr="00F540C3" w14:paraId="014371CD" w14:textId="77777777">
        <w:trPr>
          <w:trHeight w:val="255"/>
        </w:trPr>
        <w:tc>
          <w:tcPr>
            <w:tcW w:w="4967" w:type="dxa"/>
            <w:noWrap/>
          </w:tcPr>
          <w:p w14:paraId="2E288B10" w14:textId="77777777" w:rsidR="000B463B" w:rsidRPr="00F540C3" w:rsidRDefault="000B463B" w:rsidP="000B463B">
            <w:pPr>
              <w:rPr>
                <w:rFonts w:ascii="Arial" w:hAnsi="Arial" w:cs="Arial"/>
              </w:rPr>
            </w:pPr>
            <w:r w:rsidRPr="00F540C3">
              <w:rPr>
                <w:rFonts w:ascii="Arial" w:hAnsi="Arial" w:cs="Arial"/>
              </w:rPr>
              <w:t>2.2 Equipo oficina</w:t>
            </w:r>
          </w:p>
        </w:tc>
        <w:tc>
          <w:tcPr>
            <w:tcW w:w="1741" w:type="dxa"/>
          </w:tcPr>
          <w:p w14:paraId="646BA82C" w14:textId="77777777" w:rsidR="000B463B" w:rsidRPr="00F540C3" w:rsidRDefault="000B463B" w:rsidP="000B463B">
            <w:pPr>
              <w:jc w:val="right"/>
              <w:rPr>
                <w:rFonts w:ascii="Arial" w:hAnsi="Arial" w:cs="Arial"/>
              </w:rPr>
            </w:pPr>
          </w:p>
        </w:tc>
        <w:tc>
          <w:tcPr>
            <w:tcW w:w="1741" w:type="dxa"/>
            <w:noWrap/>
          </w:tcPr>
          <w:p w14:paraId="111F8524" w14:textId="77777777" w:rsidR="000B463B" w:rsidRPr="00F540C3" w:rsidRDefault="0096317F" w:rsidP="000B463B">
            <w:pPr>
              <w:jc w:val="right"/>
              <w:rPr>
                <w:rFonts w:ascii="Arial" w:hAnsi="Arial" w:cs="Arial"/>
              </w:rPr>
            </w:pPr>
            <w:r w:rsidRPr="00F540C3">
              <w:rPr>
                <w:rFonts w:ascii="Arial" w:hAnsi="Arial" w:cs="Arial"/>
              </w:rPr>
              <w:t>2</w:t>
            </w:r>
            <w:r w:rsidR="00BE2398" w:rsidRPr="00F540C3">
              <w:rPr>
                <w:rFonts w:ascii="Arial" w:hAnsi="Arial" w:cs="Arial"/>
              </w:rPr>
              <w:t>.</w:t>
            </w:r>
            <w:r w:rsidRPr="00F540C3">
              <w:rPr>
                <w:rFonts w:ascii="Arial" w:hAnsi="Arial" w:cs="Arial"/>
              </w:rPr>
              <w:t>000</w:t>
            </w:r>
            <w:r w:rsidR="00BE2398" w:rsidRPr="00F540C3">
              <w:rPr>
                <w:rFonts w:ascii="Arial" w:hAnsi="Arial" w:cs="Arial"/>
              </w:rPr>
              <w:t>.</w:t>
            </w:r>
          </w:p>
        </w:tc>
      </w:tr>
      <w:tr w:rsidR="000B463B" w:rsidRPr="00F540C3" w14:paraId="6B6B645E" w14:textId="77777777">
        <w:trPr>
          <w:trHeight w:val="255"/>
        </w:trPr>
        <w:tc>
          <w:tcPr>
            <w:tcW w:w="4967" w:type="dxa"/>
            <w:noWrap/>
          </w:tcPr>
          <w:p w14:paraId="13717009" w14:textId="77777777" w:rsidR="000B463B" w:rsidRPr="00F540C3" w:rsidRDefault="000B463B" w:rsidP="000B463B">
            <w:pPr>
              <w:rPr>
                <w:rFonts w:ascii="Arial" w:hAnsi="Arial" w:cs="Arial"/>
              </w:rPr>
            </w:pPr>
            <w:r w:rsidRPr="00F540C3">
              <w:rPr>
                <w:rFonts w:ascii="Arial" w:hAnsi="Arial" w:cs="Arial"/>
              </w:rPr>
              <w:t>2.3 Insumos</w:t>
            </w:r>
          </w:p>
        </w:tc>
        <w:tc>
          <w:tcPr>
            <w:tcW w:w="1741" w:type="dxa"/>
          </w:tcPr>
          <w:p w14:paraId="01E3C358" w14:textId="77777777" w:rsidR="000B463B" w:rsidRPr="00F540C3" w:rsidRDefault="000B463B" w:rsidP="000B463B">
            <w:pPr>
              <w:jc w:val="right"/>
              <w:rPr>
                <w:rFonts w:ascii="Arial" w:hAnsi="Arial" w:cs="Arial"/>
              </w:rPr>
            </w:pPr>
          </w:p>
        </w:tc>
        <w:tc>
          <w:tcPr>
            <w:tcW w:w="1741" w:type="dxa"/>
            <w:noWrap/>
          </w:tcPr>
          <w:p w14:paraId="19C9BD2F" w14:textId="77777777" w:rsidR="000B463B" w:rsidRPr="00F540C3" w:rsidRDefault="00375E73" w:rsidP="000B463B">
            <w:pPr>
              <w:jc w:val="right"/>
              <w:rPr>
                <w:rFonts w:ascii="Arial" w:hAnsi="Arial" w:cs="Arial"/>
              </w:rPr>
            </w:pPr>
            <w:r w:rsidRPr="00F540C3">
              <w:rPr>
                <w:rFonts w:ascii="Arial" w:hAnsi="Arial" w:cs="Arial"/>
              </w:rPr>
              <w:t>1</w:t>
            </w:r>
            <w:r w:rsidR="00BE2398" w:rsidRPr="00F540C3">
              <w:rPr>
                <w:rFonts w:ascii="Arial" w:hAnsi="Arial" w:cs="Arial"/>
              </w:rPr>
              <w:t>.</w:t>
            </w:r>
            <w:r w:rsidRPr="00F540C3">
              <w:rPr>
                <w:rFonts w:ascii="Arial" w:hAnsi="Arial" w:cs="Arial"/>
              </w:rPr>
              <w:t>000</w:t>
            </w:r>
            <w:r w:rsidR="00BE2398" w:rsidRPr="00F540C3">
              <w:rPr>
                <w:rFonts w:ascii="Arial" w:hAnsi="Arial" w:cs="Arial"/>
              </w:rPr>
              <w:t>.</w:t>
            </w:r>
          </w:p>
        </w:tc>
      </w:tr>
      <w:tr w:rsidR="000B463B" w:rsidRPr="00F540C3" w14:paraId="7A079FB6" w14:textId="77777777">
        <w:trPr>
          <w:trHeight w:val="255"/>
        </w:trPr>
        <w:tc>
          <w:tcPr>
            <w:tcW w:w="4967" w:type="dxa"/>
            <w:noWrap/>
          </w:tcPr>
          <w:p w14:paraId="11F64A66" w14:textId="77777777" w:rsidR="000B463B" w:rsidRPr="00F540C3" w:rsidRDefault="000B463B" w:rsidP="000B463B">
            <w:pPr>
              <w:rPr>
                <w:rFonts w:ascii="Arial" w:hAnsi="Arial" w:cs="Arial"/>
                <w:b/>
                <w:bCs/>
              </w:rPr>
            </w:pPr>
            <w:r w:rsidRPr="00F540C3">
              <w:rPr>
                <w:rFonts w:ascii="Arial" w:hAnsi="Arial" w:cs="Arial"/>
                <w:b/>
                <w:bCs/>
              </w:rPr>
              <w:t>5. TRANSPORTE</w:t>
            </w:r>
          </w:p>
        </w:tc>
        <w:tc>
          <w:tcPr>
            <w:tcW w:w="1741" w:type="dxa"/>
          </w:tcPr>
          <w:p w14:paraId="3090D7A3" w14:textId="77777777" w:rsidR="000B463B" w:rsidRPr="00F540C3" w:rsidRDefault="000B463B" w:rsidP="000B463B">
            <w:pPr>
              <w:jc w:val="right"/>
              <w:rPr>
                <w:rFonts w:ascii="Arial" w:hAnsi="Arial" w:cs="Arial"/>
              </w:rPr>
            </w:pPr>
          </w:p>
        </w:tc>
        <w:tc>
          <w:tcPr>
            <w:tcW w:w="1741" w:type="dxa"/>
            <w:noWrap/>
          </w:tcPr>
          <w:p w14:paraId="3FAD64FA" w14:textId="77777777" w:rsidR="000B463B" w:rsidRPr="00F540C3" w:rsidRDefault="000B463B" w:rsidP="000B463B">
            <w:pPr>
              <w:jc w:val="right"/>
              <w:rPr>
                <w:rFonts w:ascii="Arial" w:hAnsi="Arial" w:cs="Arial"/>
              </w:rPr>
            </w:pPr>
          </w:p>
        </w:tc>
      </w:tr>
      <w:tr w:rsidR="000B463B" w:rsidRPr="00F540C3" w14:paraId="5FFA3551" w14:textId="77777777">
        <w:trPr>
          <w:trHeight w:val="255"/>
        </w:trPr>
        <w:tc>
          <w:tcPr>
            <w:tcW w:w="4967" w:type="dxa"/>
            <w:noWrap/>
          </w:tcPr>
          <w:p w14:paraId="1187019B" w14:textId="77777777" w:rsidR="000B463B" w:rsidRPr="00F540C3" w:rsidRDefault="000B463B" w:rsidP="000B463B">
            <w:pPr>
              <w:rPr>
                <w:rFonts w:ascii="Arial" w:hAnsi="Arial" w:cs="Arial"/>
              </w:rPr>
            </w:pPr>
            <w:r w:rsidRPr="00F540C3">
              <w:rPr>
                <w:rFonts w:ascii="Arial" w:hAnsi="Arial" w:cs="Arial"/>
              </w:rPr>
              <w:t>5.1 Terrestre</w:t>
            </w:r>
          </w:p>
        </w:tc>
        <w:tc>
          <w:tcPr>
            <w:tcW w:w="1741" w:type="dxa"/>
          </w:tcPr>
          <w:p w14:paraId="03554DC9" w14:textId="77777777" w:rsidR="000B463B" w:rsidRPr="00F540C3" w:rsidRDefault="000B463B" w:rsidP="000B463B">
            <w:pPr>
              <w:jc w:val="right"/>
              <w:rPr>
                <w:rFonts w:ascii="Arial" w:hAnsi="Arial" w:cs="Arial"/>
              </w:rPr>
            </w:pPr>
          </w:p>
        </w:tc>
        <w:tc>
          <w:tcPr>
            <w:tcW w:w="1741" w:type="dxa"/>
            <w:noWrap/>
          </w:tcPr>
          <w:p w14:paraId="7A95CD84" w14:textId="77777777" w:rsidR="000B463B" w:rsidRPr="00F540C3" w:rsidRDefault="00375E73" w:rsidP="000B463B">
            <w:pPr>
              <w:jc w:val="right"/>
              <w:rPr>
                <w:rFonts w:ascii="Arial" w:hAnsi="Arial" w:cs="Arial"/>
              </w:rPr>
            </w:pPr>
            <w:r w:rsidRPr="00F540C3">
              <w:rPr>
                <w:rFonts w:ascii="Arial" w:hAnsi="Arial" w:cs="Arial"/>
              </w:rPr>
              <w:t>500</w:t>
            </w:r>
            <w:r w:rsidR="00BE2398" w:rsidRPr="00F540C3">
              <w:rPr>
                <w:rFonts w:ascii="Arial" w:hAnsi="Arial" w:cs="Arial"/>
              </w:rPr>
              <w:t>.</w:t>
            </w:r>
          </w:p>
        </w:tc>
      </w:tr>
      <w:tr w:rsidR="000B463B" w:rsidRPr="00F540C3" w14:paraId="0219DA4E" w14:textId="77777777">
        <w:trPr>
          <w:trHeight w:val="255"/>
        </w:trPr>
        <w:tc>
          <w:tcPr>
            <w:tcW w:w="4967" w:type="dxa"/>
            <w:noWrap/>
          </w:tcPr>
          <w:p w14:paraId="1CDC58A4" w14:textId="77777777" w:rsidR="000B463B" w:rsidRPr="00F540C3" w:rsidRDefault="000B463B" w:rsidP="000B463B">
            <w:pPr>
              <w:rPr>
                <w:rFonts w:ascii="Arial" w:hAnsi="Arial" w:cs="Arial"/>
                <w:b/>
                <w:bCs/>
              </w:rPr>
            </w:pPr>
            <w:r w:rsidRPr="00F540C3">
              <w:rPr>
                <w:rFonts w:ascii="Arial" w:hAnsi="Arial" w:cs="Arial"/>
                <w:b/>
                <w:bCs/>
              </w:rPr>
              <w:t xml:space="preserve">6. RECOLECCION DE INFORMACION </w:t>
            </w:r>
          </w:p>
        </w:tc>
        <w:tc>
          <w:tcPr>
            <w:tcW w:w="1741" w:type="dxa"/>
          </w:tcPr>
          <w:p w14:paraId="4C415ADA" w14:textId="77777777" w:rsidR="000B463B" w:rsidRPr="00F540C3" w:rsidRDefault="000B463B" w:rsidP="000B463B">
            <w:pPr>
              <w:jc w:val="right"/>
              <w:rPr>
                <w:rFonts w:ascii="Arial" w:hAnsi="Arial" w:cs="Arial"/>
              </w:rPr>
            </w:pPr>
          </w:p>
        </w:tc>
        <w:tc>
          <w:tcPr>
            <w:tcW w:w="1741" w:type="dxa"/>
            <w:noWrap/>
          </w:tcPr>
          <w:p w14:paraId="02473DC8" w14:textId="77777777" w:rsidR="000B463B" w:rsidRPr="00F540C3" w:rsidRDefault="000B463B" w:rsidP="000B463B">
            <w:pPr>
              <w:jc w:val="right"/>
              <w:rPr>
                <w:rFonts w:ascii="Arial" w:hAnsi="Arial" w:cs="Arial"/>
              </w:rPr>
            </w:pPr>
          </w:p>
        </w:tc>
      </w:tr>
      <w:tr w:rsidR="000B463B" w:rsidRPr="00F540C3" w14:paraId="225215E8" w14:textId="77777777">
        <w:trPr>
          <w:trHeight w:val="255"/>
        </w:trPr>
        <w:tc>
          <w:tcPr>
            <w:tcW w:w="4967" w:type="dxa"/>
            <w:noWrap/>
          </w:tcPr>
          <w:p w14:paraId="34D8A21A" w14:textId="77777777" w:rsidR="000B463B" w:rsidRPr="00F540C3" w:rsidRDefault="000B463B" w:rsidP="000B463B">
            <w:pPr>
              <w:rPr>
                <w:rFonts w:ascii="Arial" w:hAnsi="Arial" w:cs="Arial"/>
              </w:rPr>
            </w:pPr>
            <w:r w:rsidRPr="00F540C3">
              <w:rPr>
                <w:rFonts w:ascii="Arial" w:hAnsi="Arial" w:cs="Arial"/>
              </w:rPr>
              <w:t>6.1 Materiales</w:t>
            </w:r>
          </w:p>
        </w:tc>
        <w:tc>
          <w:tcPr>
            <w:tcW w:w="1741" w:type="dxa"/>
          </w:tcPr>
          <w:p w14:paraId="75CFA005" w14:textId="77777777" w:rsidR="000B463B" w:rsidRPr="00F540C3" w:rsidRDefault="00375E73" w:rsidP="000B463B">
            <w:pPr>
              <w:jc w:val="right"/>
              <w:rPr>
                <w:rFonts w:ascii="Arial" w:hAnsi="Arial" w:cs="Arial"/>
              </w:rPr>
            </w:pPr>
            <w:r w:rsidRPr="00F540C3">
              <w:rPr>
                <w:rFonts w:ascii="Arial" w:hAnsi="Arial" w:cs="Arial"/>
              </w:rPr>
              <w:t>500</w:t>
            </w:r>
            <w:r w:rsidR="00BE2398" w:rsidRPr="00F540C3">
              <w:rPr>
                <w:rFonts w:ascii="Arial" w:hAnsi="Arial" w:cs="Arial"/>
              </w:rPr>
              <w:t>.</w:t>
            </w:r>
          </w:p>
        </w:tc>
        <w:tc>
          <w:tcPr>
            <w:tcW w:w="1741" w:type="dxa"/>
            <w:noWrap/>
          </w:tcPr>
          <w:p w14:paraId="393ADD8C" w14:textId="77777777" w:rsidR="000B463B" w:rsidRPr="00F540C3" w:rsidRDefault="000B463B" w:rsidP="000B463B">
            <w:pPr>
              <w:jc w:val="right"/>
              <w:rPr>
                <w:rFonts w:ascii="Arial" w:hAnsi="Arial" w:cs="Arial"/>
              </w:rPr>
            </w:pPr>
          </w:p>
        </w:tc>
      </w:tr>
      <w:tr w:rsidR="000B463B" w:rsidRPr="00F540C3" w14:paraId="55DA1475" w14:textId="77777777">
        <w:trPr>
          <w:trHeight w:val="255"/>
        </w:trPr>
        <w:tc>
          <w:tcPr>
            <w:tcW w:w="4967" w:type="dxa"/>
            <w:noWrap/>
          </w:tcPr>
          <w:p w14:paraId="421F3B26" w14:textId="77777777" w:rsidR="000B463B" w:rsidRPr="00F540C3" w:rsidRDefault="000B463B" w:rsidP="000B463B">
            <w:pPr>
              <w:rPr>
                <w:rFonts w:ascii="Arial" w:hAnsi="Arial" w:cs="Arial"/>
              </w:rPr>
            </w:pPr>
            <w:r w:rsidRPr="00F540C3">
              <w:rPr>
                <w:rFonts w:ascii="Arial" w:hAnsi="Arial" w:cs="Arial"/>
              </w:rPr>
              <w:t xml:space="preserve">6.2 fotocopias </w:t>
            </w:r>
          </w:p>
        </w:tc>
        <w:tc>
          <w:tcPr>
            <w:tcW w:w="1741" w:type="dxa"/>
          </w:tcPr>
          <w:p w14:paraId="432D00CA" w14:textId="77777777" w:rsidR="000B463B" w:rsidRPr="00F540C3" w:rsidRDefault="000B463B" w:rsidP="000B463B">
            <w:pPr>
              <w:jc w:val="right"/>
              <w:rPr>
                <w:rFonts w:ascii="Arial" w:hAnsi="Arial" w:cs="Arial"/>
              </w:rPr>
            </w:pPr>
          </w:p>
        </w:tc>
        <w:tc>
          <w:tcPr>
            <w:tcW w:w="1741" w:type="dxa"/>
            <w:noWrap/>
          </w:tcPr>
          <w:p w14:paraId="30841303" w14:textId="77777777" w:rsidR="000B463B" w:rsidRPr="00F540C3" w:rsidRDefault="00375E73" w:rsidP="000B463B">
            <w:pPr>
              <w:jc w:val="right"/>
              <w:rPr>
                <w:rFonts w:ascii="Arial" w:hAnsi="Arial" w:cs="Arial"/>
              </w:rPr>
            </w:pPr>
            <w:r w:rsidRPr="00F540C3">
              <w:rPr>
                <w:rFonts w:ascii="Arial" w:hAnsi="Arial" w:cs="Arial"/>
              </w:rPr>
              <w:t>200</w:t>
            </w:r>
            <w:r w:rsidR="00BE2398" w:rsidRPr="00F540C3">
              <w:rPr>
                <w:rFonts w:ascii="Arial" w:hAnsi="Arial" w:cs="Arial"/>
              </w:rPr>
              <w:t>.</w:t>
            </w:r>
          </w:p>
        </w:tc>
      </w:tr>
      <w:tr w:rsidR="000B463B" w:rsidRPr="00F540C3" w14:paraId="673C1F06" w14:textId="77777777">
        <w:trPr>
          <w:trHeight w:val="255"/>
        </w:trPr>
        <w:tc>
          <w:tcPr>
            <w:tcW w:w="4967" w:type="dxa"/>
            <w:noWrap/>
          </w:tcPr>
          <w:p w14:paraId="2A4FB974" w14:textId="77777777" w:rsidR="000B463B" w:rsidRPr="00F540C3" w:rsidRDefault="000B463B" w:rsidP="000B463B">
            <w:pPr>
              <w:rPr>
                <w:rFonts w:ascii="Arial" w:hAnsi="Arial" w:cs="Arial"/>
                <w:b/>
                <w:bCs/>
              </w:rPr>
            </w:pPr>
            <w:r w:rsidRPr="00F540C3">
              <w:rPr>
                <w:rFonts w:ascii="Arial" w:hAnsi="Arial" w:cs="Arial"/>
                <w:b/>
                <w:bCs/>
              </w:rPr>
              <w:t>8. OTROS</w:t>
            </w:r>
          </w:p>
        </w:tc>
        <w:tc>
          <w:tcPr>
            <w:tcW w:w="1741" w:type="dxa"/>
          </w:tcPr>
          <w:p w14:paraId="4F8A4EA9" w14:textId="77777777" w:rsidR="000B463B" w:rsidRPr="00F540C3" w:rsidRDefault="000B463B" w:rsidP="000B463B">
            <w:pPr>
              <w:jc w:val="right"/>
              <w:rPr>
                <w:rFonts w:ascii="Arial" w:hAnsi="Arial" w:cs="Arial"/>
              </w:rPr>
            </w:pPr>
          </w:p>
        </w:tc>
        <w:tc>
          <w:tcPr>
            <w:tcW w:w="1741" w:type="dxa"/>
            <w:noWrap/>
          </w:tcPr>
          <w:p w14:paraId="07F89A17" w14:textId="77777777" w:rsidR="000B463B" w:rsidRPr="00F540C3" w:rsidRDefault="000B463B" w:rsidP="000B463B">
            <w:pPr>
              <w:jc w:val="right"/>
              <w:rPr>
                <w:rFonts w:ascii="Arial" w:hAnsi="Arial" w:cs="Arial"/>
              </w:rPr>
            </w:pPr>
          </w:p>
        </w:tc>
      </w:tr>
      <w:tr w:rsidR="000B463B" w:rsidRPr="00F540C3" w14:paraId="6F6B3A03" w14:textId="77777777">
        <w:trPr>
          <w:trHeight w:val="255"/>
        </w:trPr>
        <w:tc>
          <w:tcPr>
            <w:tcW w:w="4967" w:type="dxa"/>
            <w:noWrap/>
          </w:tcPr>
          <w:p w14:paraId="087F0BA4" w14:textId="77777777" w:rsidR="000B463B" w:rsidRPr="00F540C3" w:rsidRDefault="000B463B" w:rsidP="000B463B">
            <w:pPr>
              <w:rPr>
                <w:rFonts w:ascii="Arial" w:hAnsi="Arial" w:cs="Arial"/>
              </w:rPr>
            </w:pPr>
            <w:r w:rsidRPr="00F540C3">
              <w:rPr>
                <w:rFonts w:ascii="Arial" w:hAnsi="Arial" w:cs="Arial"/>
              </w:rPr>
              <w:t xml:space="preserve">8.1 Informe final </w:t>
            </w:r>
          </w:p>
        </w:tc>
        <w:tc>
          <w:tcPr>
            <w:tcW w:w="1741" w:type="dxa"/>
          </w:tcPr>
          <w:p w14:paraId="0CEE399F" w14:textId="77777777" w:rsidR="000B463B" w:rsidRPr="00F540C3" w:rsidRDefault="000B463B" w:rsidP="000B463B">
            <w:pPr>
              <w:jc w:val="right"/>
              <w:rPr>
                <w:rFonts w:ascii="Arial" w:hAnsi="Arial" w:cs="Arial"/>
              </w:rPr>
            </w:pPr>
          </w:p>
        </w:tc>
        <w:tc>
          <w:tcPr>
            <w:tcW w:w="1741" w:type="dxa"/>
            <w:noWrap/>
          </w:tcPr>
          <w:p w14:paraId="2A252E3A" w14:textId="77777777" w:rsidR="000B463B" w:rsidRPr="00F540C3" w:rsidRDefault="00375E73" w:rsidP="000B463B">
            <w:pPr>
              <w:jc w:val="right"/>
              <w:rPr>
                <w:rFonts w:ascii="Arial" w:hAnsi="Arial" w:cs="Arial"/>
              </w:rPr>
            </w:pPr>
            <w:r w:rsidRPr="00F540C3">
              <w:rPr>
                <w:rFonts w:ascii="Arial" w:hAnsi="Arial" w:cs="Arial"/>
              </w:rPr>
              <w:t>200</w:t>
            </w:r>
          </w:p>
        </w:tc>
      </w:tr>
      <w:tr w:rsidR="000B463B" w:rsidRPr="00F540C3" w14:paraId="226459A1" w14:textId="77777777" w:rsidTr="00375E73">
        <w:trPr>
          <w:trHeight w:val="255"/>
        </w:trPr>
        <w:tc>
          <w:tcPr>
            <w:tcW w:w="4967" w:type="dxa"/>
            <w:shd w:val="clear" w:color="auto" w:fill="EEECE1" w:themeFill="background2"/>
            <w:noWrap/>
          </w:tcPr>
          <w:p w14:paraId="7F9D8836" w14:textId="77777777" w:rsidR="000B463B" w:rsidRPr="00F540C3" w:rsidRDefault="000B463B" w:rsidP="000B463B">
            <w:pPr>
              <w:rPr>
                <w:rFonts w:ascii="Arial" w:hAnsi="Arial" w:cs="Arial"/>
                <w:b/>
                <w:bCs/>
              </w:rPr>
            </w:pPr>
            <w:r w:rsidRPr="00F540C3">
              <w:rPr>
                <w:rFonts w:ascii="Arial" w:hAnsi="Arial" w:cs="Arial"/>
                <w:b/>
                <w:bCs/>
              </w:rPr>
              <w:t>GRAN TOTAL RUBROS</w:t>
            </w:r>
          </w:p>
        </w:tc>
        <w:tc>
          <w:tcPr>
            <w:tcW w:w="1741" w:type="dxa"/>
            <w:shd w:val="clear" w:color="auto" w:fill="EEECE1" w:themeFill="background2"/>
          </w:tcPr>
          <w:p w14:paraId="597F7B06" w14:textId="77777777" w:rsidR="000B463B" w:rsidRPr="00F540C3" w:rsidRDefault="00375E73" w:rsidP="000B463B">
            <w:pPr>
              <w:jc w:val="right"/>
              <w:rPr>
                <w:rFonts w:ascii="Arial" w:hAnsi="Arial" w:cs="Arial"/>
                <w:b/>
              </w:rPr>
            </w:pPr>
            <w:r w:rsidRPr="00F540C3">
              <w:rPr>
                <w:rFonts w:ascii="Arial" w:hAnsi="Arial" w:cs="Arial"/>
                <w:b/>
              </w:rPr>
              <w:t>4</w:t>
            </w:r>
            <w:r w:rsidR="00BE2398" w:rsidRPr="00F540C3">
              <w:rPr>
                <w:rFonts w:ascii="Arial" w:hAnsi="Arial" w:cs="Arial"/>
                <w:b/>
              </w:rPr>
              <w:t>.</w:t>
            </w:r>
            <w:r w:rsidRPr="00F540C3">
              <w:rPr>
                <w:rFonts w:ascii="Arial" w:hAnsi="Arial" w:cs="Arial"/>
                <w:b/>
              </w:rPr>
              <w:t>000</w:t>
            </w:r>
            <w:r w:rsidR="00BE2398" w:rsidRPr="00F540C3">
              <w:rPr>
                <w:rFonts w:ascii="Arial" w:hAnsi="Arial" w:cs="Arial"/>
                <w:b/>
              </w:rPr>
              <w:t>.</w:t>
            </w:r>
          </w:p>
        </w:tc>
        <w:tc>
          <w:tcPr>
            <w:tcW w:w="1741" w:type="dxa"/>
            <w:shd w:val="clear" w:color="auto" w:fill="EEECE1" w:themeFill="background2"/>
            <w:noWrap/>
          </w:tcPr>
          <w:p w14:paraId="0A9F7551" w14:textId="77777777" w:rsidR="000B463B" w:rsidRPr="00F540C3" w:rsidRDefault="00375E73" w:rsidP="000B463B">
            <w:pPr>
              <w:jc w:val="right"/>
              <w:rPr>
                <w:rFonts w:ascii="Arial" w:hAnsi="Arial" w:cs="Arial"/>
                <w:b/>
              </w:rPr>
            </w:pPr>
            <w:r w:rsidRPr="00F540C3">
              <w:rPr>
                <w:rFonts w:ascii="Arial" w:hAnsi="Arial" w:cs="Arial"/>
                <w:b/>
              </w:rPr>
              <w:t>5</w:t>
            </w:r>
            <w:r w:rsidR="00BE2398" w:rsidRPr="00F540C3">
              <w:rPr>
                <w:rFonts w:ascii="Arial" w:hAnsi="Arial" w:cs="Arial"/>
                <w:b/>
              </w:rPr>
              <w:t>.</w:t>
            </w:r>
            <w:r w:rsidRPr="00F540C3">
              <w:rPr>
                <w:rFonts w:ascii="Arial" w:hAnsi="Arial" w:cs="Arial"/>
                <w:b/>
              </w:rPr>
              <w:t>400</w:t>
            </w:r>
            <w:r w:rsidR="00BE2398" w:rsidRPr="00F540C3">
              <w:rPr>
                <w:rFonts w:ascii="Arial" w:hAnsi="Arial" w:cs="Arial"/>
                <w:b/>
              </w:rPr>
              <w:t>.</w:t>
            </w:r>
          </w:p>
        </w:tc>
      </w:tr>
    </w:tbl>
    <w:p w14:paraId="7ECF279D" w14:textId="77777777" w:rsidR="00223161" w:rsidRPr="00F540C3" w:rsidRDefault="00223161">
      <w:pPr>
        <w:jc w:val="both"/>
        <w:rPr>
          <w:rFonts w:ascii="Arial" w:hAnsi="Arial" w:cs="Arial"/>
          <w:lang w:val="es-CO"/>
        </w:rPr>
      </w:pPr>
    </w:p>
    <w:p w14:paraId="6C2F9FBA" w14:textId="77777777" w:rsidR="00FD7FE2" w:rsidRPr="00F540C3" w:rsidRDefault="00FD7FE2">
      <w:pPr>
        <w:jc w:val="both"/>
        <w:rPr>
          <w:rFonts w:ascii="Arial" w:hAnsi="Arial" w:cs="Arial"/>
          <w:lang w:val="es-CO"/>
        </w:rPr>
      </w:pPr>
    </w:p>
    <w:p w14:paraId="7A0F9FC6" w14:textId="77777777" w:rsidR="000B463B" w:rsidRPr="00F540C3" w:rsidRDefault="000B463B" w:rsidP="004040C6">
      <w:pPr>
        <w:pStyle w:val="Prrafodelista"/>
        <w:numPr>
          <w:ilvl w:val="0"/>
          <w:numId w:val="14"/>
        </w:numPr>
        <w:jc w:val="both"/>
        <w:rPr>
          <w:rFonts w:ascii="Arial" w:hAnsi="Arial" w:cs="Arial"/>
          <w:b/>
          <w:lang w:val="es-CO"/>
        </w:rPr>
      </w:pPr>
      <w:r w:rsidRPr="00F540C3">
        <w:rPr>
          <w:rFonts w:ascii="Arial" w:hAnsi="Arial" w:cs="Arial"/>
          <w:lang w:val="es-CO"/>
        </w:rPr>
        <w:br w:type="page"/>
      </w:r>
      <w:r w:rsidRPr="00F540C3">
        <w:rPr>
          <w:rFonts w:ascii="Arial" w:hAnsi="Arial" w:cs="Arial"/>
          <w:b/>
          <w:lang w:val="es-CO"/>
        </w:rPr>
        <w:lastRenderedPageBreak/>
        <w:t>BIBLIGRAFIA</w:t>
      </w:r>
    </w:p>
    <w:p w14:paraId="44715CD9" w14:textId="77777777" w:rsidR="00BE2398" w:rsidRPr="00F540C3" w:rsidRDefault="00BE2398" w:rsidP="00BE2398">
      <w:pPr>
        <w:pStyle w:val="Prrafodelista"/>
        <w:jc w:val="both"/>
        <w:rPr>
          <w:rFonts w:ascii="Arial" w:hAnsi="Arial" w:cs="Arial"/>
          <w:b/>
          <w:lang w:val="es-CO"/>
        </w:rPr>
      </w:pPr>
    </w:p>
    <w:p w14:paraId="4C03DCA7" w14:textId="77777777" w:rsidR="000B463B" w:rsidRPr="00F540C3" w:rsidRDefault="000B463B">
      <w:pPr>
        <w:jc w:val="both"/>
        <w:rPr>
          <w:rFonts w:ascii="Arial" w:hAnsi="Arial" w:cs="Arial"/>
          <w:lang w:val="es-CO"/>
        </w:rPr>
      </w:pPr>
    </w:p>
    <w:p w14:paraId="4B34DB1E" w14:textId="77777777" w:rsidR="00BE2398" w:rsidRPr="00F540C3" w:rsidRDefault="00BE2398" w:rsidP="00BE2398">
      <w:pPr>
        <w:pStyle w:val="Textonotapie"/>
        <w:rPr>
          <w:rFonts w:ascii="Arial" w:hAnsi="Arial" w:cs="Arial"/>
          <w:sz w:val="24"/>
          <w:szCs w:val="24"/>
          <w:lang w:val="es-CO"/>
        </w:rPr>
      </w:pPr>
      <w:r w:rsidRPr="00F540C3">
        <w:rPr>
          <w:rFonts w:ascii="Arial" w:hAnsi="Arial" w:cs="Arial"/>
          <w:sz w:val="24"/>
          <w:szCs w:val="24"/>
        </w:rPr>
        <w:t xml:space="preserve">ACEBAL MARIÑO, José B. Tratamiento digital de la señal, una introducción experimental. </w:t>
      </w:r>
      <w:proofErr w:type="spellStart"/>
      <w:r w:rsidRPr="00F540C3">
        <w:rPr>
          <w:rFonts w:ascii="Arial" w:hAnsi="Arial" w:cs="Arial"/>
          <w:sz w:val="24"/>
          <w:szCs w:val="24"/>
        </w:rPr>
        <w:t>Universitat</w:t>
      </w:r>
      <w:proofErr w:type="spellEnd"/>
      <w:r w:rsidRPr="00F540C3">
        <w:rPr>
          <w:rFonts w:ascii="Arial" w:hAnsi="Arial" w:cs="Arial"/>
          <w:sz w:val="24"/>
          <w:szCs w:val="24"/>
        </w:rPr>
        <w:t xml:space="preserve"> </w:t>
      </w:r>
      <w:proofErr w:type="spellStart"/>
      <w:r w:rsidRPr="00F540C3">
        <w:rPr>
          <w:rFonts w:ascii="Arial" w:hAnsi="Arial" w:cs="Arial"/>
          <w:sz w:val="24"/>
          <w:szCs w:val="24"/>
        </w:rPr>
        <w:t>politècnica</w:t>
      </w:r>
      <w:proofErr w:type="spellEnd"/>
      <w:r w:rsidRPr="00F540C3">
        <w:rPr>
          <w:rFonts w:ascii="Arial" w:hAnsi="Arial" w:cs="Arial"/>
          <w:sz w:val="24"/>
          <w:szCs w:val="24"/>
        </w:rPr>
        <w:t xml:space="preserve"> de Catalunya, ALFAOMEGA. Segunda edición. Barcelona.</w:t>
      </w:r>
    </w:p>
    <w:p w14:paraId="45C6EFAE" w14:textId="77777777" w:rsidR="00BE2398" w:rsidRPr="00F540C3" w:rsidRDefault="00BE2398" w:rsidP="00BE2398">
      <w:pPr>
        <w:pStyle w:val="Textonotapie"/>
        <w:rPr>
          <w:rFonts w:ascii="Arial" w:hAnsi="Arial" w:cs="Arial"/>
          <w:sz w:val="24"/>
          <w:szCs w:val="24"/>
          <w:lang w:val="es-CO"/>
        </w:rPr>
      </w:pPr>
    </w:p>
    <w:p w14:paraId="7BE5C19F" w14:textId="77777777" w:rsidR="00BE2398" w:rsidRPr="00F540C3" w:rsidRDefault="00BE2398" w:rsidP="00BE2398">
      <w:pPr>
        <w:pStyle w:val="Textonotapie"/>
        <w:rPr>
          <w:rFonts w:ascii="Arial" w:hAnsi="Arial" w:cs="Arial"/>
          <w:sz w:val="24"/>
          <w:szCs w:val="24"/>
        </w:rPr>
      </w:pPr>
      <w:r w:rsidRPr="00F540C3">
        <w:rPr>
          <w:rFonts w:ascii="Arial" w:hAnsi="Arial" w:cs="Arial"/>
          <w:sz w:val="24"/>
          <w:szCs w:val="24"/>
          <w:lang w:val="es-CO"/>
        </w:rPr>
        <w:t xml:space="preserve">ALTERA CORPORATION. </w:t>
      </w:r>
      <w:r w:rsidRPr="00F540C3">
        <w:rPr>
          <w:rFonts w:ascii="Arial" w:hAnsi="Arial" w:cs="Arial"/>
          <w:sz w:val="24"/>
          <w:szCs w:val="24"/>
          <w:lang w:val="en-US"/>
        </w:rPr>
        <w:t xml:space="preserve">DSP Builder </w:t>
      </w:r>
      <w:proofErr w:type="spellStart"/>
      <w:r w:rsidRPr="00F540C3">
        <w:rPr>
          <w:rFonts w:ascii="Arial" w:hAnsi="Arial" w:cs="Arial"/>
          <w:sz w:val="24"/>
          <w:szCs w:val="24"/>
          <w:lang w:val="en-US"/>
        </w:rPr>
        <w:t>HandBook</w:t>
      </w:r>
      <w:proofErr w:type="spellEnd"/>
      <w:r w:rsidRPr="00F540C3">
        <w:rPr>
          <w:rFonts w:ascii="Arial" w:hAnsi="Arial" w:cs="Arial"/>
          <w:sz w:val="24"/>
          <w:szCs w:val="24"/>
          <w:lang w:val="en-US"/>
        </w:rPr>
        <w:t xml:space="preserve">, Volume 1: Introduction to DSP Builder. </w:t>
      </w:r>
      <w:r w:rsidRPr="00F540C3">
        <w:rPr>
          <w:rFonts w:ascii="Arial" w:hAnsi="Arial" w:cs="Arial"/>
          <w:sz w:val="24"/>
          <w:szCs w:val="24"/>
        </w:rPr>
        <w:t xml:space="preserve">Disponible en internet: </w:t>
      </w:r>
      <w:hyperlink r:id="rId19" w:history="1">
        <w:r w:rsidRPr="00F540C3">
          <w:rPr>
            <w:rStyle w:val="Hipervnculo"/>
            <w:rFonts w:ascii="Arial" w:hAnsi="Arial" w:cs="Arial"/>
            <w:sz w:val="24"/>
            <w:szCs w:val="24"/>
          </w:rPr>
          <w:t>http://www.altera.com/literature/hb/dspb/hb_dspb_intro.pdf</w:t>
        </w:r>
      </w:hyperlink>
      <w:r w:rsidRPr="00F540C3">
        <w:rPr>
          <w:rFonts w:ascii="Arial" w:hAnsi="Arial" w:cs="Arial"/>
          <w:sz w:val="24"/>
          <w:szCs w:val="24"/>
        </w:rPr>
        <w:t>.</w:t>
      </w:r>
    </w:p>
    <w:p w14:paraId="3841E1AE" w14:textId="77777777" w:rsidR="00BE2398" w:rsidRPr="00F540C3" w:rsidRDefault="00BE2398">
      <w:pPr>
        <w:jc w:val="both"/>
        <w:rPr>
          <w:rFonts w:ascii="Arial" w:hAnsi="Arial" w:cs="Arial"/>
        </w:rPr>
      </w:pPr>
    </w:p>
    <w:p w14:paraId="527B9FDC" w14:textId="77777777" w:rsidR="00BE2398" w:rsidRPr="00F540C3" w:rsidRDefault="00BE2398" w:rsidP="00BE2398">
      <w:pPr>
        <w:jc w:val="both"/>
        <w:rPr>
          <w:rFonts w:ascii="Arial" w:hAnsi="Arial" w:cs="Arial"/>
          <w:lang w:val="es-CO"/>
        </w:rPr>
      </w:pPr>
      <w:r w:rsidRPr="00F540C3">
        <w:rPr>
          <w:rFonts w:ascii="Arial" w:hAnsi="Arial" w:cs="Arial"/>
          <w:lang w:val="es-CO"/>
        </w:rPr>
        <w:t>BAPTISTA LUCIO, Pilar, FERNANDEZ COLLADO, Carlos y HERNANDEZ SAMPIERI, Roberto. Metodología de la investigación. 5 ed. México D. F. 2003.</w:t>
      </w:r>
    </w:p>
    <w:p w14:paraId="6BB097FB" w14:textId="77777777" w:rsidR="000B463B" w:rsidRPr="00F540C3" w:rsidRDefault="000B463B">
      <w:pPr>
        <w:jc w:val="both"/>
        <w:rPr>
          <w:rFonts w:ascii="Arial" w:hAnsi="Arial" w:cs="Arial"/>
          <w:lang w:val="es-CO"/>
        </w:rPr>
      </w:pPr>
    </w:p>
    <w:p w14:paraId="70C368F3" w14:textId="77777777" w:rsidR="00BE2398" w:rsidRDefault="00BE2398" w:rsidP="00BE2398">
      <w:pPr>
        <w:jc w:val="both"/>
        <w:rPr>
          <w:rFonts w:ascii="Arial" w:hAnsi="Arial" w:cs="Arial"/>
          <w:lang w:val="es-CO"/>
        </w:rPr>
      </w:pPr>
      <w:r w:rsidRPr="00F540C3">
        <w:rPr>
          <w:rFonts w:ascii="Arial" w:hAnsi="Arial" w:cs="Arial"/>
          <w:lang w:val="es-CO"/>
        </w:rPr>
        <w:t>INSTITUTO COLOMBIANO DE NORMAS TECNICAS. Documentación. Presentación de tesis, trabajos de grado y otros trabajos de investigación. Sexta actualización. Santafé de Bogotá D.C: ICONTEC, 2008. NTC 1486. 2006.</w:t>
      </w:r>
    </w:p>
    <w:p w14:paraId="139E1A5B" w14:textId="77777777" w:rsidR="008E4B9B" w:rsidRDefault="008E4B9B" w:rsidP="00BE2398">
      <w:pPr>
        <w:jc w:val="both"/>
        <w:rPr>
          <w:rFonts w:ascii="Arial" w:hAnsi="Arial" w:cs="Arial"/>
          <w:lang w:val="es-CO"/>
        </w:rPr>
      </w:pPr>
    </w:p>
    <w:p w14:paraId="3365D413" w14:textId="77777777" w:rsidR="008E4B9B" w:rsidRPr="00F540C3" w:rsidRDefault="008E4B9B" w:rsidP="00BE2398">
      <w:pPr>
        <w:jc w:val="both"/>
        <w:rPr>
          <w:rFonts w:ascii="Arial" w:hAnsi="Arial" w:cs="Arial"/>
          <w:lang w:val="es-CO"/>
        </w:rPr>
      </w:pPr>
    </w:p>
    <w:sectPr w:rsidR="008E4B9B" w:rsidRPr="00F540C3" w:rsidSect="009E7CE5">
      <w:headerReference w:type="default" r:id="rId20"/>
      <w:footerReference w:type="default" r:id="rId21"/>
      <w:pgSz w:w="12242" w:h="15842" w:code="1"/>
      <w:pgMar w:top="1701" w:right="1134" w:bottom="1701" w:left="2268" w:header="851" w:footer="1021"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son" w:date="2015-08-01T11:38:00Z" w:initials="W">
    <w:p w14:paraId="197C013A" w14:textId="77777777" w:rsidR="00755806" w:rsidRDefault="00755806">
      <w:pPr>
        <w:pStyle w:val="Textocomentario"/>
      </w:pPr>
      <w:r>
        <w:rPr>
          <w:rStyle w:val="Refdecomentario"/>
        </w:rPr>
        <w:annotationRef/>
      </w:r>
      <w:r>
        <w:t>Esta parte en el proyecto ya no va</w:t>
      </w:r>
    </w:p>
  </w:comment>
  <w:comment w:id="1" w:author="Wilson" w:date="2015-08-01T11:39:00Z" w:initials="W">
    <w:p w14:paraId="4547C0B9" w14:textId="77777777" w:rsidR="00755806" w:rsidRDefault="00755806">
      <w:pPr>
        <w:pStyle w:val="Textocomentario"/>
      </w:pPr>
      <w:r>
        <w:rPr>
          <w:rStyle w:val="Refdecomentario"/>
        </w:rPr>
        <w:annotationRef/>
      </w:r>
      <w:r>
        <w:t>ESTA PARTE EN PROYECTO NO VA. ES UN TEMA DEL INFORME FINAL</w:t>
      </w:r>
    </w:p>
  </w:comment>
  <w:comment w:id="5" w:author="Wilson" w:date="2015-08-01T15:10:00Z" w:initials="W">
    <w:p w14:paraId="481C6393" w14:textId="04295BE2" w:rsidR="00BF1555" w:rsidRDefault="00BF1555">
      <w:pPr>
        <w:pStyle w:val="Textocomentario"/>
      </w:pPr>
      <w:r>
        <w:rPr>
          <w:rStyle w:val="Refdecomentario"/>
        </w:rPr>
        <w:annotationRef/>
      </w:r>
      <w:r>
        <w:t>AQUI ME GUSTARIA QUE A CADA OBJETIVO ESPECIFICO LE HICIERAN EL LISTADO DE ACTIVIDADES QUE DEBERIAN DESARROLLAR PARA CUMPLIR ESE OBJETIVO. ESTO NOS FACILITARIA REDACTAR EL PROCESO METODOLOGICO, MEJORAR LO QUE HAN ESCRITO REN EL CAPITULO 7, PAG 23.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7C013A" w15:done="0"/>
  <w15:commentEx w15:paraId="4547C0B9" w15:done="0"/>
  <w15:commentEx w15:paraId="481C63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0F883" w14:textId="77777777" w:rsidR="00390A65" w:rsidRDefault="00390A65">
      <w:r>
        <w:separator/>
      </w:r>
    </w:p>
  </w:endnote>
  <w:endnote w:type="continuationSeparator" w:id="0">
    <w:p w14:paraId="3A475845" w14:textId="77777777" w:rsidR="00390A65" w:rsidRDefault="00390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938347"/>
      <w:docPartObj>
        <w:docPartGallery w:val="Page Numbers (Bottom of Page)"/>
        <w:docPartUnique/>
      </w:docPartObj>
    </w:sdtPr>
    <w:sdtEndPr/>
    <w:sdtContent>
      <w:p w14:paraId="02D342C6" w14:textId="77777777" w:rsidR="00473117" w:rsidRDefault="0004214C">
        <w:pPr>
          <w:pStyle w:val="Piedepgina"/>
          <w:jc w:val="center"/>
        </w:pPr>
        <w:r>
          <w:fldChar w:fldCharType="begin"/>
        </w:r>
        <w:r w:rsidR="006C6B20">
          <w:instrText>PAGE   \* MERGEFORMAT</w:instrText>
        </w:r>
        <w:r>
          <w:fldChar w:fldCharType="separate"/>
        </w:r>
        <w:r w:rsidR="00BF1555">
          <w:rPr>
            <w:noProof/>
          </w:rPr>
          <w:t>22</w:t>
        </w:r>
        <w:r>
          <w:rPr>
            <w:noProof/>
          </w:rPr>
          <w:fldChar w:fldCharType="end"/>
        </w:r>
      </w:p>
    </w:sdtContent>
  </w:sdt>
  <w:p w14:paraId="7DB566BD" w14:textId="77777777" w:rsidR="00473117" w:rsidRDefault="004731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AC2036" w14:textId="77777777" w:rsidR="00390A65" w:rsidRDefault="00390A65">
      <w:r>
        <w:separator/>
      </w:r>
    </w:p>
  </w:footnote>
  <w:footnote w:type="continuationSeparator" w:id="0">
    <w:p w14:paraId="54CBCA14" w14:textId="77777777" w:rsidR="00390A65" w:rsidRDefault="00390A65">
      <w:r>
        <w:continuationSeparator/>
      </w:r>
    </w:p>
  </w:footnote>
  <w:footnote w:id="1">
    <w:p w14:paraId="57CE56E4" w14:textId="77777777" w:rsidR="0079074B" w:rsidRPr="00900224" w:rsidRDefault="0079074B" w:rsidP="0079074B">
      <w:pPr>
        <w:pStyle w:val="Textonotapie"/>
        <w:rPr>
          <w:lang w:val="es-CO"/>
        </w:rPr>
      </w:pPr>
      <w:r>
        <w:rPr>
          <w:rStyle w:val="Refdenotaalpie"/>
        </w:rPr>
        <w:footnoteRef/>
      </w:r>
      <w:r>
        <w:t xml:space="preserve"> MARIÑO ACEBAL, José. Tratamiento digital de la señal, una introducción experimental</w:t>
      </w:r>
      <w:r w:rsidRPr="0086682F">
        <w:t>.</w:t>
      </w:r>
      <w:r>
        <w:t xml:space="preserve"> </w:t>
      </w:r>
      <w:proofErr w:type="spellStart"/>
      <w:r>
        <w:t>Universitat</w:t>
      </w:r>
      <w:proofErr w:type="spellEnd"/>
      <w:r>
        <w:t xml:space="preserve"> </w:t>
      </w:r>
      <w:proofErr w:type="spellStart"/>
      <w:r>
        <w:t>politècnica</w:t>
      </w:r>
      <w:proofErr w:type="spellEnd"/>
      <w:r>
        <w:t xml:space="preserve"> de Catalunya, Segunda edición. Barcelona.</w:t>
      </w:r>
      <w:r w:rsidRPr="003D1F2E">
        <w:t xml:space="preserve"> </w:t>
      </w:r>
      <w:r>
        <w:t>ALFAOMEGA. pág. 17</w:t>
      </w:r>
      <w:r w:rsidRPr="0086682F">
        <w:t>.</w:t>
      </w:r>
    </w:p>
  </w:footnote>
  <w:footnote w:id="2">
    <w:p w14:paraId="21E84A9D" w14:textId="77777777" w:rsidR="0079074B" w:rsidRPr="0086682F" w:rsidRDefault="0079074B" w:rsidP="0079074B">
      <w:pPr>
        <w:pStyle w:val="Textonotapie"/>
        <w:rPr>
          <w:lang w:val="es-CO"/>
        </w:rPr>
      </w:pPr>
      <w:r>
        <w:rPr>
          <w:rStyle w:val="Refdenotaalpie"/>
        </w:rPr>
        <w:footnoteRef/>
      </w:r>
      <w:r>
        <w:t xml:space="preserve"> PROAKIS, </w:t>
      </w:r>
      <w:proofErr w:type="spellStart"/>
      <w:r>
        <w:t>Jhon</w:t>
      </w:r>
      <w:proofErr w:type="spellEnd"/>
      <w:r w:rsidRPr="0086682F">
        <w:t>.</w:t>
      </w:r>
      <w:r>
        <w:t xml:space="preserve"> MANOLAKIS, </w:t>
      </w:r>
      <w:proofErr w:type="spellStart"/>
      <w:r>
        <w:t>Dimitris</w:t>
      </w:r>
      <w:proofErr w:type="spellEnd"/>
      <w:r>
        <w:t>. Tratamiento digital de señales</w:t>
      </w:r>
      <w:r w:rsidRPr="0086682F">
        <w:t>.</w:t>
      </w:r>
      <w:r>
        <w:t xml:space="preserve"> Cuarta edición. Madrid PEARSON EDUCATION S.A. 2007. pág. 17</w:t>
      </w:r>
      <w:r w:rsidRPr="0086682F">
        <w:t>.</w:t>
      </w:r>
    </w:p>
  </w:footnote>
  <w:footnote w:id="3">
    <w:p w14:paraId="67831E15" w14:textId="77777777" w:rsidR="0079074B" w:rsidRPr="00FC20F1" w:rsidRDefault="0079074B" w:rsidP="0079074B">
      <w:pPr>
        <w:pStyle w:val="Textonotapie"/>
        <w:rPr>
          <w:lang w:val="es-CO"/>
        </w:rPr>
      </w:pPr>
      <w:r>
        <w:rPr>
          <w:rStyle w:val="Refdenotaalpie"/>
        </w:rPr>
        <w:footnoteRef/>
      </w:r>
      <w:r w:rsidRPr="00FC20F1">
        <w:rPr>
          <w:lang w:val="es-CO"/>
        </w:rPr>
        <w:t xml:space="preserve"> ALTERA CORPORATION. </w:t>
      </w:r>
      <w:proofErr w:type="spellStart"/>
      <w:r w:rsidRPr="00C14BA2">
        <w:rPr>
          <w:lang w:val="es-CO"/>
        </w:rPr>
        <w:t>FPGAs</w:t>
      </w:r>
      <w:proofErr w:type="spellEnd"/>
      <w:r w:rsidRPr="00C14BA2">
        <w:rPr>
          <w:lang w:val="es-CO"/>
        </w:rPr>
        <w:t xml:space="preserve">. </w:t>
      </w:r>
      <w:r w:rsidRPr="00FC20F1">
        <w:rPr>
          <w:lang w:val="es-CO"/>
        </w:rPr>
        <w:t>Disponible en internet:</w:t>
      </w:r>
      <w:r w:rsidRPr="00FC20F1">
        <w:t xml:space="preserve"> </w:t>
      </w:r>
      <w:hyperlink r:id="rId1" w:history="1">
        <w:r w:rsidRPr="005A20D6">
          <w:rPr>
            <w:rStyle w:val="Hipervnculo"/>
            <w:lang w:val="es-CO"/>
          </w:rPr>
          <w:t>http://www.altera.com/products/fpga.html</w:t>
        </w:r>
      </w:hyperlink>
      <w:r>
        <w:rPr>
          <w:lang w:val="es-CO"/>
        </w:rPr>
        <w:t xml:space="preserve"> </w:t>
      </w:r>
    </w:p>
  </w:footnote>
  <w:footnote w:id="4">
    <w:p w14:paraId="2C25FC8C" w14:textId="77777777" w:rsidR="0079074B" w:rsidRPr="00400E83" w:rsidRDefault="0079074B" w:rsidP="0079074B">
      <w:pPr>
        <w:pStyle w:val="Textonotapie"/>
        <w:rPr>
          <w:lang w:val="es-CO"/>
        </w:rPr>
      </w:pPr>
      <w:r>
        <w:rPr>
          <w:rStyle w:val="Refdenotaalpie"/>
        </w:rPr>
        <w:footnoteRef/>
      </w:r>
      <w:r w:rsidRPr="00FC20F1">
        <w:rPr>
          <w:lang w:val="en-US"/>
        </w:rPr>
        <w:t xml:space="preserve"> ALTERA CORPORATION. </w:t>
      </w:r>
      <w:r w:rsidRPr="00BE2398">
        <w:rPr>
          <w:lang w:val="en-US"/>
        </w:rPr>
        <w:t xml:space="preserve">DSP Builder </w:t>
      </w:r>
      <w:proofErr w:type="spellStart"/>
      <w:r w:rsidRPr="00BE2398">
        <w:rPr>
          <w:lang w:val="en-US"/>
        </w:rPr>
        <w:t>HandBook</w:t>
      </w:r>
      <w:proofErr w:type="spellEnd"/>
      <w:r w:rsidRPr="00BE2398">
        <w:rPr>
          <w:lang w:val="en-US"/>
        </w:rPr>
        <w:t xml:space="preserve">, Volume 1: Introduction to DSP Builder. </w:t>
      </w:r>
      <w:proofErr w:type="spellStart"/>
      <w:r w:rsidRPr="00C14BA2">
        <w:rPr>
          <w:lang w:val="es-CO"/>
        </w:rPr>
        <w:t>Pag</w:t>
      </w:r>
      <w:proofErr w:type="spellEnd"/>
      <w:r w:rsidRPr="00C14BA2">
        <w:rPr>
          <w:lang w:val="es-CO"/>
        </w:rPr>
        <w:t xml:space="preserve"> 5. Disponible en internet: http://www.a</w:t>
      </w:r>
      <w:r w:rsidRPr="00ED7F94">
        <w:t>ltera.com/</w:t>
      </w:r>
      <w:proofErr w:type="spellStart"/>
      <w:r w:rsidRPr="00ED7F94">
        <w:t>literature</w:t>
      </w:r>
      <w:proofErr w:type="spellEnd"/>
      <w:r w:rsidRPr="00ED7F94">
        <w:t>/</w:t>
      </w:r>
      <w:proofErr w:type="spellStart"/>
      <w:r w:rsidRPr="00ED7F94">
        <w:t>hb</w:t>
      </w:r>
      <w:proofErr w:type="spellEnd"/>
      <w:r w:rsidRPr="00ED7F94">
        <w:t>/</w:t>
      </w:r>
      <w:proofErr w:type="spellStart"/>
      <w:r w:rsidRPr="00ED7F94">
        <w:t>dspb</w:t>
      </w:r>
      <w:proofErr w:type="spellEnd"/>
      <w:r w:rsidRPr="00ED7F94">
        <w:t>/hb_dspb_intro.pdf</w:t>
      </w:r>
    </w:p>
  </w:footnote>
  <w:footnote w:id="5">
    <w:p w14:paraId="4856566F" w14:textId="77777777" w:rsidR="00473117" w:rsidRDefault="00473117" w:rsidP="004040C6">
      <w:pPr>
        <w:pStyle w:val="Textonotapie"/>
        <w:jc w:val="both"/>
      </w:pPr>
      <w:r>
        <w:rPr>
          <w:rStyle w:val="Refdenotaalpie"/>
        </w:rPr>
        <w:footnoteRef/>
      </w:r>
      <w:r>
        <w:t xml:space="preserve"> TECNICO EN ELECTROCARDIOGRAMA. Historia del desarrollo del Electrocardiógrafo. Disponible en internet: </w:t>
      </w:r>
      <w:r w:rsidRPr="00100A3E">
        <w:t>http://www.electrocardiograma.org/historia-del-electrocardiografo.html</w:t>
      </w:r>
    </w:p>
  </w:footnote>
  <w:footnote w:id="6">
    <w:p w14:paraId="333EB66B" w14:textId="77777777" w:rsidR="00473117" w:rsidRDefault="00473117" w:rsidP="004040C6">
      <w:pPr>
        <w:pStyle w:val="Textonotapie"/>
        <w:jc w:val="both"/>
      </w:pPr>
      <w:r>
        <w:rPr>
          <w:rStyle w:val="Refdenotaalpie"/>
        </w:rPr>
        <w:footnoteRef/>
      </w:r>
      <w:r>
        <w:t xml:space="preserve"> </w:t>
      </w:r>
      <w:proofErr w:type="spellStart"/>
      <w:r>
        <w:t>History</w:t>
      </w:r>
      <w:proofErr w:type="spellEnd"/>
      <w:r>
        <w:t xml:space="preserve"> of </w:t>
      </w:r>
      <w:proofErr w:type="spellStart"/>
      <w:r>
        <w:t>FPGAs</w:t>
      </w:r>
      <w:proofErr w:type="spellEnd"/>
      <w:r>
        <w:t xml:space="preserve">. Disponible en internet: </w:t>
      </w:r>
      <w:r w:rsidRPr="005E3798">
        <w:t>http://www.eng.auburn.edu/~nelson/courses/elec5250_6250/FPGA6250x.pdf</w:t>
      </w:r>
    </w:p>
  </w:footnote>
  <w:footnote w:id="7">
    <w:p w14:paraId="07E8F566" w14:textId="77777777" w:rsidR="00473117" w:rsidRDefault="00473117" w:rsidP="004040C6">
      <w:pPr>
        <w:pStyle w:val="Textonotapie"/>
        <w:jc w:val="both"/>
      </w:pPr>
      <w:r>
        <w:rPr>
          <w:rStyle w:val="Refdenotaalpie"/>
        </w:rPr>
        <w:footnoteRef/>
      </w:r>
      <w:r>
        <w:t xml:space="preserve"> UNIVERSIDAD TECNOLOGICA DE LA MIXTECA. Introducción a VHDL, Sistemas Digitales. Disponible en internet: </w:t>
      </w:r>
      <w:r w:rsidRPr="000A70DB">
        <w:t>http://www.utm.mx/~jvasquez/2_VHDL%20y%20FPGAs.pdf</w:t>
      </w:r>
      <w:r>
        <w:t xml:space="preserve"> </w:t>
      </w:r>
    </w:p>
  </w:footnote>
  <w:footnote w:id="8">
    <w:p w14:paraId="0F1B0B52" w14:textId="77777777" w:rsidR="00473117" w:rsidRDefault="00473117" w:rsidP="004040C6">
      <w:pPr>
        <w:pStyle w:val="Textonotapie"/>
        <w:jc w:val="both"/>
      </w:pPr>
      <w:r>
        <w:rPr>
          <w:rStyle w:val="Refdenotaalpie"/>
        </w:rPr>
        <w:footnoteRef/>
      </w:r>
      <w:r>
        <w:t xml:space="preserve"> SHOEMAKER, </w:t>
      </w:r>
      <w:proofErr w:type="spellStart"/>
      <w:r>
        <w:t>Grenvik</w:t>
      </w:r>
      <w:proofErr w:type="spellEnd"/>
      <w:r>
        <w:t xml:space="preserve">, </w:t>
      </w:r>
      <w:proofErr w:type="spellStart"/>
      <w:r>
        <w:t>Ayres</w:t>
      </w:r>
      <w:proofErr w:type="spellEnd"/>
      <w:r>
        <w:t xml:space="preserve">, </w:t>
      </w:r>
      <w:proofErr w:type="spellStart"/>
      <w:r>
        <w:t>Holbrook</w:t>
      </w:r>
      <w:proofErr w:type="spellEnd"/>
      <w:r>
        <w:t>. Compendio del tratado de medicina crítica y terapia intensiva. Editorial medica panamericana. Pág. 98.</w:t>
      </w:r>
    </w:p>
  </w:footnote>
  <w:footnote w:id="9">
    <w:p w14:paraId="1B8E0449" w14:textId="77777777" w:rsidR="00473117" w:rsidRDefault="00473117" w:rsidP="004040C6">
      <w:pPr>
        <w:pStyle w:val="Textonotapie"/>
        <w:jc w:val="both"/>
      </w:pPr>
      <w:r>
        <w:rPr>
          <w:rStyle w:val="Refdenotaalpie"/>
        </w:rPr>
        <w:footnoteRef/>
      </w:r>
      <w:r>
        <w:t xml:space="preserve"> ORACLE CORPORATION. JAVA. Preguntas generales. Disponible en internet: </w:t>
      </w:r>
      <w:r w:rsidRPr="00B57073">
        <w:t>https://www.java.com/es/download/faq/whatis_java.xml</w:t>
      </w:r>
    </w:p>
  </w:footnote>
  <w:footnote w:id="10">
    <w:p w14:paraId="3247208A" w14:textId="77777777" w:rsidR="00473117" w:rsidRDefault="00473117" w:rsidP="004040C6">
      <w:pPr>
        <w:pStyle w:val="Textonotapie"/>
        <w:jc w:val="both"/>
      </w:pPr>
      <w:r>
        <w:rPr>
          <w:rStyle w:val="Refdenotaalpie"/>
        </w:rPr>
        <w:footnoteRef/>
      </w:r>
      <w:r w:rsidRPr="007F1E36">
        <w:rPr>
          <w:lang w:val="en-US"/>
        </w:rPr>
        <w:t xml:space="preserve"> MySQL. Oracle Corporation and/or its affiliates, 2013. </w:t>
      </w:r>
      <w:r>
        <w:t xml:space="preserve">[citado el 20 de Agosto de 2013]. Disponible en internet: http://www.mysql.com/products/ </w:t>
      </w:r>
    </w:p>
  </w:footnote>
  <w:footnote w:id="11">
    <w:p w14:paraId="6DB81490" w14:textId="77777777" w:rsidR="00473117" w:rsidRDefault="00473117" w:rsidP="004040C6">
      <w:pPr>
        <w:pStyle w:val="Textonotapie"/>
      </w:pPr>
      <w:r>
        <w:rPr>
          <w:rStyle w:val="Refdenotaalpie"/>
        </w:rPr>
        <w:footnoteRef/>
      </w:r>
      <w:r>
        <w:t xml:space="preserve"> GONZALEZ, Marcela, MARTINEZ, Ximena. A</w:t>
      </w:r>
      <w:r w:rsidRPr="00EB644D">
        <w:t>nálisis de señales electrocardiográficas (</w:t>
      </w:r>
      <w:r>
        <w:t>ECG</w:t>
      </w:r>
      <w:r w:rsidRPr="00EB644D">
        <w:t>) con isquemia cardiaca usando técnicas de procesamiento digital de señales</w:t>
      </w:r>
      <w:r>
        <w:t xml:space="preserve">. [Citado el 02 de marzo de 2015]. Disponible en internet: </w:t>
      </w:r>
      <w:r w:rsidRPr="00EB644D">
        <w:t>http://ridum.umanizales.edu.co:8080/jspui/bitstream/6789/156/1/180_Gonzalez_Villada_Marcela_2009.pdf</w:t>
      </w:r>
    </w:p>
  </w:footnote>
  <w:footnote w:id="12">
    <w:p w14:paraId="49F9CEA0" w14:textId="77777777" w:rsidR="00473117" w:rsidRDefault="00473117" w:rsidP="004040C6">
      <w:pPr>
        <w:pStyle w:val="Textonotapie"/>
      </w:pPr>
      <w:r>
        <w:rPr>
          <w:rStyle w:val="Refdenotaalpie"/>
        </w:rPr>
        <w:footnoteRef/>
      </w:r>
      <w:r>
        <w:t xml:space="preserve"> BECERRA, </w:t>
      </w:r>
      <w:proofErr w:type="spellStart"/>
      <w:r>
        <w:t>Holger</w:t>
      </w:r>
      <w:proofErr w:type="spellEnd"/>
      <w:r>
        <w:t xml:space="preserve">. Práctica empresarial en la UEN bioingeniería de la fundación  cardiovascular de Colombia. [Citado el 02 de marzo de 2015]. Disponible en internet: </w:t>
      </w:r>
      <w:r w:rsidRPr="00C95A90">
        <w:t>http://biblioteca.upbbga.edu.co/docs/digital_21639.pdf</w:t>
      </w:r>
    </w:p>
  </w:footnote>
  <w:footnote w:id="13">
    <w:p w14:paraId="0F78A2C6" w14:textId="77777777" w:rsidR="00473117" w:rsidRDefault="00473117" w:rsidP="004040C6">
      <w:pPr>
        <w:pStyle w:val="Textonotapie"/>
      </w:pPr>
      <w:r>
        <w:rPr>
          <w:rStyle w:val="Refdenotaalpie"/>
        </w:rPr>
        <w:footnoteRef/>
      </w:r>
      <w:r>
        <w:t xml:space="preserve"> PERÉZ, Jairo, VANEGAS, juan, SALDARRIAGA, juan, BUSTAMANTE, John. Sistema de </w:t>
      </w:r>
      <w:proofErr w:type="spellStart"/>
      <w:r>
        <w:t>tococardiografía</w:t>
      </w:r>
      <w:proofErr w:type="spellEnd"/>
      <w:r>
        <w:t xml:space="preserve"> digital con procesamiento en una FPGA para el monitoreo materno-fetal. [Citado el 02 de marzo de 2015]. Disponible en internet: </w:t>
      </w:r>
      <w:r w:rsidRPr="00EE025D">
        <w:t>http://repository.eia.edu.co/revistas/index.php/BME/article/viewFile/594/575</w:t>
      </w:r>
    </w:p>
  </w:footnote>
  <w:footnote w:id="14">
    <w:p w14:paraId="220946D2" w14:textId="77777777" w:rsidR="00473117" w:rsidRPr="008E4B9B" w:rsidRDefault="00473117">
      <w:pPr>
        <w:pStyle w:val="Textonotapie"/>
      </w:pPr>
      <w:r>
        <w:rPr>
          <w:rStyle w:val="Refdenotaalpie"/>
        </w:rPr>
        <w:footnoteRef/>
      </w:r>
      <w:r>
        <w:t xml:space="preserve"> RODRÍGUEZ, Edwin, BEJARANO, Edward, MOLINA, Valentín, TRIANA Daniel Camilo. Desarrollo de un Monitor para señales Electrocardiográficas por medio de FPGA. [Citado el 09 de abril de 2015]. Disponible en internet: </w:t>
      </w:r>
      <w:r w:rsidRPr="008E4B9B">
        <w:t>http://www.iiis.org/CDs2013/CD2013SCI/CISCI_2013/PapersPdf/XA487HV.pdf</w:t>
      </w:r>
      <w:r>
        <w:t xml:space="preserve"> </w:t>
      </w:r>
    </w:p>
  </w:footnote>
  <w:footnote w:id="15">
    <w:p w14:paraId="58EEA54D" w14:textId="77777777" w:rsidR="00473117" w:rsidRPr="008E4B9B" w:rsidRDefault="00473117">
      <w:pPr>
        <w:pStyle w:val="Textonotapie"/>
      </w:pPr>
      <w:r>
        <w:rPr>
          <w:rStyle w:val="Refdenotaalpie"/>
        </w:rPr>
        <w:footnoteRef/>
      </w:r>
      <w:r>
        <w:t xml:space="preserve"> Ballesteros</w:t>
      </w:r>
      <w:r w:rsidRPr="00473117">
        <w:t xml:space="preserve">, Dora María. Diseño de filtros </w:t>
      </w:r>
      <w:proofErr w:type="spellStart"/>
      <w:r w:rsidRPr="00473117">
        <w:t>fir</w:t>
      </w:r>
      <w:proofErr w:type="spellEnd"/>
      <w:r w:rsidRPr="00473117">
        <w:t xml:space="preserve">-wavelet sobre </w:t>
      </w:r>
      <w:proofErr w:type="spellStart"/>
      <w:r w:rsidRPr="00473117">
        <w:t>FPGAs</w:t>
      </w:r>
      <w:proofErr w:type="spellEnd"/>
      <w:r w:rsidRPr="00473117">
        <w:t xml:space="preserve"> para eliminación de ruido de fondo en señales </w:t>
      </w:r>
      <w:proofErr w:type="spellStart"/>
      <w:r w:rsidRPr="00473117">
        <w:t>bioeléctricas</w:t>
      </w:r>
      <w:proofErr w:type="spellEnd"/>
      <w:r>
        <w:t xml:space="preserve">. </w:t>
      </w:r>
      <w:r w:rsidRPr="00473117">
        <w:rPr>
          <w:u w:val="single"/>
        </w:rPr>
        <w:t>En</w:t>
      </w:r>
      <w:r>
        <w:t xml:space="preserve">: </w:t>
      </w:r>
      <w:r w:rsidRPr="00473117">
        <w:t>Umbral Científico</w:t>
      </w:r>
      <w:r>
        <w:t>. No. 5</w:t>
      </w:r>
      <w:r w:rsidRPr="00473117">
        <w:t xml:space="preserve"> [en línea] 2004, (diciembre)</w:t>
      </w:r>
      <w:r>
        <w:t>, p. 50-58</w:t>
      </w:r>
      <w:r w:rsidRPr="00473117">
        <w:t xml:space="preserve"> : [Fecha de consulta: 9 de abril de 2015] Disponible en:&lt;http://www.redalyc.org/articulo.oa?id=30400507&gt; ISSN 1692-3375</w:t>
      </w:r>
    </w:p>
  </w:footnote>
  <w:footnote w:id="16">
    <w:p w14:paraId="564871F5" w14:textId="77777777" w:rsidR="00542326" w:rsidRPr="00542326" w:rsidRDefault="00542326">
      <w:pPr>
        <w:pStyle w:val="Textonotapie"/>
      </w:pPr>
      <w:r>
        <w:rPr>
          <w:rStyle w:val="Refdenotaalpie"/>
        </w:rPr>
        <w:footnoteRef/>
      </w:r>
      <w:r>
        <w:t xml:space="preserve"> PINEDA MARIN, Edward Alexander, MORALES VASQUEZ, </w:t>
      </w:r>
      <w:proofErr w:type="spellStart"/>
      <w:r>
        <w:t>Jeison</w:t>
      </w:r>
      <w:proofErr w:type="spellEnd"/>
      <w:r>
        <w:t xml:space="preserve"> Alejandro. Diseño e Implementación de un módulo hardware para control y filtrado adaptativo con bus </w:t>
      </w:r>
      <w:proofErr w:type="spellStart"/>
      <w:r>
        <w:t>Wishbone</w:t>
      </w:r>
      <w:proofErr w:type="spellEnd"/>
      <w:r>
        <w:t xml:space="preserve">. [Citado el 09 de abril de 2015]. Disponible en internet: </w:t>
      </w:r>
      <w:r w:rsidRPr="00542326">
        <w:t>http://gdsproc.com/congreso/pineda_stsiva2013.pdf</w:t>
      </w:r>
    </w:p>
  </w:footnote>
  <w:footnote w:id="17">
    <w:p w14:paraId="3448AEED" w14:textId="77777777" w:rsidR="00473117" w:rsidRDefault="00473117" w:rsidP="004040C6">
      <w:pPr>
        <w:pStyle w:val="Textonotapie"/>
      </w:pPr>
      <w:r>
        <w:rPr>
          <w:rStyle w:val="Refdenotaalpie"/>
        </w:rPr>
        <w:footnoteRef/>
      </w:r>
      <w:r>
        <w:t xml:space="preserve"> </w:t>
      </w:r>
      <w:r w:rsidRPr="00A82F88">
        <w:t xml:space="preserve">RAMÍREZ, Carlos A. HERNÁNDEZ, Miguel A. Universidad Nacional Experimental del Táchira. Grupo de Bioingeniería. Procesamiento en tiempo real de variables fisiológicas. [Citado </w:t>
      </w:r>
      <w:r>
        <w:t>el 03 de marzo de 2015</w:t>
      </w:r>
      <w:r w:rsidRPr="00A82F88">
        <w:t>]. Disponible en internet: http://www.saber.ula.ve/redtelemedicina/TallerTelemedicina/c_ramirez-01</w:t>
      </w:r>
    </w:p>
  </w:footnote>
  <w:footnote w:id="18">
    <w:p w14:paraId="636B9BA7" w14:textId="77777777" w:rsidR="00473117" w:rsidRDefault="00473117" w:rsidP="004040C6">
      <w:pPr>
        <w:pStyle w:val="Textonotapie"/>
      </w:pPr>
      <w:r>
        <w:rPr>
          <w:rStyle w:val="Refdenotaalpie"/>
        </w:rPr>
        <w:footnoteRef/>
      </w:r>
      <w:r>
        <w:t xml:space="preserve"> </w:t>
      </w:r>
      <w:r w:rsidRPr="00A82F88">
        <w:t xml:space="preserve">  RAMÍREZ, Carlos A. HERNÁNDEZ, Miguel A. Universidad Nacional Experimental del Táchira. Grupo de Bioingeniería. Procesamiento en tiempo real de variables fisiológicas. [Citado el 03 de marzo de 2015]. Disponible en internet: http://www.saber.ula.ve/redtelemedicina/TallerTelemedicina/c_ramirez-01</w:t>
      </w:r>
    </w:p>
  </w:footnote>
  <w:footnote w:id="19">
    <w:p w14:paraId="323F428A" w14:textId="77777777" w:rsidR="00DD6DF8" w:rsidRPr="00C230C9" w:rsidRDefault="00DD6DF8" w:rsidP="00DD6DF8">
      <w:pPr>
        <w:pStyle w:val="Textonotapie"/>
        <w:jc w:val="both"/>
        <w:rPr>
          <w:lang w:val="es-CO"/>
        </w:rPr>
      </w:pPr>
      <w:r w:rsidRPr="00C230C9">
        <w:rPr>
          <w:rStyle w:val="Refdenotaalpie"/>
        </w:rPr>
        <w:footnoteRef/>
      </w:r>
      <w:r w:rsidRPr="00C230C9">
        <w:rPr>
          <w:lang w:val="en-US"/>
        </w:rPr>
        <w:t xml:space="preserve"> </w:t>
      </w:r>
      <w:r w:rsidRPr="00C230C9">
        <w:rPr>
          <w:color w:val="000000"/>
          <w:lang w:val="en-US"/>
        </w:rPr>
        <w:t>G</w:t>
      </w:r>
      <w:r w:rsidRPr="00C230C9">
        <w:rPr>
          <w:color w:val="000000"/>
          <w:spacing w:val="-1"/>
          <w:lang w:val="en-US"/>
        </w:rPr>
        <w:t>L</w:t>
      </w:r>
      <w:r w:rsidRPr="00C230C9">
        <w:rPr>
          <w:color w:val="000000"/>
          <w:lang w:val="en-US"/>
        </w:rPr>
        <w:t>O</w:t>
      </w:r>
      <w:r w:rsidRPr="00C230C9">
        <w:rPr>
          <w:color w:val="000000"/>
          <w:spacing w:val="-2"/>
          <w:lang w:val="en-US"/>
        </w:rPr>
        <w:t>B</w:t>
      </w:r>
      <w:r w:rsidRPr="00C230C9">
        <w:rPr>
          <w:color w:val="000000"/>
          <w:spacing w:val="1"/>
          <w:lang w:val="en-US"/>
        </w:rPr>
        <w:t>A</w:t>
      </w:r>
      <w:r w:rsidRPr="00C230C9">
        <w:rPr>
          <w:color w:val="000000"/>
          <w:lang w:val="en-US"/>
        </w:rPr>
        <w:t>L</w:t>
      </w:r>
      <w:r w:rsidRPr="00C230C9">
        <w:rPr>
          <w:color w:val="000000"/>
          <w:spacing w:val="-16"/>
          <w:lang w:val="en-US"/>
        </w:rPr>
        <w:t xml:space="preserve"> </w:t>
      </w:r>
      <w:r w:rsidRPr="00C230C9">
        <w:rPr>
          <w:color w:val="000000"/>
          <w:spacing w:val="1"/>
          <w:lang w:val="en-US"/>
        </w:rPr>
        <w:t>A</w:t>
      </w:r>
      <w:r w:rsidRPr="00C230C9">
        <w:rPr>
          <w:color w:val="000000"/>
          <w:spacing w:val="-1"/>
          <w:lang w:val="en-US"/>
        </w:rPr>
        <w:t>N</w:t>
      </w:r>
      <w:r w:rsidRPr="00C230C9">
        <w:rPr>
          <w:color w:val="000000"/>
          <w:lang w:val="en-US"/>
        </w:rPr>
        <w:t>D</w:t>
      </w:r>
      <w:r w:rsidRPr="00C230C9">
        <w:rPr>
          <w:color w:val="000000"/>
          <w:spacing w:val="1"/>
          <w:lang w:val="en-US"/>
        </w:rPr>
        <w:t xml:space="preserve"> </w:t>
      </w:r>
      <w:r w:rsidRPr="00C230C9">
        <w:rPr>
          <w:color w:val="000000"/>
          <w:spacing w:val="-1"/>
          <w:lang w:val="en-US"/>
        </w:rPr>
        <w:t>N</w:t>
      </w:r>
      <w:r w:rsidRPr="00C230C9">
        <w:rPr>
          <w:color w:val="000000"/>
          <w:spacing w:val="-14"/>
          <w:lang w:val="en-US"/>
        </w:rPr>
        <w:t>A</w:t>
      </w:r>
      <w:r w:rsidRPr="00C230C9">
        <w:rPr>
          <w:color w:val="000000"/>
          <w:lang w:val="en-US"/>
        </w:rPr>
        <w:t>T</w:t>
      </w:r>
      <w:r w:rsidRPr="00C230C9">
        <w:rPr>
          <w:color w:val="000000"/>
          <w:spacing w:val="1"/>
          <w:lang w:val="en-US"/>
        </w:rPr>
        <w:t>I</w:t>
      </w:r>
      <w:r w:rsidRPr="00C230C9">
        <w:rPr>
          <w:color w:val="000000"/>
          <w:lang w:val="en-US"/>
        </w:rPr>
        <w:t>O</w:t>
      </w:r>
      <w:r w:rsidRPr="00C230C9">
        <w:rPr>
          <w:color w:val="000000"/>
          <w:spacing w:val="-4"/>
          <w:lang w:val="en-US"/>
        </w:rPr>
        <w:t>N</w:t>
      </w:r>
      <w:r w:rsidRPr="00C230C9">
        <w:rPr>
          <w:color w:val="000000"/>
          <w:spacing w:val="1"/>
          <w:lang w:val="en-US"/>
        </w:rPr>
        <w:t>A</w:t>
      </w:r>
      <w:r w:rsidRPr="00C230C9">
        <w:rPr>
          <w:color w:val="000000"/>
          <w:lang w:val="en-US"/>
        </w:rPr>
        <w:t>L</w:t>
      </w:r>
      <w:r w:rsidRPr="00C230C9">
        <w:rPr>
          <w:color w:val="000000"/>
          <w:spacing w:val="-6"/>
          <w:lang w:val="en-US"/>
        </w:rPr>
        <w:t xml:space="preserve"> </w:t>
      </w:r>
      <w:r w:rsidRPr="00C230C9">
        <w:rPr>
          <w:color w:val="000000"/>
          <w:spacing w:val="1"/>
          <w:lang w:val="en-US"/>
        </w:rPr>
        <w:t>S</w:t>
      </w:r>
      <w:r w:rsidRPr="00C230C9">
        <w:rPr>
          <w:color w:val="000000"/>
          <w:spacing w:val="-14"/>
          <w:lang w:val="en-US"/>
        </w:rPr>
        <w:t>T</w:t>
      </w:r>
      <w:r w:rsidRPr="00C230C9">
        <w:rPr>
          <w:color w:val="000000"/>
          <w:spacing w:val="-11"/>
          <w:lang w:val="en-US"/>
        </w:rPr>
        <w:t>A</w:t>
      </w:r>
      <w:r w:rsidRPr="00C230C9">
        <w:rPr>
          <w:color w:val="000000"/>
          <w:spacing w:val="-2"/>
          <w:lang w:val="en-US"/>
        </w:rPr>
        <w:t>T</w:t>
      </w:r>
      <w:r w:rsidRPr="00C230C9">
        <w:rPr>
          <w:color w:val="000000"/>
          <w:lang w:val="en-US"/>
        </w:rPr>
        <w:t>E OF</w:t>
      </w:r>
      <w:r w:rsidRPr="00C230C9">
        <w:rPr>
          <w:color w:val="000000"/>
          <w:spacing w:val="-3"/>
          <w:lang w:val="en-US"/>
        </w:rPr>
        <w:t xml:space="preserve"> </w:t>
      </w:r>
      <w:r w:rsidRPr="00C230C9">
        <w:rPr>
          <w:color w:val="000000"/>
          <w:lang w:val="en-US"/>
        </w:rPr>
        <w:t>T</w:t>
      </w:r>
      <w:r w:rsidRPr="00C230C9">
        <w:rPr>
          <w:color w:val="000000"/>
          <w:spacing w:val="-1"/>
          <w:lang w:val="en-US"/>
        </w:rPr>
        <w:t>H</w:t>
      </w:r>
      <w:r w:rsidRPr="00C230C9">
        <w:rPr>
          <w:color w:val="000000"/>
          <w:lang w:val="en-US"/>
        </w:rPr>
        <w:t xml:space="preserve">E </w:t>
      </w:r>
      <w:r w:rsidRPr="00C230C9">
        <w:rPr>
          <w:color w:val="000000"/>
          <w:spacing w:val="-1"/>
          <w:lang w:val="en-US"/>
        </w:rPr>
        <w:t>N</w:t>
      </w:r>
      <w:r w:rsidRPr="00C230C9">
        <w:rPr>
          <w:color w:val="000000"/>
          <w:lang w:val="en-US"/>
        </w:rPr>
        <w:t>O</w:t>
      </w:r>
      <w:r w:rsidRPr="00C230C9">
        <w:rPr>
          <w:color w:val="000000"/>
          <w:spacing w:val="-1"/>
          <w:lang w:val="en-US"/>
        </w:rPr>
        <w:t>N-C</w:t>
      </w:r>
      <w:r w:rsidRPr="00C230C9">
        <w:rPr>
          <w:color w:val="000000"/>
          <w:lang w:val="en-US"/>
        </w:rPr>
        <w:t>O</w:t>
      </w:r>
      <w:r w:rsidRPr="00C230C9">
        <w:rPr>
          <w:color w:val="000000"/>
          <w:spacing w:val="-2"/>
          <w:lang w:val="en-US"/>
        </w:rPr>
        <w:t>MM</w:t>
      </w:r>
      <w:r w:rsidRPr="00C230C9">
        <w:rPr>
          <w:color w:val="000000"/>
          <w:spacing w:val="-1"/>
          <w:lang w:val="en-US"/>
        </w:rPr>
        <w:t>UN</w:t>
      </w:r>
      <w:r w:rsidRPr="00C230C9">
        <w:rPr>
          <w:color w:val="000000"/>
          <w:spacing w:val="1"/>
          <w:lang w:val="en-US"/>
        </w:rPr>
        <w:t>I</w:t>
      </w:r>
      <w:r w:rsidRPr="00C230C9">
        <w:rPr>
          <w:color w:val="000000"/>
          <w:spacing w:val="-1"/>
          <w:lang w:val="en-US"/>
        </w:rPr>
        <w:t>C</w:t>
      </w:r>
      <w:r w:rsidRPr="00C230C9">
        <w:rPr>
          <w:color w:val="000000"/>
          <w:spacing w:val="1"/>
          <w:lang w:val="en-US"/>
        </w:rPr>
        <w:t>AB</w:t>
      </w:r>
      <w:r w:rsidRPr="00C230C9">
        <w:rPr>
          <w:color w:val="000000"/>
          <w:spacing w:val="-1"/>
          <w:lang w:val="en-US"/>
        </w:rPr>
        <w:t>L</w:t>
      </w:r>
      <w:r w:rsidRPr="00C230C9">
        <w:rPr>
          <w:color w:val="000000"/>
          <w:lang w:val="en-US"/>
        </w:rPr>
        <w:t xml:space="preserve">E </w:t>
      </w:r>
      <w:r w:rsidRPr="00C230C9">
        <w:rPr>
          <w:color w:val="000000"/>
          <w:spacing w:val="-1"/>
          <w:lang w:val="en-US"/>
        </w:rPr>
        <w:t>CHR</w:t>
      </w:r>
      <w:r w:rsidRPr="00C230C9">
        <w:rPr>
          <w:color w:val="000000"/>
          <w:lang w:val="en-US"/>
        </w:rPr>
        <w:t>O</w:t>
      </w:r>
      <w:r w:rsidRPr="00C230C9">
        <w:rPr>
          <w:color w:val="000000"/>
          <w:spacing w:val="-1"/>
          <w:lang w:val="en-US"/>
        </w:rPr>
        <w:t>N</w:t>
      </w:r>
      <w:r w:rsidRPr="00C230C9">
        <w:rPr>
          <w:color w:val="000000"/>
          <w:spacing w:val="1"/>
          <w:lang w:val="en-US"/>
        </w:rPr>
        <w:t>I</w:t>
      </w:r>
      <w:r w:rsidRPr="00C230C9">
        <w:rPr>
          <w:color w:val="000000"/>
          <w:lang w:val="en-US"/>
        </w:rPr>
        <w:t>C</w:t>
      </w:r>
      <w:r w:rsidRPr="00C230C9">
        <w:rPr>
          <w:color w:val="000000"/>
          <w:spacing w:val="1"/>
          <w:lang w:val="en-US"/>
        </w:rPr>
        <w:t xml:space="preserve"> </w:t>
      </w:r>
      <w:r w:rsidRPr="00C230C9">
        <w:rPr>
          <w:color w:val="000000"/>
          <w:spacing w:val="-1"/>
          <w:lang w:val="en-US"/>
        </w:rPr>
        <w:t>D</w:t>
      </w:r>
      <w:r w:rsidRPr="00C230C9">
        <w:rPr>
          <w:color w:val="000000"/>
          <w:spacing w:val="1"/>
          <w:lang w:val="en-US"/>
        </w:rPr>
        <w:t>I</w:t>
      </w:r>
      <w:r w:rsidRPr="00C230C9">
        <w:rPr>
          <w:color w:val="000000"/>
          <w:spacing w:val="-2"/>
          <w:lang w:val="en-US"/>
        </w:rPr>
        <w:t>S</w:t>
      </w:r>
      <w:r w:rsidRPr="00C230C9">
        <w:rPr>
          <w:color w:val="000000"/>
          <w:spacing w:val="1"/>
          <w:lang w:val="en-US"/>
        </w:rPr>
        <w:t>E</w:t>
      </w:r>
      <w:r w:rsidRPr="00C230C9">
        <w:rPr>
          <w:color w:val="000000"/>
          <w:spacing w:val="-2"/>
          <w:lang w:val="en-US"/>
        </w:rPr>
        <w:t>A</w:t>
      </w:r>
      <w:r w:rsidRPr="00C230C9">
        <w:rPr>
          <w:color w:val="000000"/>
          <w:spacing w:val="1"/>
          <w:lang w:val="en-US"/>
        </w:rPr>
        <w:t>S</w:t>
      </w:r>
      <w:r w:rsidRPr="00C230C9">
        <w:rPr>
          <w:color w:val="000000"/>
          <w:spacing w:val="-2"/>
          <w:lang w:val="en-US"/>
        </w:rPr>
        <w:t>E</w:t>
      </w:r>
      <w:r w:rsidRPr="00C230C9">
        <w:rPr>
          <w:color w:val="000000"/>
          <w:lang w:val="en-US"/>
        </w:rPr>
        <w:t>S</w:t>
      </w:r>
      <w:r w:rsidRPr="00C230C9">
        <w:rPr>
          <w:color w:val="000000"/>
          <w:spacing w:val="3"/>
          <w:lang w:val="en-US"/>
        </w:rPr>
        <w:t xml:space="preserve"> </w:t>
      </w:r>
      <w:r w:rsidRPr="00C230C9">
        <w:rPr>
          <w:color w:val="000000"/>
          <w:spacing w:val="-1"/>
          <w:lang w:val="en-US"/>
        </w:rPr>
        <w:t>(NCD</w:t>
      </w:r>
      <w:r w:rsidRPr="00C230C9">
        <w:rPr>
          <w:color w:val="000000"/>
          <w:spacing w:val="1"/>
          <w:lang w:val="en-US"/>
        </w:rPr>
        <w:t>s</w:t>
      </w:r>
      <w:r w:rsidRPr="00C230C9">
        <w:rPr>
          <w:color w:val="000000"/>
          <w:spacing w:val="-3"/>
          <w:lang w:val="en-US"/>
        </w:rPr>
        <w:t>)</w:t>
      </w:r>
      <w:r w:rsidRPr="00C230C9">
        <w:rPr>
          <w:color w:val="000000"/>
          <w:lang w:val="en-US"/>
        </w:rPr>
        <w:t xml:space="preserve">: </w:t>
      </w:r>
      <w:r w:rsidRPr="00C230C9">
        <w:rPr>
          <w:color w:val="000000"/>
          <w:spacing w:val="2"/>
          <w:lang w:val="en-US"/>
        </w:rPr>
        <w:t xml:space="preserve"> </w:t>
      </w:r>
      <w:r w:rsidRPr="00C230C9">
        <w:rPr>
          <w:color w:val="000000"/>
          <w:spacing w:val="-1"/>
          <w:lang w:val="en-US"/>
        </w:rPr>
        <w:t>CH</w:t>
      </w:r>
      <w:r w:rsidRPr="00C230C9">
        <w:rPr>
          <w:color w:val="000000"/>
          <w:spacing w:val="1"/>
          <w:lang w:val="en-US"/>
        </w:rPr>
        <w:t>A</w:t>
      </w:r>
      <w:r w:rsidRPr="00C230C9">
        <w:rPr>
          <w:color w:val="000000"/>
          <w:spacing w:val="-1"/>
          <w:lang w:val="en-US"/>
        </w:rPr>
        <w:t>LL</w:t>
      </w:r>
      <w:r w:rsidRPr="00C230C9">
        <w:rPr>
          <w:color w:val="000000"/>
          <w:spacing w:val="1"/>
          <w:lang w:val="en-US"/>
        </w:rPr>
        <w:t>E</w:t>
      </w:r>
      <w:r w:rsidRPr="00C230C9">
        <w:rPr>
          <w:color w:val="000000"/>
          <w:spacing w:val="-1"/>
          <w:lang w:val="en-US"/>
        </w:rPr>
        <w:t>N</w:t>
      </w:r>
      <w:r w:rsidRPr="00C230C9">
        <w:rPr>
          <w:color w:val="000000"/>
          <w:lang w:val="en-US"/>
        </w:rPr>
        <w:t>GE FOR T</w:t>
      </w:r>
      <w:r w:rsidRPr="00C230C9">
        <w:rPr>
          <w:color w:val="000000"/>
          <w:spacing w:val="-1"/>
          <w:lang w:val="en-US"/>
        </w:rPr>
        <w:t>H</w:t>
      </w:r>
      <w:r w:rsidRPr="00C230C9">
        <w:rPr>
          <w:color w:val="000000"/>
          <w:lang w:val="en-US"/>
        </w:rPr>
        <w:t>E</w:t>
      </w:r>
      <w:r w:rsidRPr="00C230C9">
        <w:rPr>
          <w:color w:val="000000"/>
          <w:spacing w:val="2"/>
          <w:lang w:val="en-US"/>
        </w:rPr>
        <w:t xml:space="preserve"> </w:t>
      </w:r>
      <w:r w:rsidRPr="00C230C9">
        <w:rPr>
          <w:color w:val="000000"/>
          <w:spacing w:val="-1"/>
          <w:lang w:val="en-US"/>
        </w:rPr>
        <w:t>NUR</w:t>
      </w:r>
      <w:r w:rsidRPr="00C230C9">
        <w:rPr>
          <w:color w:val="000000"/>
          <w:spacing w:val="-2"/>
          <w:lang w:val="en-US"/>
        </w:rPr>
        <w:t>S</w:t>
      </w:r>
      <w:r w:rsidRPr="00C230C9">
        <w:rPr>
          <w:color w:val="000000"/>
          <w:spacing w:val="1"/>
          <w:lang w:val="en-US"/>
        </w:rPr>
        <w:t>I</w:t>
      </w:r>
      <w:r w:rsidRPr="00C230C9">
        <w:rPr>
          <w:color w:val="000000"/>
          <w:spacing w:val="-1"/>
          <w:lang w:val="en-US"/>
        </w:rPr>
        <w:t>N</w:t>
      </w:r>
      <w:r w:rsidRPr="00C230C9">
        <w:rPr>
          <w:color w:val="000000"/>
          <w:lang w:val="en-US"/>
        </w:rPr>
        <w:t>G</w:t>
      </w:r>
      <w:r w:rsidRPr="00C230C9">
        <w:rPr>
          <w:color w:val="000000"/>
          <w:spacing w:val="-1"/>
          <w:lang w:val="en-US"/>
        </w:rPr>
        <w:t xml:space="preserve"> </w:t>
      </w:r>
      <w:r w:rsidRPr="00C230C9">
        <w:rPr>
          <w:color w:val="000000"/>
          <w:spacing w:val="1"/>
          <w:lang w:val="en-US"/>
        </w:rPr>
        <w:t>P</w:t>
      </w:r>
      <w:r w:rsidRPr="00C230C9">
        <w:rPr>
          <w:color w:val="000000"/>
          <w:spacing w:val="-1"/>
          <w:lang w:val="en-US"/>
        </w:rPr>
        <w:t>R</w:t>
      </w:r>
      <w:r w:rsidRPr="00C230C9">
        <w:rPr>
          <w:color w:val="000000"/>
          <w:lang w:val="en-US"/>
        </w:rPr>
        <w:t>OF</w:t>
      </w:r>
      <w:r w:rsidRPr="00C230C9">
        <w:rPr>
          <w:color w:val="000000"/>
          <w:spacing w:val="-2"/>
          <w:lang w:val="en-US"/>
        </w:rPr>
        <w:t>ES</w:t>
      </w:r>
      <w:r w:rsidRPr="00C230C9">
        <w:rPr>
          <w:color w:val="000000"/>
          <w:spacing w:val="1"/>
          <w:lang w:val="en-US"/>
        </w:rPr>
        <w:t>SI</w:t>
      </w:r>
      <w:r w:rsidRPr="00C230C9">
        <w:rPr>
          <w:color w:val="000000"/>
          <w:lang w:val="en-US"/>
        </w:rPr>
        <w:t>ON.</w:t>
      </w:r>
      <w:r w:rsidRPr="00C230C9">
        <w:rPr>
          <w:color w:val="000000"/>
          <w:spacing w:val="43"/>
          <w:lang w:val="en-US"/>
        </w:rPr>
        <w:t xml:space="preserve"> </w:t>
      </w:r>
      <w:r w:rsidRPr="00C230C9">
        <w:rPr>
          <w:color w:val="000000"/>
          <w:spacing w:val="-1"/>
        </w:rPr>
        <w:t>Rev</w:t>
      </w:r>
      <w:r w:rsidRPr="00C230C9">
        <w:rPr>
          <w:color w:val="000000"/>
        </w:rPr>
        <w:t>i</w:t>
      </w:r>
      <w:r w:rsidRPr="00C230C9">
        <w:rPr>
          <w:color w:val="000000"/>
          <w:spacing w:val="1"/>
        </w:rPr>
        <w:t>st</w:t>
      </w:r>
      <w:r w:rsidRPr="00C230C9">
        <w:rPr>
          <w:color w:val="000000"/>
        </w:rPr>
        <w:t>a</w:t>
      </w:r>
      <w:r w:rsidRPr="00C230C9">
        <w:rPr>
          <w:color w:val="000000"/>
          <w:spacing w:val="1"/>
        </w:rPr>
        <w:t xml:space="preserve"> </w:t>
      </w:r>
      <w:r w:rsidRPr="00C230C9">
        <w:rPr>
          <w:color w:val="000000"/>
          <w:spacing w:val="-1"/>
        </w:rPr>
        <w:t>d</w:t>
      </w:r>
      <w:r w:rsidRPr="00C230C9">
        <w:rPr>
          <w:color w:val="000000"/>
        </w:rPr>
        <w:t>e</w:t>
      </w:r>
      <w:r w:rsidRPr="00C230C9">
        <w:rPr>
          <w:color w:val="000000"/>
          <w:spacing w:val="1"/>
        </w:rPr>
        <w:t xml:space="preserve"> </w:t>
      </w:r>
      <w:r w:rsidRPr="00C230C9">
        <w:rPr>
          <w:color w:val="000000"/>
          <w:spacing w:val="-1"/>
        </w:rPr>
        <w:t>e</w:t>
      </w:r>
      <w:r w:rsidRPr="00C230C9">
        <w:rPr>
          <w:color w:val="000000"/>
          <w:spacing w:val="-3"/>
        </w:rPr>
        <w:t>n</w:t>
      </w:r>
      <w:r w:rsidRPr="00C230C9">
        <w:rPr>
          <w:color w:val="000000"/>
          <w:spacing w:val="1"/>
        </w:rPr>
        <w:t>f</w:t>
      </w:r>
      <w:r w:rsidRPr="00C230C9">
        <w:rPr>
          <w:color w:val="000000"/>
          <w:spacing w:val="-1"/>
        </w:rPr>
        <w:t>e</w:t>
      </w:r>
      <w:r w:rsidRPr="00C230C9">
        <w:rPr>
          <w:color w:val="000000"/>
          <w:spacing w:val="-3"/>
        </w:rPr>
        <w:t>r</w:t>
      </w:r>
      <w:r w:rsidRPr="00C230C9">
        <w:rPr>
          <w:color w:val="000000"/>
          <w:spacing w:val="3"/>
        </w:rPr>
        <w:t>m</w:t>
      </w:r>
      <w:r w:rsidRPr="00C230C9">
        <w:rPr>
          <w:color w:val="000000"/>
          <w:spacing w:val="-1"/>
        </w:rPr>
        <w:t>er</w:t>
      </w:r>
      <w:r w:rsidRPr="00C230C9">
        <w:rPr>
          <w:color w:val="000000"/>
        </w:rPr>
        <w:t>ía</w:t>
      </w:r>
      <w:r w:rsidRPr="00C230C9">
        <w:rPr>
          <w:color w:val="000000"/>
          <w:spacing w:val="2"/>
        </w:rPr>
        <w:t xml:space="preserve"> </w:t>
      </w:r>
      <w:r w:rsidRPr="00C230C9">
        <w:rPr>
          <w:i/>
          <w:iCs/>
          <w:color w:val="000000"/>
          <w:spacing w:val="-1"/>
        </w:rPr>
        <w:t>ener</w:t>
      </w:r>
      <w:r w:rsidRPr="00C230C9">
        <w:rPr>
          <w:i/>
          <w:iCs/>
          <w:color w:val="000000"/>
        </w:rPr>
        <w:t>o</w:t>
      </w:r>
      <w:r w:rsidRPr="00C230C9">
        <w:rPr>
          <w:i/>
          <w:iCs/>
          <w:color w:val="000000"/>
          <w:spacing w:val="1"/>
        </w:rPr>
        <w:t xml:space="preserve"> </w:t>
      </w:r>
      <w:r w:rsidRPr="00C230C9">
        <w:rPr>
          <w:i/>
          <w:iCs/>
          <w:color w:val="000000"/>
          <w:spacing w:val="-1"/>
        </w:rPr>
        <w:t>d</w:t>
      </w:r>
      <w:r w:rsidRPr="00C230C9">
        <w:rPr>
          <w:i/>
          <w:iCs/>
          <w:color w:val="000000"/>
        </w:rPr>
        <w:t>e</w:t>
      </w:r>
      <w:r w:rsidRPr="00C230C9">
        <w:rPr>
          <w:i/>
          <w:iCs/>
          <w:color w:val="000000"/>
          <w:spacing w:val="-2"/>
        </w:rPr>
        <w:t xml:space="preserve"> </w:t>
      </w:r>
      <w:r w:rsidRPr="00C230C9">
        <w:rPr>
          <w:i/>
          <w:iCs/>
          <w:color w:val="000000"/>
          <w:spacing w:val="-1"/>
        </w:rPr>
        <w:t>2010</w:t>
      </w:r>
      <w:r w:rsidRPr="00C230C9">
        <w:rPr>
          <w:i/>
          <w:iCs/>
          <w:color w:val="000000"/>
        </w:rPr>
        <w:t>.</w:t>
      </w:r>
      <w:r w:rsidRPr="00C230C9">
        <w:rPr>
          <w:i/>
          <w:iCs/>
          <w:color w:val="000000"/>
          <w:spacing w:val="-5"/>
        </w:rPr>
        <w:t xml:space="preserve"> </w:t>
      </w:r>
      <w:r w:rsidRPr="00C230C9">
        <w:rPr>
          <w:i/>
          <w:iCs/>
          <w:color w:val="000000"/>
          <w:spacing w:val="1"/>
        </w:rPr>
        <w:t>A</w:t>
      </w:r>
      <w:r w:rsidRPr="00C230C9">
        <w:rPr>
          <w:i/>
          <w:iCs/>
          <w:color w:val="000000"/>
          <w:spacing w:val="-1"/>
        </w:rPr>
        <w:t>c</w:t>
      </w:r>
      <w:r w:rsidRPr="00C230C9">
        <w:rPr>
          <w:i/>
          <w:iCs/>
          <w:color w:val="000000"/>
          <w:spacing w:val="1"/>
        </w:rPr>
        <w:t>t</w:t>
      </w:r>
      <w:r w:rsidRPr="00C230C9">
        <w:rPr>
          <w:i/>
          <w:iCs/>
          <w:color w:val="000000"/>
          <w:spacing w:val="-1"/>
        </w:rPr>
        <w:t>ua</w:t>
      </w:r>
      <w:r w:rsidRPr="00C230C9">
        <w:rPr>
          <w:i/>
          <w:iCs/>
          <w:color w:val="000000"/>
        </w:rPr>
        <w:t xml:space="preserve">l. </w:t>
      </w:r>
      <w:proofErr w:type="spellStart"/>
      <w:r w:rsidRPr="00C230C9">
        <w:rPr>
          <w:i/>
          <w:iCs/>
          <w:color w:val="000000"/>
          <w:spacing w:val="1"/>
        </w:rPr>
        <w:t>E</w:t>
      </w:r>
      <w:r w:rsidRPr="00C230C9">
        <w:rPr>
          <w:i/>
          <w:iCs/>
          <w:color w:val="000000"/>
          <w:spacing w:val="-3"/>
        </w:rPr>
        <w:t>n</w:t>
      </w:r>
      <w:r w:rsidRPr="00C230C9">
        <w:rPr>
          <w:i/>
          <w:iCs/>
          <w:color w:val="000000"/>
          <w:spacing w:val="1"/>
        </w:rPr>
        <w:t>f</w:t>
      </w:r>
      <w:r w:rsidRPr="00C230C9">
        <w:rPr>
          <w:i/>
          <w:iCs/>
          <w:color w:val="000000"/>
          <w:spacing w:val="-1"/>
        </w:rPr>
        <w:t>er</w:t>
      </w:r>
      <w:r w:rsidRPr="00C230C9">
        <w:rPr>
          <w:i/>
          <w:iCs/>
          <w:color w:val="000000"/>
          <w:spacing w:val="-2"/>
        </w:rPr>
        <w:t>m</w:t>
      </w:r>
      <w:proofErr w:type="spellEnd"/>
      <w:r w:rsidRPr="00C230C9">
        <w:rPr>
          <w:i/>
          <w:iCs/>
          <w:color w:val="000000"/>
        </w:rPr>
        <w:t>.</w:t>
      </w:r>
      <w:r w:rsidRPr="00C230C9">
        <w:rPr>
          <w:i/>
          <w:iCs/>
          <w:color w:val="000000"/>
          <w:spacing w:val="3"/>
        </w:rPr>
        <w:t xml:space="preserve"> </w:t>
      </w:r>
      <w:r w:rsidRPr="00C230C9">
        <w:rPr>
          <w:i/>
          <w:iCs/>
          <w:color w:val="000000"/>
          <w:spacing w:val="-1"/>
        </w:rPr>
        <w:t>2010</w:t>
      </w:r>
      <w:proofErr w:type="gramStart"/>
      <w:r w:rsidRPr="00C230C9">
        <w:rPr>
          <w:i/>
          <w:iCs/>
          <w:color w:val="000000"/>
          <w:spacing w:val="1"/>
        </w:rPr>
        <w:t>;</w:t>
      </w:r>
      <w:r w:rsidRPr="00C230C9">
        <w:rPr>
          <w:i/>
          <w:iCs/>
          <w:color w:val="000000"/>
          <w:spacing w:val="-1"/>
        </w:rPr>
        <w:t>13</w:t>
      </w:r>
      <w:proofErr w:type="gramEnd"/>
      <w:r w:rsidRPr="00C230C9">
        <w:rPr>
          <w:i/>
          <w:iCs/>
          <w:color w:val="000000"/>
          <w:spacing w:val="-1"/>
        </w:rPr>
        <w:t>(1)</w:t>
      </w:r>
      <w:r w:rsidRPr="00C230C9">
        <w:rPr>
          <w:i/>
          <w:iCs/>
          <w:color w:val="000000"/>
          <w:spacing w:val="1"/>
        </w:rPr>
        <w:t>:</w:t>
      </w:r>
      <w:r w:rsidRPr="00C230C9">
        <w:rPr>
          <w:i/>
          <w:iCs/>
          <w:color w:val="000000"/>
          <w:spacing w:val="-3"/>
        </w:rPr>
        <w:t>1</w:t>
      </w:r>
      <w:r w:rsidRPr="00C230C9">
        <w:rPr>
          <w:i/>
          <w:iCs/>
          <w:color w:val="000000"/>
        </w:rPr>
        <w:t>5</w:t>
      </w:r>
      <w:r w:rsidRPr="00C230C9">
        <w:rPr>
          <w:i/>
          <w:iCs/>
          <w:color w:val="000000"/>
          <w:spacing w:val="-1"/>
        </w:rPr>
        <w:t>-</w:t>
      </w:r>
      <w:r w:rsidRPr="00C230C9">
        <w:rPr>
          <w:i/>
          <w:iCs/>
          <w:color w:val="000000"/>
        </w:rPr>
        <w:t xml:space="preserve">1. </w:t>
      </w:r>
      <w:r w:rsidRPr="00C230C9">
        <w:t>[Citado el 0</w:t>
      </w:r>
      <w:r>
        <w:t>5</w:t>
      </w:r>
      <w:r w:rsidRPr="00C230C9">
        <w:t xml:space="preserve"> de </w:t>
      </w:r>
      <w:r>
        <w:t>mayo</w:t>
      </w:r>
      <w:r w:rsidRPr="00C230C9">
        <w:t xml:space="preserve"> de 2015].</w:t>
      </w:r>
    </w:p>
  </w:footnote>
  <w:footnote w:id="20">
    <w:p w14:paraId="3FE87F0D" w14:textId="77777777" w:rsidR="00DD6DF8" w:rsidRPr="005A17E9" w:rsidRDefault="00DD6DF8" w:rsidP="00DD6DF8">
      <w:pPr>
        <w:widowControl w:val="0"/>
        <w:autoSpaceDE w:val="0"/>
        <w:autoSpaceDN w:val="0"/>
        <w:adjustRightInd w:val="0"/>
        <w:jc w:val="both"/>
        <w:rPr>
          <w:color w:val="000000"/>
          <w:sz w:val="20"/>
          <w:szCs w:val="20"/>
        </w:rPr>
      </w:pPr>
      <w:r w:rsidRPr="005A17E9">
        <w:rPr>
          <w:rStyle w:val="Refdenotaalpie"/>
          <w:sz w:val="20"/>
          <w:szCs w:val="20"/>
        </w:rPr>
        <w:footnoteRef/>
      </w:r>
      <w:r w:rsidRPr="005A17E9">
        <w:rPr>
          <w:sz w:val="20"/>
          <w:szCs w:val="20"/>
        </w:rPr>
        <w:t xml:space="preserve"> </w:t>
      </w:r>
      <w:r w:rsidRPr="005A17E9">
        <w:rPr>
          <w:i/>
          <w:iCs/>
          <w:color w:val="000000"/>
          <w:spacing w:val="-1"/>
          <w:sz w:val="20"/>
          <w:szCs w:val="20"/>
        </w:rPr>
        <w:t>L</w:t>
      </w:r>
      <w:r w:rsidRPr="005A17E9">
        <w:rPr>
          <w:i/>
          <w:iCs/>
          <w:color w:val="000000"/>
          <w:sz w:val="20"/>
          <w:szCs w:val="20"/>
        </w:rPr>
        <w:t>ib</w:t>
      </w:r>
      <w:r w:rsidRPr="005A17E9">
        <w:rPr>
          <w:i/>
          <w:iCs/>
          <w:color w:val="000000"/>
          <w:spacing w:val="-1"/>
          <w:sz w:val="20"/>
          <w:szCs w:val="20"/>
        </w:rPr>
        <w:t>r</w:t>
      </w:r>
      <w:r w:rsidRPr="005A17E9">
        <w:rPr>
          <w:i/>
          <w:iCs/>
          <w:color w:val="000000"/>
          <w:sz w:val="20"/>
          <w:szCs w:val="20"/>
        </w:rPr>
        <w:t>o</w:t>
      </w:r>
      <w:r w:rsidRPr="005A17E9">
        <w:rPr>
          <w:i/>
          <w:iCs/>
          <w:color w:val="000000"/>
          <w:spacing w:val="1"/>
          <w:sz w:val="20"/>
          <w:szCs w:val="20"/>
        </w:rPr>
        <w:t xml:space="preserve"> </w:t>
      </w:r>
      <w:r w:rsidRPr="005A17E9">
        <w:rPr>
          <w:i/>
          <w:iCs/>
          <w:color w:val="000000"/>
          <w:spacing w:val="-1"/>
          <w:sz w:val="20"/>
          <w:szCs w:val="20"/>
        </w:rPr>
        <w:t>Con</w:t>
      </w:r>
      <w:r w:rsidRPr="005A17E9">
        <w:rPr>
          <w:i/>
          <w:iCs/>
          <w:color w:val="000000"/>
          <w:spacing w:val="1"/>
          <w:sz w:val="20"/>
          <w:szCs w:val="20"/>
        </w:rPr>
        <w:t>t</w:t>
      </w:r>
      <w:r w:rsidRPr="005A17E9">
        <w:rPr>
          <w:i/>
          <w:iCs/>
          <w:color w:val="000000"/>
          <w:spacing w:val="-1"/>
          <w:sz w:val="20"/>
          <w:szCs w:val="20"/>
        </w:rPr>
        <w:t>ro</w:t>
      </w:r>
      <w:r w:rsidRPr="005A17E9">
        <w:rPr>
          <w:i/>
          <w:iCs/>
          <w:color w:val="000000"/>
          <w:sz w:val="20"/>
          <w:szCs w:val="20"/>
        </w:rPr>
        <w:t>l</w:t>
      </w:r>
      <w:r w:rsidRPr="005A17E9">
        <w:rPr>
          <w:i/>
          <w:iCs/>
          <w:color w:val="000000"/>
          <w:spacing w:val="3"/>
          <w:sz w:val="20"/>
          <w:szCs w:val="20"/>
        </w:rPr>
        <w:t xml:space="preserve"> </w:t>
      </w:r>
      <w:r w:rsidRPr="005A17E9">
        <w:rPr>
          <w:i/>
          <w:iCs/>
          <w:color w:val="000000"/>
          <w:spacing w:val="-1"/>
          <w:sz w:val="20"/>
          <w:szCs w:val="20"/>
        </w:rPr>
        <w:t>d</w:t>
      </w:r>
      <w:r w:rsidRPr="005A17E9">
        <w:rPr>
          <w:i/>
          <w:iCs/>
          <w:color w:val="000000"/>
          <w:sz w:val="20"/>
          <w:szCs w:val="20"/>
        </w:rPr>
        <w:t>e</w:t>
      </w:r>
      <w:r w:rsidRPr="005A17E9">
        <w:rPr>
          <w:i/>
          <w:iCs/>
          <w:color w:val="000000"/>
          <w:spacing w:val="-2"/>
          <w:sz w:val="20"/>
          <w:szCs w:val="20"/>
        </w:rPr>
        <w:t xml:space="preserve"> </w:t>
      </w:r>
      <w:r w:rsidRPr="005A17E9">
        <w:rPr>
          <w:i/>
          <w:iCs/>
          <w:color w:val="000000"/>
          <w:spacing w:val="1"/>
          <w:sz w:val="20"/>
          <w:szCs w:val="20"/>
        </w:rPr>
        <w:t>S</w:t>
      </w:r>
      <w:r w:rsidRPr="005A17E9">
        <w:rPr>
          <w:i/>
          <w:iCs/>
          <w:color w:val="000000"/>
          <w:sz w:val="20"/>
          <w:szCs w:val="20"/>
        </w:rPr>
        <w:t>ig</w:t>
      </w:r>
      <w:r w:rsidRPr="005A17E9">
        <w:rPr>
          <w:i/>
          <w:iCs/>
          <w:color w:val="000000"/>
          <w:spacing w:val="-1"/>
          <w:sz w:val="20"/>
          <w:szCs w:val="20"/>
        </w:rPr>
        <w:t>n</w:t>
      </w:r>
      <w:r w:rsidRPr="005A17E9">
        <w:rPr>
          <w:i/>
          <w:iCs/>
          <w:color w:val="000000"/>
          <w:spacing w:val="-3"/>
          <w:sz w:val="20"/>
          <w:szCs w:val="20"/>
        </w:rPr>
        <w:t>o</w:t>
      </w:r>
      <w:r w:rsidRPr="005A17E9">
        <w:rPr>
          <w:i/>
          <w:iCs/>
          <w:color w:val="000000"/>
          <w:sz w:val="20"/>
          <w:szCs w:val="20"/>
        </w:rPr>
        <w:t xml:space="preserve">s </w:t>
      </w:r>
      <w:proofErr w:type="spellStart"/>
      <w:r w:rsidRPr="005A17E9">
        <w:rPr>
          <w:i/>
          <w:iCs/>
          <w:color w:val="000000"/>
          <w:spacing w:val="1"/>
          <w:sz w:val="20"/>
          <w:szCs w:val="20"/>
        </w:rPr>
        <w:t>v</w:t>
      </w:r>
      <w:r w:rsidRPr="005A17E9">
        <w:rPr>
          <w:i/>
          <w:iCs/>
          <w:color w:val="000000"/>
          <w:spacing w:val="-2"/>
          <w:sz w:val="20"/>
          <w:szCs w:val="20"/>
        </w:rPr>
        <w:t>i</w:t>
      </w:r>
      <w:r w:rsidRPr="005A17E9">
        <w:rPr>
          <w:i/>
          <w:iCs/>
          <w:color w:val="000000"/>
          <w:spacing w:val="1"/>
          <w:sz w:val="20"/>
          <w:szCs w:val="20"/>
        </w:rPr>
        <w:t>t</w:t>
      </w:r>
      <w:r w:rsidRPr="005A17E9">
        <w:rPr>
          <w:i/>
          <w:iCs/>
          <w:color w:val="000000"/>
          <w:spacing w:val="-1"/>
          <w:sz w:val="20"/>
          <w:szCs w:val="20"/>
        </w:rPr>
        <w:t>a</w:t>
      </w:r>
      <w:r w:rsidRPr="005A17E9">
        <w:rPr>
          <w:i/>
          <w:iCs/>
          <w:color w:val="000000"/>
          <w:sz w:val="20"/>
          <w:szCs w:val="20"/>
        </w:rPr>
        <w:t>le</w:t>
      </w:r>
      <w:r w:rsidRPr="005A17E9">
        <w:rPr>
          <w:i/>
          <w:iCs/>
          <w:color w:val="000000"/>
          <w:spacing w:val="-1"/>
          <w:sz w:val="20"/>
          <w:szCs w:val="20"/>
        </w:rPr>
        <w:t>s</w:t>
      </w:r>
      <w:proofErr w:type="gramStart"/>
      <w:r w:rsidRPr="005A17E9">
        <w:rPr>
          <w:i/>
          <w:iCs/>
          <w:color w:val="000000"/>
          <w:spacing w:val="1"/>
          <w:sz w:val="20"/>
          <w:szCs w:val="20"/>
        </w:rPr>
        <w:t>,</w:t>
      </w:r>
      <w:r w:rsidRPr="005A17E9">
        <w:rPr>
          <w:i/>
          <w:iCs/>
          <w:color w:val="000000"/>
          <w:spacing w:val="-3"/>
          <w:sz w:val="20"/>
          <w:szCs w:val="20"/>
        </w:rPr>
        <w:t>C</w:t>
      </w:r>
      <w:r w:rsidRPr="005A17E9">
        <w:rPr>
          <w:i/>
          <w:iCs/>
          <w:color w:val="000000"/>
          <w:spacing w:val="-1"/>
          <w:sz w:val="20"/>
          <w:szCs w:val="20"/>
        </w:rPr>
        <w:t>a</w:t>
      </w:r>
      <w:r w:rsidRPr="005A17E9">
        <w:rPr>
          <w:i/>
          <w:iCs/>
          <w:color w:val="000000"/>
          <w:sz w:val="20"/>
          <w:szCs w:val="20"/>
        </w:rPr>
        <w:t>p</w:t>
      </w:r>
      <w:proofErr w:type="spellEnd"/>
      <w:proofErr w:type="gramEnd"/>
      <w:r w:rsidRPr="005A17E9">
        <w:rPr>
          <w:i/>
          <w:iCs/>
          <w:color w:val="000000"/>
          <w:spacing w:val="1"/>
          <w:sz w:val="20"/>
          <w:szCs w:val="20"/>
        </w:rPr>
        <w:t xml:space="preserve"> X</w:t>
      </w:r>
      <w:r w:rsidRPr="005A17E9">
        <w:rPr>
          <w:i/>
          <w:iCs/>
          <w:color w:val="000000"/>
          <w:sz w:val="20"/>
          <w:szCs w:val="20"/>
        </w:rPr>
        <w:t xml:space="preserve">V </w:t>
      </w:r>
      <w:r w:rsidRPr="005A17E9">
        <w:rPr>
          <w:i/>
          <w:iCs/>
          <w:color w:val="000000"/>
          <w:spacing w:val="1"/>
          <w:sz w:val="20"/>
          <w:szCs w:val="20"/>
        </w:rPr>
        <w:t>S</w:t>
      </w:r>
      <w:r w:rsidRPr="005A17E9">
        <w:rPr>
          <w:i/>
          <w:iCs/>
          <w:color w:val="000000"/>
          <w:spacing w:val="-1"/>
          <w:sz w:val="20"/>
          <w:szCs w:val="20"/>
        </w:rPr>
        <w:t>andr</w:t>
      </w:r>
      <w:r w:rsidRPr="005A17E9">
        <w:rPr>
          <w:i/>
          <w:iCs/>
          <w:color w:val="000000"/>
          <w:sz w:val="20"/>
          <w:szCs w:val="20"/>
        </w:rPr>
        <w:t>a</w:t>
      </w:r>
      <w:r w:rsidRPr="005A17E9">
        <w:rPr>
          <w:i/>
          <w:iCs/>
          <w:color w:val="000000"/>
          <w:spacing w:val="1"/>
          <w:sz w:val="20"/>
          <w:szCs w:val="20"/>
        </w:rPr>
        <w:t xml:space="preserve"> </w:t>
      </w:r>
      <w:r w:rsidRPr="005A17E9">
        <w:rPr>
          <w:i/>
          <w:iCs/>
          <w:color w:val="000000"/>
          <w:spacing w:val="-23"/>
          <w:sz w:val="20"/>
          <w:szCs w:val="20"/>
        </w:rPr>
        <w:t>P</w:t>
      </w:r>
      <w:r w:rsidRPr="005A17E9">
        <w:rPr>
          <w:i/>
          <w:iCs/>
          <w:color w:val="000000"/>
          <w:sz w:val="20"/>
          <w:szCs w:val="20"/>
        </w:rPr>
        <w:t xml:space="preserve">. </w:t>
      </w:r>
      <w:r w:rsidRPr="005A17E9">
        <w:rPr>
          <w:i/>
          <w:iCs/>
          <w:color w:val="000000"/>
          <w:spacing w:val="1"/>
          <w:sz w:val="20"/>
          <w:szCs w:val="20"/>
        </w:rPr>
        <w:t>P</w:t>
      </w:r>
      <w:r w:rsidRPr="005A17E9">
        <w:rPr>
          <w:i/>
          <w:iCs/>
          <w:color w:val="000000"/>
          <w:spacing w:val="-1"/>
          <w:sz w:val="20"/>
          <w:szCs w:val="20"/>
        </w:rPr>
        <w:t>enago</w:t>
      </w:r>
      <w:r w:rsidRPr="005A17E9">
        <w:rPr>
          <w:i/>
          <w:iCs/>
          <w:color w:val="000000"/>
          <w:sz w:val="20"/>
          <w:szCs w:val="20"/>
        </w:rPr>
        <w:t xml:space="preserve">s </w:t>
      </w:r>
      <w:r w:rsidRPr="005A17E9">
        <w:rPr>
          <w:i/>
          <w:iCs/>
          <w:color w:val="000000"/>
          <w:spacing w:val="1"/>
          <w:sz w:val="20"/>
          <w:szCs w:val="20"/>
        </w:rPr>
        <w:t>,</w:t>
      </w:r>
      <w:r w:rsidRPr="005A17E9">
        <w:rPr>
          <w:i/>
          <w:iCs/>
          <w:color w:val="000000"/>
          <w:spacing w:val="-1"/>
          <w:sz w:val="20"/>
          <w:szCs w:val="20"/>
        </w:rPr>
        <w:t>Lu</w:t>
      </w:r>
      <w:r w:rsidRPr="005A17E9">
        <w:rPr>
          <w:i/>
          <w:iCs/>
          <w:color w:val="000000"/>
          <w:sz w:val="20"/>
          <w:szCs w:val="20"/>
        </w:rPr>
        <w:t>z</w:t>
      </w:r>
      <w:r w:rsidRPr="005A17E9">
        <w:rPr>
          <w:i/>
          <w:iCs/>
          <w:color w:val="000000"/>
          <w:spacing w:val="-5"/>
          <w:sz w:val="20"/>
          <w:szCs w:val="20"/>
        </w:rPr>
        <w:t xml:space="preserve"> </w:t>
      </w:r>
      <w:r w:rsidRPr="005A17E9">
        <w:rPr>
          <w:i/>
          <w:iCs/>
          <w:color w:val="000000"/>
          <w:spacing w:val="-1"/>
          <w:sz w:val="20"/>
          <w:szCs w:val="20"/>
        </w:rPr>
        <w:t>D</w:t>
      </w:r>
      <w:r w:rsidRPr="005A17E9">
        <w:rPr>
          <w:i/>
          <w:iCs/>
          <w:color w:val="000000"/>
          <w:spacing w:val="2"/>
          <w:sz w:val="20"/>
          <w:szCs w:val="20"/>
        </w:rPr>
        <w:t>a</w:t>
      </w:r>
      <w:r w:rsidRPr="005A17E9">
        <w:rPr>
          <w:i/>
          <w:iCs/>
          <w:color w:val="000000"/>
          <w:spacing w:val="-1"/>
          <w:sz w:val="20"/>
          <w:szCs w:val="20"/>
        </w:rPr>
        <w:t>r</w:t>
      </w:r>
      <w:r w:rsidRPr="005A17E9">
        <w:rPr>
          <w:i/>
          <w:iCs/>
          <w:color w:val="000000"/>
          <w:sz w:val="20"/>
          <w:szCs w:val="20"/>
        </w:rPr>
        <w:t>y</w:t>
      </w:r>
      <w:r w:rsidRPr="005A17E9">
        <w:rPr>
          <w:i/>
          <w:iCs/>
          <w:color w:val="000000"/>
          <w:spacing w:val="3"/>
          <w:sz w:val="20"/>
          <w:szCs w:val="20"/>
        </w:rPr>
        <w:t xml:space="preserve"> </w:t>
      </w:r>
      <w:r w:rsidRPr="005A17E9">
        <w:rPr>
          <w:i/>
          <w:iCs/>
          <w:color w:val="000000"/>
          <w:spacing w:val="1"/>
          <w:sz w:val="20"/>
          <w:szCs w:val="20"/>
        </w:rPr>
        <w:t>S</w:t>
      </w:r>
      <w:r w:rsidRPr="005A17E9">
        <w:rPr>
          <w:i/>
          <w:iCs/>
          <w:color w:val="000000"/>
          <w:spacing w:val="-3"/>
          <w:sz w:val="20"/>
          <w:szCs w:val="20"/>
        </w:rPr>
        <w:t>a</w:t>
      </w:r>
      <w:r w:rsidRPr="005A17E9">
        <w:rPr>
          <w:i/>
          <w:iCs/>
          <w:color w:val="000000"/>
          <w:sz w:val="20"/>
          <w:szCs w:val="20"/>
        </w:rPr>
        <w:t>l</w:t>
      </w:r>
      <w:r w:rsidRPr="005A17E9">
        <w:rPr>
          <w:i/>
          <w:iCs/>
          <w:color w:val="000000"/>
          <w:spacing w:val="2"/>
          <w:sz w:val="20"/>
          <w:szCs w:val="20"/>
        </w:rPr>
        <w:t>a</w:t>
      </w:r>
      <w:r w:rsidRPr="005A17E9">
        <w:rPr>
          <w:i/>
          <w:iCs/>
          <w:color w:val="000000"/>
          <w:spacing w:val="-6"/>
          <w:sz w:val="20"/>
          <w:szCs w:val="20"/>
        </w:rPr>
        <w:t>z</w:t>
      </w:r>
      <w:r w:rsidRPr="005A17E9">
        <w:rPr>
          <w:i/>
          <w:iCs/>
          <w:color w:val="000000"/>
          <w:spacing w:val="-1"/>
          <w:sz w:val="20"/>
          <w:szCs w:val="20"/>
        </w:rPr>
        <w:t>a</w:t>
      </w:r>
      <w:r w:rsidRPr="005A17E9">
        <w:rPr>
          <w:i/>
          <w:iCs/>
          <w:color w:val="000000"/>
          <w:spacing w:val="-10"/>
          <w:sz w:val="20"/>
          <w:szCs w:val="20"/>
        </w:rPr>
        <w:t>r</w:t>
      </w:r>
      <w:r w:rsidRPr="005A17E9">
        <w:rPr>
          <w:i/>
          <w:iCs/>
          <w:color w:val="000000"/>
          <w:sz w:val="20"/>
          <w:szCs w:val="20"/>
        </w:rPr>
        <w:t xml:space="preserve">, </w:t>
      </w:r>
      <w:r w:rsidRPr="005A17E9">
        <w:rPr>
          <w:i/>
          <w:iCs/>
          <w:color w:val="000000"/>
          <w:spacing w:val="4"/>
          <w:sz w:val="20"/>
          <w:szCs w:val="20"/>
        </w:rPr>
        <w:t xml:space="preserve"> </w:t>
      </w:r>
      <w:r w:rsidRPr="005A17E9">
        <w:rPr>
          <w:i/>
          <w:iCs/>
          <w:color w:val="000000"/>
          <w:sz w:val="20"/>
          <w:szCs w:val="20"/>
        </w:rPr>
        <w:t>Fa</w:t>
      </w:r>
      <w:r w:rsidRPr="005A17E9">
        <w:rPr>
          <w:i/>
          <w:iCs/>
          <w:color w:val="000000"/>
          <w:spacing w:val="-1"/>
          <w:sz w:val="20"/>
          <w:szCs w:val="20"/>
        </w:rPr>
        <w:t>nn</w:t>
      </w:r>
      <w:r w:rsidRPr="005A17E9">
        <w:rPr>
          <w:i/>
          <w:iCs/>
          <w:color w:val="000000"/>
          <w:sz w:val="20"/>
          <w:szCs w:val="20"/>
        </w:rPr>
        <w:t>y</w:t>
      </w:r>
      <w:r w:rsidRPr="005A17E9">
        <w:rPr>
          <w:i/>
          <w:iCs/>
          <w:color w:val="000000"/>
          <w:spacing w:val="1"/>
          <w:sz w:val="20"/>
          <w:szCs w:val="20"/>
        </w:rPr>
        <w:t xml:space="preserve"> </w:t>
      </w:r>
      <w:r w:rsidRPr="005A17E9">
        <w:rPr>
          <w:i/>
          <w:iCs/>
          <w:color w:val="000000"/>
          <w:sz w:val="20"/>
          <w:szCs w:val="20"/>
        </w:rPr>
        <w:t xml:space="preserve">E </w:t>
      </w:r>
      <w:r w:rsidRPr="005A17E9">
        <w:rPr>
          <w:i/>
          <w:iCs/>
          <w:color w:val="000000"/>
          <w:spacing w:val="-4"/>
          <w:sz w:val="20"/>
          <w:szCs w:val="20"/>
        </w:rPr>
        <w:t>V</w:t>
      </w:r>
      <w:r w:rsidRPr="005A17E9">
        <w:rPr>
          <w:i/>
          <w:iCs/>
          <w:color w:val="000000"/>
          <w:spacing w:val="-1"/>
          <w:sz w:val="20"/>
          <w:szCs w:val="20"/>
        </w:rPr>
        <w:t>er</w:t>
      </w:r>
      <w:r w:rsidRPr="005A17E9">
        <w:rPr>
          <w:i/>
          <w:iCs/>
          <w:color w:val="000000"/>
          <w:sz w:val="20"/>
          <w:szCs w:val="20"/>
        </w:rPr>
        <w:t>a</w:t>
      </w:r>
      <w:r w:rsidRPr="005A17E9">
        <w:rPr>
          <w:i/>
          <w:iCs/>
          <w:color w:val="000000"/>
          <w:spacing w:val="-2"/>
          <w:sz w:val="20"/>
          <w:szCs w:val="20"/>
        </w:rPr>
        <w:t xml:space="preserve"> </w:t>
      </w:r>
      <w:r w:rsidRPr="005A17E9">
        <w:rPr>
          <w:i/>
          <w:iCs/>
          <w:color w:val="000000"/>
          <w:spacing w:val="1"/>
          <w:sz w:val="20"/>
          <w:szCs w:val="20"/>
        </w:rPr>
        <w:t>,</w:t>
      </w:r>
      <w:r w:rsidRPr="005A17E9">
        <w:rPr>
          <w:i/>
          <w:iCs/>
          <w:color w:val="000000"/>
          <w:sz w:val="20"/>
          <w:szCs w:val="20"/>
        </w:rPr>
        <w:t>Fu</w:t>
      </w:r>
      <w:r w:rsidRPr="005A17E9">
        <w:rPr>
          <w:i/>
          <w:iCs/>
          <w:color w:val="000000"/>
          <w:spacing w:val="-1"/>
          <w:sz w:val="20"/>
          <w:szCs w:val="20"/>
        </w:rPr>
        <w:t>ndac</w:t>
      </w:r>
      <w:r w:rsidRPr="005A17E9">
        <w:rPr>
          <w:i/>
          <w:iCs/>
          <w:color w:val="000000"/>
          <w:sz w:val="20"/>
          <w:szCs w:val="20"/>
        </w:rPr>
        <w:t>ión</w:t>
      </w:r>
      <w:r w:rsidRPr="005A17E9">
        <w:rPr>
          <w:i/>
          <w:iCs/>
          <w:color w:val="000000"/>
          <w:spacing w:val="1"/>
          <w:sz w:val="20"/>
          <w:szCs w:val="20"/>
        </w:rPr>
        <w:t xml:space="preserve"> </w:t>
      </w:r>
      <w:proofErr w:type="spellStart"/>
      <w:r w:rsidRPr="005A17E9">
        <w:rPr>
          <w:i/>
          <w:iCs/>
          <w:color w:val="000000"/>
          <w:spacing w:val="-1"/>
          <w:sz w:val="20"/>
          <w:szCs w:val="20"/>
        </w:rPr>
        <w:t>Card</w:t>
      </w:r>
      <w:r w:rsidRPr="005A17E9">
        <w:rPr>
          <w:i/>
          <w:iCs/>
          <w:color w:val="000000"/>
          <w:sz w:val="20"/>
          <w:szCs w:val="20"/>
        </w:rPr>
        <w:t>ioi</w:t>
      </w:r>
      <w:r w:rsidRPr="005A17E9">
        <w:rPr>
          <w:i/>
          <w:iCs/>
          <w:color w:val="000000"/>
          <w:spacing w:val="-1"/>
          <w:sz w:val="20"/>
          <w:szCs w:val="20"/>
        </w:rPr>
        <w:t>n</w:t>
      </w:r>
      <w:r w:rsidRPr="005A17E9">
        <w:rPr>
          <w:i/>
          <w:iCs/>
          <w:color w:val="000000"/>
          <w:spacing w:val="1"/>
          <w:sz w:val="20"/>
          <w:szCs w:val="20"/>
        </w:rPr>
        <w:t>f</w:t>
      </w:r>
      <w:r w:rsidRPr="005A17E9">
        <w:rPr>
          <w:i/>
          <w:iCs/>
          <w:color w:val="000000"/>
          <w:spacing w:val="-1"/>
          <w:sz w:val="20"/>
          <w:szCs w:val="20"/>
        </w:rPr>
        <w:t>an</w:t>
      </w:r>
      <w:r w:rsidRPr="005A17E9">
        <w:rPr>
          <w:i/>
          <w:iCs/>
          <w:color w:val="000000"/>
          <w:spacing w:val="1"/>
          <w:sz w:val="20"/>
          <w:szCs w:val="20"/>
        </w:rPr>
        <w:t>t</w:t>
      </w:r>
      <w:r w:rsidRPr="005A17E9">
        <w:rPr>
          <w:i/>
          <w:iCs/>
          <w:color w:val="000000"/>
          <w:sz w:val="20"/>
          <w:szCs w:val="20"/>
        </w:rPr>
        <w:t>il</w:t>
      </w:r>
      <w:proofErr w:type="spellEnd"/>
      <w:r w:rsidRPr="005A17E9">
        <w:rPr>
          <w:i/>
          <w:iCs/>
          <w:color w:val="000000"/>
          <w:sz w:val="20"/>
          <w:szCs w:val="20"/>
        </w:rPr>
        <w:t xml:space="preserve"> </w:t>
      </w:r>
      <w:r w:rsidRPr="005A17E9">
        <w:rPr>
          <w:i/>
          <w:iCs/>
          <w:color w:val="000000"/>
          <w:spacing w:val="1"/>
          <w:sz w:val="20"/>
          <w:szCs w:val="20"/>
        </w:rPr>
        <w:t>B</w:t>
      </w:r>
      <w:r w:rsidRPr="005A17E9">
        <w:rPr>
          <w:i/>
          <w:iCs/>
          <w:color w:val="000000"/>
          <w:spacing w:val="-1"/>
          <w:sz w:val="20"/>
          <w:szCs w:val="20"/>
        </w:rPr>
        <w:t>ogo</w:t>
      </w:r>
      <w:r w:rsidRPr="005A17E9">
        <w:rPr>
          <w:i/>
          <w:iCs/>
          <w:color w:val="000000"/>
          <w:spacing w:val="1"/>
          <w:sz w:val="20"/>
          <w:szCs w:val="20"/>
        </w:rPr>
        <w:t>t</w:t>
      </w:r>
      <w:r w:rsidRPr="005A17E9">
        <w:rPr>
          <w:i/>
          <w:iCs/>
          <w:color w:val="000000"/>
          <w:sz w:val="20"/>
          <w:szCs w:val="20"/>
        </w:rPr>
        <w:t>á</w:t>
      </w:r>
      <w:r>
        <w:rPr>
          <w:i/>
          <w:iCs/>
          <w:color w:val="000000"/>
          <w:sz w:val="20"/>
          <w:szCs w:val="20"/>
        </w:rPr>
        <w:t xml:space="preserve">. </w:t>
      </w:r>
      <w:r w:rsidRPr="00C230C9">
        <w:rPr>
          <w:sz w:val="20"/>
          <w:szCs w:val="20"/>
        </w:rPr>
        <w:t>[Citado el 0</w:t>
      </w:r>
      <w:r>
        <w:t>5</w:t>
      </w:r>
      <w:r w:rsidRPr="00C230C9">
        <w:rPr>
          <w:sz w:val="20"/>
          <w:szCs w:val="20"/>
        </w:rPr>
        <w:t xml:space="preserve"> de </w:t>
      </w:r>
      <w:r>
        <w:t>mayo</w:t>
      </w:r>
      <w:r w:rsidRPr="00C230C9">
        <w:rPr>
          <w:sz w:val="20"/>
          <w:szCs w:val="20"/>
        </w:rPr>
        <w:t xml:space="preserve"> de 2015].</w:t>
      </w:r>
    </w:p>
    <w:p w14:paraId="555EE42C" w14:textId="77777777" w:rsidR="00DD6DF8" w:rsidRPr="005A17E9" w:rsidRDefault="00DD6DF8" w:rsidP="00DD6DF8">
      <w:pPr>
        <w:pStyle w:val="Textonotapie"/>
        <w:rPr>
          <w:lang w:val="es-CO"/>
        </w:rPr>
      </w:pPr>
    </w:p>
  </w:footnote>
  <w:footnote w:id="21">
    <w:p w14:paraId="34644CA5" w14:textId="77777777" w:rsidR="00DD6DF8" w:rsidRPr="002C7BCD" w:rsidRDefault="00DD6DF8" w:rsidP="00DD6DF8">
      <w:pPr>
        <w:pStyle w:val="Textonotapie"/>
        <w:jc w:val="both"/>
        <w:rPr>
          <w:lang w:val="es-CO"/>
        </w:rPr>
      </w:pPr>
      <w:r w:rsidRPr="002C7BCD">
        <w:rPr>
          <w:rStyle w:val="Refdenotaalpie"/>
        </w:rPr>
        <w:footnoteRef/>
      </w:r>
      <w:r w:rsidRPr="002C7BCD">
        <w:t xml:space="preserve"> </w:t>
      </w:r>
      <w:r w:rsidRPr="002C7BCD">
        <w:rPr>
          <w:i/>
          <w:iCs/>
          <w:color w:val="000000"/>
          <w:spacing w:val="-1"/>
        </w:rPr>
        <w:t>Co</w:t>
      </w:r>
      <w:r w:rsidRPr="002C7BCD">
        <w:rPr>
          <w:i/>
          <w:iCs/>
          <w:color w:val="000000"/>
          <w:spacing w:val="-2"/>
        </w:rPr>
        <w:t>m</w:t>
      </w:r>
      <w:r w:rsidRPr="002C7BCD">
        <w:rPr>
          <w:i/>
          <w:iCs/>
          <w:color w:val="000000"/>
          <w:spacing w:val="-1"/>
        </w:rPr>
        <w:t>pren</w:t>
      </w:r>
      <w:r w:rsidRPr="002C7BCD">
        <w:rPr>
          <w:i/>
          <w:iCs/>
          <w:color w:val="000000"/>
          <w:spacing w:val="1"/>
        </w:rPr>
        <w:t>s</w:t>
      </w:r>
      <w:r w:rsidRPr="002C7BCD">
        <w:rPr>
          <w:i/>
          <w:iCs/>
          <w:color w:val="000000"/>
        </w:rPr>
        <w:t>ión</w:t>
      </w:r>
      <w:r w:rsidRPr="002C7BCD">
        <w:rPr>
          <w:i/>
          <w:iCs/>
          <w:color w:val="000000"/>
          <w:spacing w:val="1"/>
        </w:rPr>
        <w:t xml:space="preserve"> </w:t>
      </w:r>
      <w:r w:rsidRPr="002C7BCD">
        <w:rPr>
          <w:i/>
          <w:iCs/>
          <w:color w:val="000000"/>
          <w:spacing w:val="-1"/>
        </w:rPr>
        <w:t>d</w:t>
      </w:r>
      <w:r w:rsidRPr="002C7BCD">
        <w:rPr>
          <w:i/>
          <w:iCs/>
          <w:color w:val="000000"/>
        </w:rPr>
        <w:t>e</w:t>
      </w:r>
      <w:r w:rsidRPr="002C7BCD">
        <w:rPr>
          <w:i/>
          <w:iCs/>
          <w:color w:val="000000"/>
          <w:spacing w:val="1"/>
        </w:rPr>
        <w:t xml:space="preserve"> </w:t>
      </w:r>
      <w:r w:rsidRPr="002C7BCD">
        <w:rPr>
          <w:i/>
          <w:iCs/>
          <w:color w:val="000000"/>
        </w:rPr>
        <w:t>la</w:t>
      </w:r>
      <w:r w:rsidRPr="002C7BCD">
        <w:rPr>
          <w:i/>
          <w:iCs/>
          <w:color w:val="000000"/>
          <w:spacing w:val="-2"/>
        </w:rPr>
        <w:t xml:space="preserve"> </w:t>
      </w:r>
      <w:r w:rsidRPr="002C7BCD">
        <w:rPr>
          <w:i/>
          <w:iCs/>
          <w:color w:val="000000"/>
          <w:spacing w:val="1"/>
        </w:rPr>
        <w:t>s</w:t>
      </w:r>
      <w:r w:rsidRPr="002C7BCD">
        <w:rPr>
          <w:i/>
          <w:iCs/>
          <w:color w:val="000000"/>
          <w:spacing w:val="-1"/>
        </w:rPr>
        <w:t>eña</w:t>
      </w:r>
      <w:r w:rsidRPr="002C7BCD">
        <w:rPr>
          <w:i/>
          <w:iCs/>
          <w:color w:val="000000"/>
        </w:rPr>
        <w:t>l</w:t>
      </w:r>
      <w:r w:rsidRPr="002C7BCD">
        <w:rPr>
          <w:i/>
          <w:iCs/>
          <w:color w:val="000000"/>
          <w:spacing w:val="2"/>
        </w:rPr>
        <w:t xml:space="preserve"> </w:t>
      </w:r>
      <w:r w:rsidRPr="002C7BCD">
        <w:rPr>
          <w:i/>
          <w:iCs/>
          <w:color w:val="000000"/>
          <w:spacing w:val="-3"/>
        </w:rPr>
        <w:t>e</w:t>
      </w:r>
      <w:r w:rsidRPr="002C7BCD">
        <w:rPr>
          <w:i/>
          <w:iCs/>
          <w:color w:val="000000"/>
        </w:rPr>
        <w:t>le</w:t>
      </w:r>
      <w:r w:rsidRPr="002C7BCD">
        <w:rPr>
          <w:i/>
          <w:iCs/>
          <w:color w:val="000000"/>
          <w:spacing w:val="-1"/>
        </w:rPr>
        <w:t>c</w:t>
      </w:r>
      <w:r w:rsidRPr="002C7BCD">
        <w:rPr>
          <w:i/>
          <w:iCs/>
          <w:color w:val="000000"/>
          <w:spacing w:val="1"/>
        </w:rPr>
        <w:t>t</w:t>
      </w:r>
      <w:r w:rsidRPr="002C7BCD">
        <w:rPr>
          <w:i/>
          <w:iCs/>
          <w:color w:val="000000"/>
          <w:spacing w:val="-1"/>
        </w:rPr>
        <w:t>rocard</w:t>
      </w:r>
      <w:r w:rsidRPr="002C7BCD">
        <w:rPr>
          <w:i/>
          <w:iCs/>
          <w:color w:val="000000"/>
        </w:rPr>
        <w:t>io</w:t>
      </w:r>
      <w:r w:rsidRPr="002C7BCD">
        <w:rPr>
          <w:i/>
          <w:iCs/>
          <w:color w:val="000000"/>
          <w:spacing w:val="-1"/>
        </w:rPr>
        <w:t>grá</w:t>
      </w:r>
      <w:r w:rsidRPr="002C7BCD">
        <w:rPr>
          <w:i/>
          <w:iCs/>
          <w:color w:val="000000"/>
          <w:spacing w:val="1"/>
        </w:rPr>
        <w:t>f</w:t>
      </w:r>
      <w:r w:rsidRPr="002C7BCD">
        <w:rPr>
          <w:i/>
          <w:iCs/>
          <w:color w:val="000000"/>
        </w:rPr>
        <w:t>i</w:t>
      </w:r>
      <w:r w:rsidRPr="002C7BCD">
        <w:rPr>
          <w:i/>
          <w:iCs/>
          <w:color w:val="000000"/>
          <w:spacing w:val="1"/>
        </w:rPr>
        <w:t>c</w:t>
      </w:r>
      <w:r w:rsidRPr="002C7BCD">
        <w:rPr>
          <w:i/>
          <w:iCs/>
          <w:color w:val="000000"/>
        </w:rPr>
        <w:t>a</w:t>
      </w:r>
      <w:r w:rsidRPr="002C7BCD">
        <w:rPr>
          <w:i/>
          <w:iCs/>
          <w:color w:val="000000"/>
          <w:spacing w:val="1"/>
        </w:rPr>
        <w:t xml:space="preserve"> </w:t>
      </w:r>
      <w:r w:rsidRPr="002C7BCD">
        <w:rPr>
          <w:i/>
          <w:iCs/>
          <w:color w:val="000000"/>
          <w:spacing w:val="-1"/>
        </w:rPr>
        <w:t>(</w:t>
      </w:r>
      <w:r w:rsidRPr="002C7BCD">
        <w:rPr>
          <w:i/>
          <w:iCs/>
          <w:color w:val="000000"/>
          <w:spacing w:val="1"/>
        </w:rPr>
        <w:t>E</w:t>
      </w:r>
      <w:r w:rsidRPr="002C7BCD">
        <w:rPr>
          <w:i/>
          <w:iCs/>
          <w:color w:val="000000"/>
          <w:spacing w:val="-1"/>
        </w:rPr>
        <w:t>C</w:t>
      </w:r>
      <w:r w:rsidRPr="002C7BCD">
        <w:rPr>
          <w:i/>
          <w:iCs/>
          <w:color w:val="000000"/>
        </w:rPr>
        <w:t>G)</w:t>
      </w:r>
      <w:r w:rsidRPr="002C7BCD">
        <w:rPr>
          <w:i/>
          <w:iCs/>
          <w:color w:val="000000"/>
          <w:spacing w:val="-2"/>
        </w:rPr>
        <w:t xml:space="preserve"> </w:t>
      </w:r>
      <w:r w:rsidRPr="002C7BCD">
        <w:rPr>
          <w:i/>
          <w:iCs/>
          <w:color w:val="000000"/>
          <w:spacing w:val="1"/>
        </w:rPr>
        <w:t>J</w:t>
      </w:r>
      <w:r w:rsidRPr="002C7BCD">
        <w:rPr>
          <w:i/>
          <w:iCs/>
          <w:color w:val="000000"/>
          <w:spacing w:val="-1"/>
        </w:rPr>
        <w:t>ua</w:t>
      </w:r>
      <w:r w:rsidRPr="002C7BCD">
        <w:rPr>
          <w:i/>
          <w:iCs/>
          <w:color w:val="000000"/>
        </w:rPr>
        <w:t>n</w:t>
      </w:r>
      <w:r w:rsidRPr="002C7BCD">
        <w:rPr>
          <w:i/>
          <w:iCs/>
          <w:color w:val="000000"/>
          <w:spacing w:val="-1"/>
        </w:rPr>
        <w:t xml:space="preserve"> </w:t>
      </w:r>
      <w:r w:rsidRPr="002C7BCD">
        <w:rPr>
          <w:i/>
          <w:iCs/>
          <w:color w:val="000000"/>
        </w:rPr>
        <w:t>Ma</w:t>
      </w:r>
      <w:r w:rsidRPr="002C7BCD">
        <w:rPr>
          <w:i/>
          <w:iCs/>
          <w:color w:val="000000"/>
          <w:spacing w:val="-1"/>
        </w:rPr>
        <w:t>nue</w:t>
      </w:r>
      <w:r w:rsidRPr="002C7BCD">
        <w:rPr>
          <w:i/>
          <w:iCs/>
          <w:color w:val="000000"/>
        </w:rPr>
        <w:t>l</w:t>
      </w:r>
      <w:r w:rsidRPr="002C7BCD">
        <w:rPr>
          <w:i/>
          <w:iCs/>
          <w:color w:val="000000"/>
          <w:spacing w:val="-1"/>
        </w:rPr>
        <w:t xml:space="preserve"> </w:t>
      </w:r>
      <w:proofErr w:type="spellStart"/>
      <w:r w:rsidRPr="002C7BCD">
        <w:rPr>
          <w:i/>
          <w:iCs/>
          <w:color w:val="000000"/>
          <w:spacing w:val="-2"/>
        </w:rPr>
        <w:t>S</w:t>
      </w:r>
      <w:r w:rsidRPr="002C7BCD">
        <w:rPr>
          <w:i/>
          <w:iCs/>
          <w:color w:val="000000"/>
          <w:spacing w:val="-1"/>
        </w:rPr>
        <w:t>an</w:t>
      </w:r>
      <w:r w:rsidRPr="002C7BCD">
        <w:rPr>
          <w:i/>
          <w:iCs/>
          <w:color w:val="000000"/>
          <w:spacing w:val="1"/>
        </w:rPr>
        <w:t>c</w:t>
      </w:r>
      <w:r w:rsidRPr="002C7BCD">
        <w:rPr>
          <w:i/>
          <w:iCs/>
          <w:color w:val="000000"/>
          <w:spacing w:val="-1"/>
        </w:rPr>
        <w:t>h</w:t>
      </w:r>
      <w:r w:rsidRPr="002C7BCD">
        <w:rPr>
          <w:i/>
          <w:iCs/>
          <w:color w:val="000000"/>
          <w:spacing w:val="2"/>
        </w:rPr>
        <w:t>e</w:t>
      </w:r>
      <w:r w:rsidRPr="002C7BCD">
        <w:rPr>
          <w:i/>
          <w:iCs/>
          <w:color w:val="000000"/>
          <w:spacing w:val="-6"/>
        </w:rPr>
        <w:t>z</w:t>
      </w:r>
      <w:proofErr w:type="spellEnd"/>
      <w:r w:rsidRPr="002C7BCD">
        <w:rPr>
          <w:i/>
          <w:iCs/>
          <w:color w:val="000000"/>
        </w:rPr>
        <w:t>-</w:t>
      </w:r>
      <w:r w:rsidRPr="002C7BCD">
        <w:rPr>
          <w:i/>
          <w:iCs/>
          <w:color w:val="000000"/>
          <w:spacing w:val="1"/>
        </w:rPr>
        <w:t xml:space="preserve"> </w:t>
      </w:r>
      <w:r w:rsidRPr="002C7BCD">
        <w:rPr>
          <w:i/>
          <w:iCs/>
          <w:color w:val="000000"/>
        </w:rPr>
        <w:t>Gi</w:t>
      </w:r>
      <w:r w:rsidRPr="002C7BCD">
        <w:rPr>
          <w:i/>
          <w:iCs/>
          <w:color w:val="000000"/>
          <w:spacing w:val="-1"/>
        </w:rPr>
        <w:t>o</w:t>
      </w:r>
      <w:r w:rsidRPr="002C7BCD">
        <w:rPr>
          <w:i/>
          <w:iCs/>
          <w:color w:val="000000"/>
          <w:spacing w:val="1"/>
        </w:rPr>
        <w:t>v</w:t>
      </w:r>
      <w:r w:rsidRPr="002C7BCD">
        <w:rPr>
          <w:i/>
          <w:iCs/>
          <w:color w:val="000000"/>
          <w:spacing w:val="-1"/>
        </w:rPr>
        <w:t>ann</w:t>
      </w:r>
      <w:r w:rsidRPr="002C7BCD">
        <w:rPr>
          <w:i/>
          <w:iCs/>
          <w:color w:val="000000"/>
        </w:rPr>
        <w:t>i</w:t>
      </w:r>
      <w:r w:rsidRPr="002C7BCD">
        <w:rPr>
          <w:i/>
          <w:iCs/>
          <w:color w:val="000000"/>
          <w:spacing w:val="-5"/>
        </w:rPr>
        <w:t xml:space="preserve"> </w:t>
      </w:r>
      <w:r w:rsidRPr="002C7BCD">
        <w:rPr>
          <w:i/>
          <w:iCs/>
          <w:color w:val="000000"/>
        </w:rPr>
        <w:t>A</w:t>
      </w:r>
      <w:r w:rsidRPr="002C7BCD">
        <w:rPr>
          <w:i/>
          <w:iCs/>
          <w:color w:val="000000"/>
          <w:spacing w:val="-5"/>
        </w:rPr>
        <w:t xml:space="preserve"> </w:t>
      </w:r>
      <w:r w:rsidRPr="002C7BCD">
        <w:rPr>
          <w:i/>
          <w:iCs/>
          <w:color w:val="000000"/>
          <w:spacing w:val="1"/>
        </w:rPr>
        <w:t>B</w:t>
      </w:r>
      <w:r w:rsidRPr="002C7BCD">
        <w:rPr>
          <w:i/>
          <w:iCs/>
          <w:color w:val="000000"/>
          <w:spacing w:val="-1"/>
        </w:rPr>
        <w:t>erna</w:t>
      </w:r>
      <w:r w:rsidRPr="002C7BCD">
        <w:rPr>
          <w:i/>
          <w:iCs/>
          <w:color w:val="000000"/>
        </w:rPr>
        <w:t>l</w:t>
      </w:r>
      <w:r w:rsidRPr="002C7BCD">
        <w:rPr>
          <w:i/>
          <w:iCs/>
          <w:color w:val="000000"/>
          <w:spacing w:val="2"/>
        </w:rPr>
        <w:t xml:space="preserve"> </w:t>
      </w:r>
      <w:r w:rsidRPr="002C7BCD">
        <w:rPr>
          <w:i/>
          <w:iCs/>
          <w:color w:val="000000"/>
          <w:spacing w:val="-3"/>
        </w:rPr>
        <w:t>R</w:t>
      </w:r>
      <w:r w:rsidRPr="002C7BCD">
        <w:rPr>
          <w:i/>
          <w:iCs/>
          <w:color w:val="000000"/>
        </w:rPr>
        <w:t>,</w:t>
      </w:r>
      <w:r w:rsidRPr="002C7BCD">
        <w:rPr>
          <w:i/>
          <w:iCs/>
          <w:color w:val="000000"/>
          <w:spacing w:val="2"/>
        </w:rPr>
        <w:t xml:space="preserve"> </w:t>
      </w:r>
      <w:r w:rsidRPr="002C7BCD">
        <w:rPr>
          <w:i/>
          <w:iCs/>
          <w:color w:val="000000"/>
          <w:spacing w:val="-1"/>
        </w:rPr>
        <w:t>R</w:t>
      </w:r>
      <w:r w:rsidRPr="002C7BCD">
        <w:rPr>
          <w:i/>
          <w:iCs/>
          <w:color w:val="000000"/>
          <w:spacing w:val="-3"/>
        </w:rPr>
        <w:t>e</w:t>
      </w:r>
      <w:r w:rsidRPr="002C7BCD">
        <w:rPr>
          <w:i/>
          <w:iCs/>
          <w:color w:val="000000"/>
          <w:spacing w:val="-1"/>
        </w:rPr>
        <w:t>v</w:t>
      </w:r>
      <w:r w:rsidRPr="002C7BCD">
        <w:rPr>
          <w:i/>
          <w:iCs/>
          <w:color w:val="000000"/>
        </w:rPr>
        <w:t>i</w:t>
      </w:r>
      <w:r w:rsidRPr="002C7BCD">
        <w:rPr>
          <w:i/>
          <w:iCs/>
          <w:color w:val="000000"/>
          <w:spacing w:val="1"/>
        </w:rPr>
        <w:t>st</w:t>
      </w:r>
      <w:r w:rsidRPr="002C7BCD">
        <w:rPr>
          <w:i/>
          <w:iCs/>
          <w:color w:val="000000"/>
        </w:rPr>
        <w:t>a</w:t>
      </w:r>
      <w:r w:rsidRPr="002C7BCD">
        <w:rPr>
          <w:i/>
          <w:iCs/>
          <w:color w:val="000000"/>
          <w:spacing w:val="-1"/>
        </w:rPr>
        <w:t xml:space="preserve"> U</w:t>
      </w:r>
      <w:r w:rsidRPr="002C7BCD">
        <w:rPr>
          <w:i/>
          <w:iCs/>
          <w:color w:val="000000"/>
          <w:spacing w:val="-2"/>
        </w:rPr>
        <w:t>m</w:t>
      </w:r>
      <w:r w:rsidRPr="002C7BCD">
        <w:rPr>
          <w:i/>
          <w:iCs/>
          <w:color w:val="000000"/>
          <w:spacing w:val="-1"/>
        </w:rPr>
        <w:t>bra</w:t>
      </w:r>
      <w:r w:rsidRPr="002C7BCD">
        <w:rPr>
          <w:i/>
          <w:iCs/>
          <w:color w:val="000000"/>
        </w:rPr>
        <w:t xml:space="preserve">l </w:t>
      </w:r>
      <w:r w:rsidRPr="002C7BCD">
        <w:rPr>
          <w:i/>
          <w:iCs/>
          <w:color w:val="000000"/>
          <w:spacing w:val="1"/>
        </w:rPr>
        <w:t>c</w:t>
      </w:r>
      <w:r w:rsidRPr="002C7BCD">
        <w:rPr>
          <w:i/>
          <w:iCs/>
          <w:color w:val="000000"/>
        </w:rPr>
        <w:t>ie</w:t>
      </w:r>
      <w:r w:rsidRPr="002C7BCD">
        <w:rPr>
          <w:i/>
          <w:iCs/>
          <w:color w:val="000000"/>
          <w:spacing w:val="-1"/>
        </w:rPr>
        <w:t>nt</w:t>
      </w:r>
      <w:r w:rsidRPr="002C7BCD">
        <w:rPr>
          <w:i/>
          <w:iCs/>
          <w:color w:val="000000"/>
          <w:spacing w:val="1"/>
        </w:rPr>
        <w:t>íf</w:t>
      </w:r>
      <w:r w:rsidRPr="002C7BCD">
        <w:rPr>
          <w:i/>
          <w:iCs/>
          <w:color w:val="000000"/>
          <w:spacing w:val="-2"/>
        </w:rPr>
        <w:t>i</w:t>
      </w:r>
      <w:r w:rsidRPr="002C7BCD">
        <w:rPr>
          <w:i/>
          <w:iCs/>
          <w:color w:val="000000"/>
          <w:spacing w:val="1"/>
        </w:rPr>
        <w:t>c</w:t>
      </w:r>
      <w:r w:rsidRPr="002C7BCD">
        <w:rPr>
          <w:i/>
          <w:iCs/>
          <w:color w:val="000000"/>
          <w:spacing w:val="-1"/>
        </w:rPr>
        <w:t>o</w:t>
      </w:r>
      <w:r w:rsidRPr="002C7BCD">
        <w:rPr>
          <w:i/>
          <w:iCs/>
          <w:color w:val="000000"/>
        </w:rPr>
        <w:t xml:space="preserve">, </w:t>
      </w:r>
      <w:proofErr w:type="gramStart"/>
      <w:r w:rsidRPr="002C7BCD">
        <w:rPr>
          <w:i/>
          <w:iCs/>
          <w:color w:val="000000"/>
        </w:rPr>
        <w:t>ju</w:t>
      </w:r>
      <w:r w:rsidRPr="002C7BCD">
        <w:rPr>
          <w:i/>
          <w:iCs/>
          <w:color w:val="000000"/>
          <w:spacing w:val="-1"/>
        </w:rPr>
        <w:t>n</w:t>
      </w:r>
      <w:r w:rsidRPr="002C7BCD">
        <w:rPr>
          <w:i/>
          <w:iCs/>
          <w:color w:val="000000"/>
        </w:rPr>
        <w:t>io</w:t>
      </w:r>
      <w:r w:rsidRPr="002C7BCD">
        <w:rPr>
          <w:i/>
          <w:iCs/>
          <w:color w:val="000000"/>
          <w:spacing w:val="-1"/>
        </w:rPr>
        <w:t xml:space="preserve"> </w:t>
      </w:r>
      <w:r w:rsidRPr="002C7BCD">
        <w:rPr>
          <w:i/>
          <w:iCs/>
          <w:color w:val="000000"/>
        </w:rPr>
        <w:t>,</w:t>
      </w:r>
      <w:proofErr w:type="gramEnd"/>
      <w:r w:rsidRPr="002C7BCD">
        <w:rPr>
          <w:i/>
          <w:iCs/>
          <w:color w:val="000000"/>
          <w:spacing w:val="2"/>
        </w:rPr>
        <w:t xml:space="preserve"> </w:t>
      </w:r>
      <w:r w:rsidRPr="002C7BCD">
        <w:rPr>
          <w:i/>
          <w:iCs/>
          <w:color w:val="000000"/>
          <w:spacing w:val="-1"/>
        </w:rPr>
        <w:t>nu</w:t>
      </w:r>
      <w:r w:rsidRPr="002C7BCD">
        <w:rPr>
          <w:i/>
          <w:iCs/>
          <w:color w:val="000000"/>
          <w:spacing w:val="-2"/>
        </w:rPr>
        <w:t>m</w:t>
      </w:r>
      <w:r w:rsidRPr="002C7BCD">
        <w:rPr>
          <w:i/>
          <w:iCs/>
          <w:color w:val="000000"/>
          <w:spacing w:val="-1"/>
        </w:rPr>
        <w:t>er</w:t>
      </w:r>
      <w:r w:rsidRPr="002C7BCD">
        <w:rPr>
          <w:i/>
          <w:iCs/>
          <w:color w:val="000000"/>
        </w:rPr>
        <w:t>o</w:t>
      </w:r>
      <w:r w:rsidRPr="002C7BCD">
        <w:rPr>
          <w:i/>
          <w:iCs/>
          <w:color w:val="000000"/>
          <w:spacing w:val="1"/>
        </w:rPr>
        <w:t xml:space="preserve"> </w:t>
      </w:r>
      <w:r w:rsidRPr="002C7BCD">
        <w:rPr>
          <w:i/>
          <w:iCs/>
          <w:color w:val="000000"/>
          <w:spacing w:val="-1"/>
        </w:rPr>
        <w:t>00</w:t>
      </w:r>
      <w:r w:rsidRPr="002C7BCD">
        <w:rPr>
          <w:i/>
          <w:iCs/>
          <w:color w:val="000000"/>
        </w:rPr>
        <w:t>4</w:t>
      </w:r>
      <w:r w:rsidRPr="002C7BCD">
        <w:rPr>
          <w:i/>
          <w:iCs/>
          <w:color w:val="000000"/>
          <w:spacing w:val="1"/>
        </w:rPr>
        <w:t xml:space="preserve"> </w:t>
      </w:r>
      <w:r w:rsidRPr="002C7BCD">
        <w:rPr>
          <w:i/>
          <w:iCs/>
          <w:color w:val="000000"/>
          <w:spacing w:val="-1"/>
        </w:rPr>
        <w:t>200</w:t>
      </w:r>
      <w:r w:rsidRPr="002C7BCD">
        <w:rPr>
          <w:i/>
          <w:iCs/>
          <w:color w:val="000000"/>
        </w:rPr>
        <w:t>7</w:t>
      </w:r>
      <w:r w:rsidRPr="002C7BCD">
        <w:rPr>
          <w:i/>
          <w:iCs/>
          <w:color w:val="000000"/>
          <w:spacing w:val="-2"/>
        </w:rPr>
        <w:t xml:space="preserve"> </w:t>
      </w:r>
      <w:proofErr w:type="spellStart"/>
      <w:r w:rsidRPr="002C7BCD">
        <w:rPr>
          <w:i/>
          <w:iCs/>
          <w:color w:val="000000"/>
          <w:spacing w:val="1"/>
        </w:rPr>
        <w:t>B</w:t>
      </w:r>
      <w:r w:rsidRPr="002C7BCD">
        <w:rPr>
          <w:i/>
          <w:iCs/>
          <w:color w:val="000000"/>
          <w:spacing w:val="-1"/>
        </w:rPr>
        <w:t>ogo</w:t>
      </w:r>
      <w:r w:rsidRPr="002C7BCD">
        <w:rPr>
          <w:i/>
          <w:iCs/>
          <w:color w:val="000000"/>
          <w:spacing w:val="1"/>
        </w:rPr>
        <w:t>t</w:t>
      </w:r>
      <w:r w:rsidRPr="002C7BCD">
        <w:rPr>
          <w:i/>
          <w:iCs/>
          <w:color w:val="000000"/>
        </w:rPr>
        <w:t>a</w:t>
      </w:r>
      <w:proofErr w:type="spellEnd"/>
      <w:r w:rsidRPr="002C7BCD">
        <w:rPr>
          <w:i/>
          <w:iCs/>
          <w:color w:val="000000"/>
          <w:spacing w:val="-1"/>
        </w:rPr>
        <w:t xml:space="preserve"> Co</w:t>
      </w:r>
      <w:r w:rsidRPr="002C7BCD">
        <w:rPr>
          <w:i/>
          <w:iCs/>
          <w:color w:val="000000"/>
        </w:rPr>
        <w:t>lo</w:t>
      </w:r>
      <w:r w:rsidRPr="002C7BCD">
        <w:rPr>
          <w:i/>
          <w:iCs/>
          <w:color w:val="000000"/>
          <w:spacing w:val="-2"/>
        </w:rPr>
        <w:t>m</w:t>
      </w:r>
      <w:r w:rsidRPr="002C7BCD">
        <w:rPr>
          <w:i/>
          <w:iCs/>
          <w:color w:val="000000"/>
          <w:spacing w:val="-1"/>
        </w:rPr>
        <w:t>b</w:t>
      </w:r>
      <w:r w:rsidRPr="002C7BCD">
        <w:rPr>
          <w:i/>
          <w:iCs/>
          <w:color w:val="000000"/>
        </w:rPr>
        <w:t>ia</w:t>
      </w:r>
      <w:r>
        <w:rPr>
          <w:i/>
          <w:iCs/>
          <w:color w:val="000000"/>
        </w:rPr>
        <w:t xml:space="preserve">. </w:t>
      </w:r>
      <w:r w:rsidRPr="00C230C9">
        <w:t>[Citado el 0</w:t>
      </w:r>
      <w:r>
        <w:t>5</w:t>
      </w:r>
      <w:r w:rsidRPr="00C230C9">
        <w:t xml:space="preserve"> de </w:t>
      </w:r>
      <w:r>
        <w:t>mayo</w:t>
      </w:r>
      <w:r w:rsidRPr="00C230C9">
        <w:t xml:space="preserve"> de 2015].</w:t>
      </w:r>
    </w:p>
  </w:footnote>
  <w:footnote w:id="22">
    <w:p w14:paraId="06DD158F" w14:textId="77777777" w:rsidR="00DD6DF8" w:rsidRPr="004037E4" w:rsidRDefault="00DD6DF8" w:rsidP="00DD6DF8">
      <w:pPr>
        <w:widowControl w:val="0"/>
        <w:autoSpaceDE w:val="0"/>
        <w:autoSpaceDN w:val="0"/>
        <w:adjustRightInd w:val="0"/>
        <w:jc w:val="both"/>
        <w:rPr>
          <w:color w:val="000000"/>
          <w:sz w:val="20"/>
          <w:szCs w:val="20"/>
        </w:rPr>
      </w:pPr>
      <w:r w:rsidRPr="004037E4">
        <w:rPr>
          <w:rStyle w:val="Refdenotaalpie"/>
          <w:sz w:val="20"/>
          <w:szCs w:val="20"/>
        </w:rPr>
        <w:footnoteRef/>
      </w:r>
      <w:r w:rsidRPr="004037E4">
        <w:rPr>
          <w:sz w:val="20"/>
          <w:szCs w:val="20"/>
        </w:rPr>
        <w:t xml:space="preserve"> </w:t>
      </w:r>
      <w:r w:rsidRPr="004037E4">
        <w:rPr>
          <w:color w:val="000000"/>
          <w:spacing w:val="1"/>
          <w:sz w:val="20"/>
          <w:szCs w:val="20"/>
        </w:rPr>
        <w:t>S</w:t>
      </w:r>
      <w:r w:rsidRPr="004037E4">
        <w:rPr>
          <w:color w:val="000000"/>
          <w:spacing w:val="-1"/>
          <w:sz w:val="20"/>
          <w:szCs w:val="20"/>
        </w:rPr>
        <w:t>eña</w:t>
      </w:r>
      <w:r w:rsidRPr="004037E4">
        <w:rPr>
          <w:color w:val="000000"/>
          <w:sz w:val="20"/>
          <w:szCs w:val="20"/>
        </w:rPr>
        <w:t xml:space="preserve">les </w:t>
      </w:r>
      <w:proofErr w:type="spellStart"/>
      <w:r w:rsidRPr="004037E4">
        <w:rPr>
          <w:color w:val="000000"/>
          <w:spacing w:val="-1"/>
          <w:sz w:val="20"/>
          <w:szCs w:val="20"/>
        </w:rPr>
        <w:t>b</w:t>
      </w:r>
      <w:r w:rsidRPr="004037E4">
        <w:rPr>
          <w:color w:val="000000"/>
          <w:sz w:val="20"/>
          <w:szCs w:val="20"/>
        </w:rPr>
        <w:t>i</w:t>
      </w:r>
      <w:r w:rsidRPr="004037E4">
        <w:rPr>
          <w:color w:val="000000"/>
          <w:spacing w:val="-3"/>
          <w:sz w:val="20"/>
          <w:szCs w:val="20"/>
        </w:rPr>
        <w:t>o</w:t>
      </w:r>
      <w:r w:rsidRPr="004037E4">
        <w:rPr>
          <w:color w:val="000000"/>
          <w:spacing w:val="3"/>
          <w:sz w:val="20"/>
          <w:szCs w:val="20"/>
        </w:rPr>
        <w:t>m</w:t>
      </w:r>
      <w:r w:rsidRPr="004037E4">
        <w:rPr>
          <w:color w:val="000000"/>
          <w:spacing w:val="-1"/>
          <w:sz w:val="20"/>
          <w:szCs w:val="20"/>
        </w:rPr>
        <w:t>ed</w:t>
      </w:r>
      <w:r w:rsidRPr="004037E4">
        <w:rPr>
          <w:color w:val="000000"/>
          <w:spacing w:val="-2"/>
          <w:sz w:val="20"/>
          <w:szCs w:val="20"/>
        </w:rPr>
        <w:t>i</w:t>
      </w:r>
      <w:r w:rsidRPr="004037E4">
        <w:rPr>
          <w:color w:val="000000"/>
          <w:spacing w:val="1"/>
          <w:sz w:val="20"/>
          <w:szCs w:val="20"/>
        </w:rPr>
        <w:t>c</w:t>
      </w:r>
      <w:r w:rsidRPr="004037E4">
        <w:rPr>
          <w:color w:val="000000"/>
          <w:spacing w:val="-1"/>
          <w:sz w:val="20"/>
          <w:szCs w:val="20"/>
        </w:rPr>
        <w:t>as</w:t>
      </w:r>
      <w:proofErr w:type="spellEnd"/>
      <w:r w:rsidRPr="004037E4">
        <w:rPr>
          <w:color w:val="000000"/>
          <w:sz w:val="20"/>
          <w:szCs w:val="20"/>
        </w:rPr>
        <w:t>:</w:t>
      </w:r>
      <w:r w:rsidRPr="004037E4">
        <w:rPr>
          <w:color w:val="000000"/>
          <w:spacing w:val="3"/>
          <w:sz w:val="20"/>
          <w:szCs w:val="20"/>
        </w:rPr>
        <w:t xml:space="preserve"> </w:t>
      </w:r>
      <w:proofErr w:type="spellStart"/>
      <w:r w:rsidRPr="004037E4">
        <w:rPr>
          <w:color w:val="000000"/>
          <w:sz w:val="20"/>
          <w:szCs w:val="20"/>
        </w:rPr>
        <w:t>i</w:t>
      </w:r>
      <w:r w:rsidRPr="004037E4">
        <w:rPr>
          <w:color w:val="000000"/>
          <w:spacing w:val="-3"/>
          <w:sz w:val="20"/>
          <w:szCs w:val="20"/>
        </w:rPr>
        <w:t>n</w:t>
      </w:r>
      <w:r w:rsidRPr="004037E4">
        <w:rPr>
          <w:color w:val="000000"/>
          <w:spacing w:val="1"/>
          <w:sz w:val="20"/>
          <w:szCs w:val="20"/>
        </w:rPr>
        <w:t>f</w:t>
      </w:r>
      <w:r w:rsidRPr="004037E4">
        <w:rPr>
          <w:color w:val="000000"/>
          <w:spacing w:val="-1"/>
          <w:sz w:val="20"/>
          <w:szCs w:val="20"/>
        </w:rPr>
        <w:t>o</w:t>
      </w:r>
      <w:r w:rsidRPr="004037E4">
        <w:rPr>
          <w:color w:val="000000"/>
          <w:spacing w:val="-3"/>
          <w:sz w:val="20"/>
          <w:szCs w:val="20"/>
        </w:rPr>
        <w:t>r</w:t>
      </w:r>
      <w:r w:rsidRPr="004037E4">
        <w:rPr>
          <w:color w:val="000000"/>
          <w:spacing w:val="3"/>
          <w:sz w:val="20"/>
          <w:szCs w:val="20"/>
        </w:rPr>
        <w:t>m</w:t>
      </w:r>
      <w:r w:rsidRPr="004037E4">
        <w:rPr>
          <w:color w:val="000000"/>
          <w:spacing w:val="-3"/>
          <w:sz w:val="20"/>
          <w:szCs w:val="20"/>
        </w:rPr>
        <w:t>a</w:t>
      </w:r>
      <w:r w:rsidRPr="004037E4">
        <w:rPr>
          <w:color w:val="000000"/>
          <w:spacing w:val="1"/>
          <w:sz w:val="20"/>
          <w:szCs w:val="20"/>
        </w:rPr>
        <w:t>c</w:t>
      </w:r>
      <w:r w:rsidRPr="004037E4">
        <w:rPr>
          <w:color w:val="000000"/>
          <w:sz w:val="20"/>
          <w:szCs w:val="20"/>
        </w:rPr>
        <w:t>ion</w:t>
      </w:r>
      <w:proofErr w:type="spellEnd"/>
      <w:r w:rsidRPr="004037E4">
        <w:rPr>
          <w:color w:val="000000"/>
          <w:spacing w:val="-1"/>
          <w:sz w:val="20"/>
          <w:szCs w:val="20"/>
        </w:rPr>
        <w:t xml:space="preserve"> qu</w:t>
      </w:r>
      <w:r w:rsidRPr="004037E4">
        <w:rPr>
          <w:color w:val="000000"/>
          <w:sz w:val="20"/>
          <w:szCs w:val="20"/>
        </w:rPr>
        <w:t>e</w:t>
      </w:r>
      <w:r w:rsidRPr="004037E4">
        <w:rPr>
          <w:color w:val="000000"/>
          <w:spacing w:val="1"/>
          <w:sz w:val="20"/>
          <w:szCs w:val="20"/>
        </w:rPr>
        <w:t xml:space="preserve"> s</w:t>
      </w:r>
      <w:r w:rsidRPr="004037E4">
        <w:rPr>
          <w:color w:val="000000"/>
          <w:spacing w:val="-1"/>
          <w:sz w:val="20"/>
          <w:szCs w:val="20"/>
        </w:rPr>
        <w:t>a</w:t>
      </w:r>
      <w:r w:rsidRPr="004037E4">
        <w:rPr>
          <w:color w:val="000000"/>
          <w:sz w:val="20"/>
          <w:szCs w:val="20"/>
        </w:rPr>
        <w:t>le</w:t>
      </w:r>
      <w:r w:rsidRPr="004037E4">
        <w:rPr>
          <w:color w:val="000000"/>
          <w:spacing w:val="1"/>
          <w:sz w:val="20"/>
          <w:szCs w:val="20"/>
        </w:rPr>
        <w:t xml:space="preserve"> </w:t>
      </w:r>
      <w:r w:rsidRPr="004037E4">
        <w:rPr>
          <w:color w:val="000000"/>
          <w:spacing w:val="-1"/>
          <w:sz w:val="20"/>
          <w:szCs w:val="20"/>
        </w:rPr>
        <w:t>de</w:t>
      </w:r>
      <w:r w:rsidRPr="004037E4">
        <w:rPr>
          <w:color w:val="000000"/>
          <w:sz w:val="20"/>
          <w:szCs w:val="20"/>
        </w:rPr>
        <w:t>l</w:t>
      </w:r>
      <w:r w:rsidRPr="004037E4">
        <w:rPr>
          <w:color w:val="000000"/>
          <w:spacing w:val="-3"/>
          <w:sz w:val="20"/>
          <w:szCs w:val="20"/>
        </w:rPr>
        <w:t xml:space="preserve"> </w:t>
      </w:r>
      <w:r w:rsidRPr="004037E4">
        <w:rPr>
          <w:color w:val="000000"/>
          <w:spacing w:val="1"/>
          <w:sz w:val="20"/>
          <w:szCs w:val="20"/>
        </w:rPr>
        <w:t>c</w:t>
      </w:r>
      <w:r w:rsidRPr="004037E4">
        <w:rPr>
          <w:color w:val="000000"/>
          <w:spacing w:val="-1"/>
          <w:sz w:val="20"/>
          <w:szCs w:val="20"/>
        </w:rPr>
        <w:t>uerpo</w:t>
      </w:r>
      <w:r w:rsidRPr="004037E4">
        <w:rPr>
          <w:color w:val="000000"/>
          <w:sz w:val="20"/>
          <w:szCs w:val="20"/>
        </w:rPr>
        <w:t>.</w:t>
      </w:r>
      <w:r w:rsidRPr="004037E4">
        <w:rPr>
          <w:color w:val="000000"/>
          <w:spacing w:val="1"/>
          <w:sz w:val="20"/>
          <w:szCs w:val="20"/>
        </w:rPr>
        <w:t xml:space="preserve"> P</w:t>
      </w:r>
      <w:r w:rsidRPr="004037E4">
        <w:rPr>
          <w:color w:val="000000"/>
          <w:spacing w:val="-1"/>
          <w:sz w:val="20"/>
          <w:szCs w:val="20"/>
        </w:rPr>
        <w:t>ab</w:t>
      </w:r>
      <w:r w:rsidRPr="004037E4">
        <w:rPr>
          <w:color w:val="000000"/>
          <w:sz w:val="20"/>
          <w:szCs w:val="20"/>
        </w:rPr>
        <w:t>lo</w:t>
      </w:r>
      <w:r w:rsidRPr="004037E4">
        <w:rPr>
          <w:color w:val="000000"/>
          <w:spacing w:val="1"/>
          <w:sz w:val="20"/>
          <w:szCs w:val="20"/>
        </w:rPr>
        <w:t xml:space="preserve"> </w:t>
      </w:r>
      <w:r w:rsidRPr="004037E4">
        <w:rPr>
          <w:color w:val="000000"/>
          <w:spacing w:val="-1"/>
          <w:sz w:val="20"/>
          <w:szCs w:val="20"/>
        </w:rPr>
        <w:t>Lagu</w:t>
      </w:r>
      <w:r w:rsidRPr="004037E4">
        <w:rPr>
          <w:color w:val="000000"/>
          <w:spacing w:val="-3"/>
          <w:sz w:val="20"/>
          <w:szCs w:val="20"/>
        </w:rPr>
        <w:t>n</w:t>
      </w:r>
      <w:r w:rsidRPr="004037E4">
        <w:rPr>
          <w:color w:val="000000"/>
          <w:sz w:val="20"/>
          <w:szCs w:val="20"/>
        </w:rPr>
        <w:t xml:space="preserve">a </w:t>
      </w:r>
      <w:r w:rsidRPr="004037E4">
        <w:rPr>
          <w:color w:val="000000"/>
          <w:spacing w:val="2"/>
          <w:sz w:val="20"/>
          <w:szCs w:val="20"/>
        </w:rPr>
        <w:t xml:space="preserve"> </w:t>
      </w:r>
      <w:r w:rsidRPr="004037E4">
        <w:rPr>
          <w:color w:val="000000"/>
          <w:spacing w:val="1"/>
          <w:sz w:val="20"/>
          <w:szCs w:val="20"/>
        </w:rPr>
        <w:t>I</w:t>
      </w:r>
      <w:r w:rsidRPr="004037E4">
        <w:rPr>
          <w:color w:val="000000"/>
          <w:spacing w:val="-3"/>
          <w:sz w:val="20"/>
          <w:szCs w:val="20"/>
        </w:rPr>
        <w:t>n</w:t>
      </w:r>
      <w:r w:rsidRPr="004037E4">
        <w:rPr>
          <w:color w:val="000000"/>
          <w:spacing w:val="1"/>
          <w:sz w:val="20"/>
          <w:szCs w:val="20"/>
        </w:rPr>
        <w:t>s</w:t>
      </w:r>
      <w:r w:rsidRPr="004037E4">
        <w:rPr>
          <w:color w:val="000000"/>
          <w:spacing w:val="-1"/>
          <w:sz w:val="20"/>
          <w:szCs w:val="20"/>
        </w:rPr>
        <w:t>t</w:t>
      </w:r>
      <w:r w:rsidRPr="004037E4">
        <w:rPr>
          <w:color w:val="000000"/>
          <w:sz w:val="20"/>
          <w:szCs w:val="20"/>
        </w:rPr>
        <w:t>i</w:t>
      </w:r>
      <w:r w:rsidRPr="004037E4">
        <w:rPr>
          <w:color w:val="000000"/>
          <w:spacing w:val="1"/>
          <w:sz w:val="20"/>
          <w:szCs w:val="20"/>
        </w:rPr>
        <w:t>t</w:t>
      </w:r>
      <w:r w:rsidRPr="004037E4">
        <w:rPr>
          <w:color w:val="000000"/>
          <w:spacing w:val="-1"/>
          <w:sz w:val="20"/>
          <w:szCs w:val="20"/>
        </w:rPr>
        <w:t>u</w:t>
      </w:r>
      <w:r w:rsidRPr="004037E4">
        <w:rPr>
          <w:color w:val="000000"/>
          <w:spacing w:val="1"/>
          <w:sz w:val="20"/>
          <w:szCs w:val="20"/>
        </w:rPr>
        <w:t>t</w:t>
      </w:r>
      <w:r w:rsidRPr="004037E4">
        <w:rPr>
          <w:color w:val="000000"/>
          <w:sz w:val="20"/>
          <w:szCs w:val="20"/>
        </w:rPr>
        <w:t>o</w:t>
      </w:r>
      <w:r w:rsidRPr="004037E4">
        <w:rPr>
          <w:color w:val="000000"/>
          <w:spacing w:val="-1"/>
          <w:sz w:val="20"/>
          <w:szCs w:val="20"/>
        </w:rPr>
        <w:t xml:space="preserve"> d</w:t>
      </w:r>
      <w:r w:rsidRPr="004037E4">
        <w:rPr>
          <w:color w:val="000000"/>
          <w:sz w:val="20"/>
          <w:szCs w:val="20"/>
        </w:rPr>
        <w:t>e</w:t>
      </w:r>
      <w:r w:rsidRPr="004037E4">
        <w:rPr>
          <w:color w:val="000000"/>
          <w:spacing w:val="-1"/>
          <w:sz w:val="20"/>
          <w:szCs w:val="20"/>
        </w:rPr>
        <w:t xml:space="preserve"> </w:t>
      </w:r>
      <w:r w:rsidRPr="004037E4">
        <w:rPr>
          <w:color w:val="000000"/>
          <w:spacing w:val="1"/>
          <w:sz w:val="20"/>
          <w:szCs w:val="20"/>
        </w:rPr>
        <w:t>I</w:t>
      </w:r>
      <w:r w:rsidRPr="004037E4">
        <w:rPr>
          <w:color w:val="000000"/>
          <w:spacing w:val="-1"/>
          <w:sz w:val="20"/>
          <w:szCs w:val="20"/>
        </w:rPr>
        <w:t>nve</w:t>
      </w:r>
      <w:r w:rsidRPr="004037E4">
        <w:rPr>
          <w:color w:val="000000"/>
          <w:spacing w:val="1"/>
          <w:sz w:val="20"/>
          <w:szCs w:val="20"/>
        </w:rPr>
        <w:t>st</w:t>
      </w:r>
      <w:r w:rsidRPr="004037E4">
        <w:rPr>
          <w:color w:val="000000"/>
          <w:sz w:val="20"/>
          <w:szCs w:val="20"/>
        </w:rPr>
        <w:t>ig</w:t>
      </w:r>
      <w:r w:rsidRPr="004037E4">
        <w:rPr>
          <w:color w:val="000000"/>
          <w:spacing w:val="-3"/>
          <w:sz w:val="20"/>
          <w:szCs w:val="20"/>
        </w:rPr>
        <w:t>a</w:t>
      </w:r>
      <w:r w:rsidRPr="004037E4">
        <w:rPr>
          <w:color w:val="000000"/>
          <w:spacing w:val="1"/>
          <w:sz w:val="20"/>
          <w:szCs w:val="20"/>
        </w:rPr>
        <w:t>c</w:t>
      </w:r>
      <w:r w:rsidRPr="004037E4">
        <w:rPr>
          <w:color w:val="000000"/>
          <w:sz w:val="20"/>
          <w:szCs w:val="20"/>
        </w:rPr>
        <w:t>ión</w:t>
      </w:r>
      <w:r w:rsidRPr="004037E4">
        <w:rPr>
          <w:color w:val="000000"/>
          <w:spacing w:val="-1"/>
          <w:sz w:val="20"/>
          <w:szCs w:val="20"/>
        </w:rPr>
        <w:t xml:space="preserve"> en</w:t>
      </w:r>
    </w:p>
    <w:p w14:paraId="6A90CA97" w14:textId="77777777" w:rsidR="00DD6DF8" w:rsidRPr="004037E4" w:rsidRDefault="00DD6DF8" w:rsidP="00DD6DF8">
      <w:pPr>
        <w:pStyle w:val="Textonotapie"/>
        <w:jc w:val="both"/>
        <w:rPr>
          <w:lang w:val="es-CO"/>
        </w:rPr>
      </w:pPr>
      <w:r w:rsidRPr="004037E4">
        <w:rPr>
          <w:color w:val="000000"/>
          <w:spacing w:val="1"/>
        </w:rPr>
        <w:t>I</w:t>
      </w:r>
      <w:r w:rsidRPr="004037E4">
        <w:rPr>
          <w:color w:val="000000"/>
          <w:spacing w:val="-1"/>
        </w:rPr>
        <w:t>ngen</w:t>
      </w:r>
      <w:r w:rsidRPr="004037E4">
        <w:rPr>
          <w:color w:val="000000"/>
        </w:rPr>
        <w:t>ie</w:t>
      </w:r>
      <w:r w:rsidRPr="004037E4">
        <w:rPr>
          <w:color w:val="000000"/>
          <w:spacing w:val="-1"/>
        </w:rPr>
        <w:t>rí</w:t>
      </w:r>
      <w:r w:rsidRPr="004037E4">
        <w:rPr>
          <w:color w:val="000000"/>
        </w:rPr>
        <w:t>a</w:t>
      </w:r>
      <w:r w:rsidRPr="004037E4">
        <w:rPr>
          <w:color w:val="000000"/>
          <w:spacing w:val="1"/>
        </w:rPr>
        <w:t xml:space="preserve"> </w:t>
      </w:r>
      <w:r w:rsidRPr="004037E4">
        <w:rPr>
          <w:color w:val="000000"/>
          <w:spacing w:val="-1"/>
        </w:rPr>
        <w:t>d</w:t>
      </w:r>
      <w:r w:rsidRPr="004037E4">
        <w:rPr>
          <w:color w:val="000000"/>
        </w:rPr>
        <w:t>e</w:t>
      </w:r>
      <w:r w:rsidRPr="004037E4">
        <w:rPr>
          <w:color w:val="000000"/>
          <w:spacing w:val="-9"/>
        </w:rPr>
        <w:t xml:space="preserve"> </w:t>
      </w:r>
      <w:r w:rsidRPr="004037E4">
        <w:rPr>
          <w:color w:val="000000"/>
          <w:spacing w:val="1"/>
        </w:rPr>
        <w:t>A</w:t>
      </w:r>
      <w:r w:rsidRPr="004037E4">
        <w:rPr>
          <w:color w:val="000000"/>
          <w:spacing w:val="-1"/>
        </w:rPr>
        <w:t>ragón</w:t>
      </w:r>
      <w:r w:rsidRPr="004037E4">
        <w:rPr>
          <w:color w:val="000000"/>
        </w:rPr>
        <w:t>.</w:t>
      </w:r>
      <w:r w:rsidRPr="004037E4">
        <w:rPr>
          <w:color w:val="000000"/>
          <w:spacing w:val="3"/>
        </w:rPr>
        <w:t xml:space="preserve"> </w:t>
      </w:r>
      <w:hyperlink r:id="rId2" w:history="1">
        <w:r w:rsidRPr="004037E4">
          <w:rPr>
            <w:color w:val="000080"/>
            <w:spacing w:val="-1"/>
          </w:rPr>
          <w:t>ht</w:t>
        </w:r>
        <w:r w:rsidRPr="004037E4">
          <w:rPr>
            <w:color w:val="000080"/>
            <w:spacing w:val="1"/>
          </w:rPr>
          <w:t>t</w:t>
        </w:r>
        <w:r w:rsidRPr="004037E4">
          <w:rPr>
            <w:color w:val="000080"/>
            <w:spacing w:val="-1"/>
          </w:rPr>
          <w:t>p:</w:t>
        </w:r>
        <w:r w:rsidRPr="004037E4">
          <w:rPr>
            <w:color w:val="000080"/>
            <w:spacing w:val="1"/>
          </w:rPr>
          <w:t>//</w:t>
        </w:r>
        <w:r w:rsidRPr="004037E4">
          <w:rPr>
            <w:color w:val="000080"/>
            <w:spacing w:val="-3"/>
          </w:rPr>
          <w:t>w</w:t>
        </w:r>
        <w:r w:rsidRPr="004037E4">
          <w:rPr>
            <w:color w:val="000080"/>
            <w:spacing w:val="-1"/>
          </w:rPr>
          <w:t>w</w:t>
        </w:r>
        <w:r w:rsidRPr="004037E4">
          <w:rPr>
            <w:color w:val="000080"/>
            <w:spacing w:val="-13"/>
          </w:rPr>
          <w:t>w</w:t>
        </w:r>
        <w:r w:rsidRPr="004037E4">
          <w:rPr>
            <w:color w:val="000080"/>
            <w:spacing w:val="1"/>
          </w:rPr>
          <w:t>.</w:t>
        </w:r>
        <w:r w:rsidRPr="004037E4">
          <w:rPr>
            <w:color w:val="000080"/>
            <w:spacing w:val="3"/>
          </w:rPr>
          <w:t>i</w:t>
        </w:r>
        <w:r w:rsidRPr="004037E4">
          <w:rPr>
            <w:color w:val="000080"/>
            <w:spacing w:val="-1"/>
          </w:rPr>
          <w:t>ber</w:t>
        </w:r>
        <w:r w:rsidRPr="004037E4">
          <w:rPr>
            <w:color w:val="000080"/>
            <w:spacing w:val="1"/>
          </w:rPr>
          <w:t>c</w:t>
        </w:r>
        <w:r w:rsidRPr="004037E4">
          <w:rPr>
            <w:color w:val="000080"/>
            <w:spacing w:val="-1"/>
          </w:rPr>
          <w:t>a</w:t>
        </w:r>
        <w:r w:rsidRPr="004037E4">
          <w:rPr>
            <w:color w:val="000080"/>
          </w:rPr>
          <w:t>jal</w:t>
        </w:r>
        <w:r w:rsidRPr="004037E4">
          <w:rPr>
            <w:color w:val="000080"/>
            <w:spacing w:val="-1"/>
          </w:rPr>
          <w:t>a</w:t>
        </w:r>
        <w:r w:rsidRPr="004037E4">
          <w:rPr>
            <w:color w:val="000080"/>
            <w:spacing w:val="-13"/>
          </w:rPr>
          <w:t>v</w:t>
        </w:r>
        <w:r w:rsidRPr="004037E4">
          <w:rPr>
            <w:color w:val="000080"/>
            <w:spacing w:val="1"/>
          </w:rPr>
          <w:t>.</w:t>
        </w:r>
        <w:r w:rsidRPr="004037E4">
          <w:rPr>
            <w:color w:val="000080"/>
            <w:spacing w:val="-1"/>
          </w:rPr>
          <w:t>ne</w:t>
        </w:r>
        <w:r w:rsidRPr="004037E4">
          <w:rPr>
            <w:color w:val="000080"/>
            <w:spacing w:val="1"/>
          </w:rPr>
          <w:t>t</w:t>
        </w:r>
        <w:r w:rsidRPr="004037E4">
          <w:rPr>
            <w:color w:val="000080"/>
            <w:spacing w:val="-1"/>
          </w:rPr>
          <w:t>/</w:t>
        </w:r>
        <w:r w:rsidRPr="004037E4">
          <w:rPr>
            <w:color w:val="000080"/>
            <w:spacing w:val="-2"/>
          </w:rPr>
          <w:t>i</w:t>
        </w:r>
        <w:r w:rsidRPr="004037E4">
          <w:rPr>
            <w:color w:val="000080"/>
            <w:spacing w:val="3"/>
          </w:rPr>
          <w:t>m</w:t>
        </w:r>
        <w:r w:rsidRPr="004037E4">
          <w:rPr>
            <w:color w:val="000080"/>
            <w:spacing w:val="-1"/>
          </w:rPr>
          <w:t>g/</w:t>
        </w:r>
        <w:r w:rsidRPr="004037E4">
          <w:rPr>
            <w:color w:val="000080"/>
            <w:spacing w:val="1"/>
          </w:rPr>
          <w:t>S</w:t>
        </w:r>
        <w:r w:rsidRPr="004037E4">
          <w:rPr>
            <w:color w:val="000080"/>
            <w:spacing w:val="-1"/>
          </w:rPr>
          <w:t>ena</w:t>
        </w:r>
        <w:r w:rsidRPr="004037E4">
          <w:rPr>
            <w:color w:val="000080"/>
          </w:rPr>
          <w:t>le</w:t>
        </w:r>
        <w:r w:rsidRPr="004037E4">
          <w:rPr>
            <w:color w:val="000080"/>
            <w:spacing w:val="-1"/>
          </w:rPr>
          <w:t>s</w:t>
        </w:r>
        <w:r w:rsidRPr="004037E4">
          <w:rPr>
            <w:color w:val="000080"/>
            <w:spacing w:val="1"/>
          </w:rPr>
          <w:t>B</w:t>
        </w:r>
        <w:r w:rsidRPr="004037E4">
          <w:rPr>
            <w:color w:val="000080"/>
          </w:rPr>
          <w:t>i</w:t>
        </w:r>
        <w:r w:rsidRPr="004037E4">
          <w:rPr>
            <w:color w:val="000080"/>
            <w:spacing w:val="-3"/>
          </w:rPr>
          <w:t>o</w:t>
        </w:r>
        <w:r w:rsidRPr="004037E4">
          <w:rPr>
            <w:color w:val="000080"/>
            <w:spacing w:val="3"/>
          </w:rPr>
          <w:t>m</w:t>
        </w:r>
        <w:r w:rsidRPr="004037E4">
          <w:rPr>
            <w:color w:val="000080"/>
            <w:spacing w:val="-1"/>
          </w:rPr>
          <w:t>e</w:t>
        </w:r>
        <w:r w:rsidRPr="004037E4">
          <w:rPr>
            <w:color w:val="000080"/>
            <w:spacing w:val="-3"/>
          </w:rPr>
          <w:t>d</w:t>
        </w:r>
        <w:r w:rsidRPr="004037E4">
          <w:rPr>
            <w:color w:val="000080"/>
          </w:rPr>
          <w:t>i</w:t>
        </w:r>
        <w:r w:rsidRPr="004037E4">
          <w:rPr>
            <w:color w:val="000080"/>
            <w:spacing w:val="1"/>
          </w:rPr>
          <w:t>c</w:t>
        </w:r>
        <w:r w:rsidRPr="004037E4">
          <w:rPr>
            <w:color w:val="000080"/>
            <w:spacing w:val="-1"/>
          </w:rPr>
          <w:t>a</w:t>
        </w:r>
        <w:r w:rsidRPr="004037E4">
          <w:rPr>
            <w:color w:val="000080"/>
            <w:spacing w:val="1"/>
          </w:rPr>
          <w:t>s</w:t>
        </w:r>
        <w:r w:rsidRPr="004037E4">
          <w:rPr>
            <w:color w:val="000080"/>
            <w:spacing w:val="-3"/>
          </w:rPr>
          <w:t>1</w:t>
        </w:r>
        <w:r w:rsidRPr="004037E4">
          <w:rPr>
            <w:color w:val="000080"/>
            <w:spacing w:val="1"/>
          </w:rPr>
          <w:t>.</w:t>
        </w:r>
        <w:r w:rsidRPr="004037E4">
          <w:rPr>
            <w:color w:val="000080"/>
            <w:spacing w:val="-1"/>
          </w:rPr>
          <w:t>pd</w:t>
        </w:r>
        <w:r w:rsidRPr="004037E4">
          <w:rPr>
            <w:color w:val="000080"/>
          </w:rPr>
          <w:t>f</w:t>
        </w:r>
      </w:hyperlink>
      <w:r>
        <w:rPr>
          <w:color w:val="000000"/>
          <w:spacing w:val="3"/>
        </w:rPr>
        <w:t xml:space="preserve">. </w:t>
      </w:r>
      <w:r w:rsidRPr="00C230C9">
        <w:t>[Citado el 0</w:t>
      </w:r>
      <w:r>
        <w:t>5</w:t>
      </w:r>
      <w:r w:rsidRPr="00C230C9">
        <w:t xml:space="preserve"> de </w:t>
      </w:r>
      <w:r>
        <w:t>mayo</w:t>
      </w:r>
      <w:r w:rsidRPr="00C230C9">
        <w:t xml:space="preserve"> de 2015].</w:t>
      </w:r>
    </w:p>
  </w:footnote>
  <w:footnote w:id="23">
    <w:p w14:paraId="4FB8F32C" w14:textId="77777777" w:rsidR="00DD6DF8" w:rsidRPr="0001555C" w:rsidRDefault="00DD6DF8" w:rsidP="00DD6DF8">
      <w:pPr>
        <w:widowControl w:val="0"/>
        <w:autoSpaceDE w:val="0"/>
        <w:autoSpaceDN w:val="0"/>
        <w:adjustRightInd w:val="0"/>
        <w:jc w:val="both"/>
        <w:rPr>
          <w:color w:val="000000"/>
          <w:sz w:val="20"/>
          <w:szCs w:val="20"/>
        </w:rPr>
      </w:pPr>
      <w:r w:rsidRPr="0001555C">
        <w:rPr>
          <w:rStyle w:val="Refdenotaalpie"/>
          <w:sz w:val="20"/>
          <w:szCs w:val="20"/>
        </w:rPr>
        <w:footnoteRef/>
      </w:r>
      <w:r w:rsidRPr="0001555C">
        <w:rPr>
          <w:sz w:val="20"/>
          <w:szCs w:val="20"/>
        </w:rPr>
        <w:t xml:space="preserve"> </w:t>
      </w:r>
      <w:r w:rsidRPr="0001555C">
        <w:rPr>
          <w:color w:val="000000"/>
          <w:spacing w:val="1"/>
          <w:sz w:val="20"/>
          <w:szCs w:val="20"/>
        </w:rPr>
        <w:t xml:space="preserve"> </w:t>
      </w:r>
      <w:r w:rsidRPr="0001555C">
        <w:rPr>
          <w:color w:val="000000"/>
          <w:spacing w:val="-1"/>
          <w:sz w:val="20"/>
          <w:szCs w:val="20"/>
        </w:rPr>
        <w:t>h</w:t>
      </w:r>
      <w:r w:rsidRPr="0001555C">
        <w:rPr>
          <w:color w:val="000000"/>
          <w:spacing w:val="1"/>
          <w:sz w:val="20"/>
          <w:szCs w:val="20"/>
        </w:rPr>
        <w:t>tt</w:t>
      </w:r>
      <w:r w:rsidRPr="0001555C">
        <w:rPr>
          <w:color w:val="000000"/>
          <w:spacing w:val="-3"/>
          <w:sz w:val="20"/>
          <w:szCs w:val="20"/>
        </w:rPr>
        <w:t>p</w:t>
      </w:r>
      <w:r w:rsidRPr="0001555C">
        <w:rPr>
          <w:color w:val="000000"/>
          <w:spacing w:val="1"/>
          <w:sz w:val="20"/>
          <w:szCs w:val="20"/>
        </w:rPr>
        <w:t>:</w:t>
      </w:r>
      <w:r w:rsidRPr="0001555C">
        <w:rPr>
          <w:color w:val="000000"/>
          <w:spacing w:val="-1"/>
          <w:sz w:val="20"/>
          <w:szCs w:val="20"/>
        </w:rPr>
        <w:t>/</w:t>
      </w:r>
      <w:r w:rsidRPr="0001555C">
        <w:rPr>
          <w:color w:val="000000"/>
          <w:spacing w:val="1"/>
          <w:sz w:val="20"/>
          <w:szCs w:val="20"/>
        </w:rPr>
        <w:t>/</w:t>
      </w:r>
      <w:r w:rsidRPr="0001555C">
        <w:rPr>
          <w:color w:val="000000"/>
          <w:spacing w:val="-1"/>
          <w:sz w:val="20"/>
          <w:szCs w:val="20"/>
        </w:rPr>
        <w:t>ww</w:t>
      </w:r>
      <w:r w:rsidRPr="0001555C">
        <w:rPr>
          <w:color w:val="000000"/>
          <w:spacing w:val="-13"/>
          <w:sz w:val="20"/>
          <w:szCs w:val="20"/>
        </w:rPr>
        <w:t>w</w:t>
      </w:r>
      <w:r w:rsidRPr="0001555C">
        <w:rPr>
          <w:color w:val="000000"/>
          <w:spacing w:val="1"/>
          <w:sz w:val="20"/>
          <w:szCs w:val="20"/>
        </w:rPr>
        <w:t>.</w:t>
      </w:r>
      <w:r w:rsidRPr="0001555C">
        <w:rPr>
          <w:color w:val="000000"/>
          <w:spacing w:val="-1"/>
          <w:sz w:val="20"/>
          <w:szCs w:val="20"/>
        </w:rPr>
        <w:t>h</w:t>
      </w:r>
      <w:r w:rsidRPr="0001555C">
        <w:rPr>
          <w:color w:val="000000"/>
          <w:sz w:val="20"/>
          <w:szCs w:val="20"/>
        </w:rPr>
        <w:t>ip</w:t>
      </w:r>
      <w:r w:rsidRPr="0001555C">
        <w:rPr>
          <w:color w:val="000000"/>
          <w:spacing w:val="-1"/>
          <w:sz w:val="20"/>
          <w:szCs w:val="20"/>
        </w:rPr>
        <w:t>er</w:t>
      </w:r>
      <w:r w:rsidRPr="0001555C">
        <w:rPr>
          <w:color w:val="000000"/>
          <w:spacing w:val="1"/>
          <w:sz w:val="20"/>
          <w:szCs w:val="20"/>
        </w:rPr>
        <w:t>t</w:t>
      </w:r>
      <w:r w:rsidRPr="0001555C">
        <w:rPr>
          <w:color w:val="000000"/>
          <w:spacing w:val="-1"/>
          <w:sz w:val="20"/>
          <w:szCs w:val="20"/>
        </w:rPr>
        <w:t>en</w:t>
      </w:r>
      <w:r w:rsidRPr="0001555C">
        <w:rPr>
          <w:color w:val="000000"/>
          <w:spacing w:val="1"/>
          <w:sz w:val="20"/>
          <w:szCs w:val="20"/>
        </w:rPr>
        <w:t>s</w:t>
      </w:r>
      <w:r w:rsidRPr="0001555C">
        <w:rPr>
          <w:color w:val="000000"/>
          <w:sz w:val="20"/>
          <w:szCs w:val="20"/>
        </w:rPr>
        <w:t>io</w:t>
      </w:r>
      <w:r w:rsidRPr="0001555C">
        <w:rPr>
          <w:color w:val="000000"/>
          <w:spacing w:val="1"/>
          <w:sz w:val="20"/>
          <w:szCs w:val="20"/>
        </w:rPr>
        <w:t>n</w:t>
      </w:r>
      <w:r w:rsidRPr="0001555C">
        <w:rPr>
          <w:color w:val="000000"/>
          <w:spacing w:val="-1"/>
          <w:sz w:val="20"/>
          <w:szCs w:val="20"/>
        </w:rPr>
        <w:t>-pu</w:t>
      </w:r>
      <w:r w:rsidRPr="0001555C">
        <w:rPr>
          <w:color w:val="000000"/>
          <w:sz w:val="20"/>
          <w:szCs w:val="20"/>
        </w:rPr>
        <w:t>l</w:t>
      </w:r>
      <w:r w:rsidRPr="0001555C">
        <w:rPr>
          <w:color w:val="000000"/>
          <w:spacing w:val="3"/>
          <w:sz w:val="20"/>
          <w:szCs w:val="20"/>
        </w:rPr>
        <w:t>m</w:t>
      </w:r>
      <w:r w:rsidRPr="0001555C">
        <w:rPr>
          <w:color w:val="000000"/>
          <w:spacing w:val="-1"/>
          <w:sz w:val="20"/>
          <w:szCs w:val="20"/>
        </w:rPr>
        <w:t>ona</w:t>
      </w:r>
      <w:r w:rsidRPr="0001555C">
        <w:rPr>
          <w:color w:val="000000"/>
          <w:spacing w:val="-10"/>
          <w:sz w:val="20"/>
          <w:szCs w:val="20"/>
        </w:rPr>
        <w:t>r</w:t>
      </w:r>
      <w:r w:rsidRPr="0001555C">
        <w:rPr>
          <w:color w:val="000000"/>
          <w:spacing w:val="-1"/>
          <w:sz w:val="20"/>
          <w:szCs w:val="20"/>
        </w:rPr>
        <w:t>.org</w:t>
      </w:r>
      <w:r w:rsidRPr="0001555C">
        <w:rPr>
          <w:color w:val="000000"/>
          <w:spacing w:val="1"/>
          <w:sz w:val="20"/>
          <w:szCs w:val="20"/>
        </w:rPr>
        <w:t>/</w:t>
      </w:r>
      <w:r w:rsidRPr="0001555C">
        <w:rPr>
          <w:color w:val="000000"/>
          <w:spacing w:val="-1"/>
          <w:sz w:val="20"/>
          <w:szCs w:val="20"/>
        </w:rPr>
        <w:t>pa</w:t>
      </w:r>
      <w:r w:rsidRPr="0001555C">
        <w:rPr>
          <w:color w:val="000000"/>
          <w:spacing w:val="1"/>
          <w:sz w:val="20"/>
          <w:szCs w:val="20"/>
        </w:rPr>
        <w:t>c</w:t>
      </w:r>
      <w:r w:rsidRPr="0001555C">
        <w:rPr>
          <w:color w:val="000000"/>
          <w:sz w:val="20"/>
          <w:szCs w:val="20"/>
        </w:rPr>
        <w:t>ie</w:t>
      </w:r>
      <w:r w:rsidRPr="0001555C">
        <w:rPr>
          <w:color w:val="000000"/>
          <w:spacing w:val="-1"/>
          <w:sz w:val="20"/>
          <w:szCs w:val="20"/>
        </w:rPr>
        <w:t>n</w:t>
      </w:r>
      <w:r w:rsidRPr="0001555C">
        <w:rPr>
          <w:color w:val="000000"/>
          <w:spacing w:val="1"/>
          <w:sz w:val="20"/>
          <w:szCs w:val="20"/>
        </w:rPr>
        <w:t>t</w:t>
      </w:r>
      <w:r w:rsidRPr="0001555C">
        <w:rPr>
          <w:color w:val="000000"/>
          <w:spacing w:val="-3"/>
          <w:sz w:val="20"/>
          <w:szCs w:val="20"/>
        </w:rPr>
        <w:t>e</w:t>
      </w:r>
      <w:r w:rsidRPr="0001555C">
        <w:rPr>
          <w:color w:val="000000"/>
          <w:spacing w:val="1"/>
          <w:sz w:val="20"/>
          <w:szCs w:val="20"/>
        </w:rPr>
        <w:t>s</w:t>
      </w:r>
      <w:r w:rsidRPr="0001555C">
        <w:rPr>
          <w:color w:val="000000"/>
          <w:spacing w:val="-1"/>
          <w:sz w:val="20"/>
          <w:szCs w:val="20"/>
        </w:rPr>
        <w:t>/</w:t>
      </w:r>
      <w:r w:rsidRPr="0001555C">
        <w:rPr>
          <w:color w:val="000000"/>
          <w:spacing w:val="1"/>
          <w:sz w:val="20"/>
          <w:szCs w:val="20"/>
        </w:rPr>
        <w:t>fc</w:t>
      </w:r>
      <w:r w:rsidRPr="0001555C">
        <w:rPr>
          <w:color w:val="000000"/>
          <w:spacing w:val="-1"/>
          <w:sz w:val="20"/>
          <w:szCs w:val="20"/>
        </w:rPr>
        <w:t>hp</w:t>
      </w:r>
      <w:r w:rsidRPr="0001555C">
        <w:rPr>
          <w:color w:val="000000"/>
          <w:spacing w:val="-3"/>
          <w:sz w:val="20"/>
          <w:szCs w:val="20"/>
        </w:rPr>
        <w:t>_</w:t>
      </w:r>
      <w:r w:rsidRPr="0001555C">
        <w:rPr>
          <w:color w:val="000000"/>
          <w:spacing w:val="1"/>
          <w:sz w:val="20"/>
          <w:szCs w:val="20"/>
        </w:rPr>
        <w:t>s</w:t>
      </w:r>
      <w:r w:rsidRPr="0001555C">
        <w:rPr>
          <w:color w:val="000000"/>
          <w:sz w:val="20"/>
          <w:szCs w:val="20"/>
        </w:rPr>
        <w:t>int</w:t>
      </w:r>
      <w:r w:rsidRPr="0001555C">
        <w:rPr>
          <w:color w:val="000000"/>
          <w:spacing w:val="-3"/>
          <w:sz w:val="20"/>
          <w:szCs w:val="20"/>
        </w:rPr>
        <w:t>o</w:t>
      </w:r>
      <w:r w:rsidRPr="0001555C">
        <w:rPr>
          <w:color w:val="000000"/>
          <w:sz w:val="20"/>
          <w:szCs w:val="20"/>
        </w:rPr>
        <w:t>ma</w:t>
      </w:r>
      <w:r w:rsidRPr="0001555C">
        <w:rPr>
          <w:color w:val="000000"/>
          <w:spacing w:val="-1"/>
          <w:sz w:val="20"/>
          <w:szCs w:val="20"/>
        </w:rPr>
        <w:t>s</w:t>
      </w:r>
      <w:r w:rsidRPr="0001555C">
        <w:rPr>
          <w:color w:val="000000"/>
          <w:spacing w:val="1"/>
          <w:sz w:val="20"/>
          <w:szCs w:val="20"/>
        </w:rPr>
        <w:t>.</w:t>
      </w:r>
      <w:r w:rsidRPr="0001555C">
        <w:rPr>
          <w:color w:val="000000"/>
          <w:spacing w:val="-1"/>
          <w:sz w:val="20"/>
          <w:szCs w:val="20"/>
        </w:rPr>
        <w:t>ht</w:t>
      </w:r>
      <w:r w:rsidRPr="0001555C">
        <w:rPr>
          <w:color w:val="000000"/>
          <w:sz w:val="20"/>
          <w:szCs w:val="20"/>
        </w:rPr>
        <w:t>m</w:t>
      </w:r>
      <w:r>
        <w:rPr>
          <w:color w:val="000000"/>
          <w:sz w:val="20"/>
          <w:szCs w:val="20"/>
        </w:rPr>
        <w:t xml:space="preserve">. </w:t>
      </w:r>
      <w:r w:rsidRPr="00C230C9">
        <w:rPr>
          <w:sz w:val="20"/>
          <w:szCs w:val="20"/>
        </w:rPr>
        <w:t>[Citado el 0</w:t>
      </w:r>
      <w:r>
        <w:t>5</w:t>
      </w:r>
      <w:r w:rsidRPr="00C230C9">
        <w:rPr>
          <w:sz w:val="20"/>
          <w:szCs w:val="20"/>
        </w:rPr>
        <w:t xml:space="preserve"> de </w:t>
      </w:r>
      <w:r>
        <w:t>mayo</w:t>
      </w:r>
      <w:r w:rsidRPr="00C230C9">
        <w:rPr>
          <w:sz w:val="20"/>
          <w:szCs w:val="20"/>
        </w:rPr>
        <w:t xml:space="preserve"> de 2015].</w:t>
      </w:r>
    </w:p>
    <w:p w14:paraId="0555C38B" w14:textId="77777777" w:rsidR="00DD6DF8" w:rsidRPr="0001555C" w:rsidRDefault="00DD6DF8" w:rsidP="00DD6DF8">
      <w:pPr>
        <w:pStyle w:val="Textonotapie"/>
        <w:jc w:val="both"/>
      </w:pPr>
    </w:p>
  </w:footnote>
  <w:footnote w:id="24">
    <w:p w14:paraId="463B55D5" w14:textId="77777777" w:rsidR="00473117" w:rsidRPr="00B00EC4" w:rsidRDefault="00473117">
      <w:pPr>
        <w:pStyle w:val="Textonotapie"/>
        <w:rPr>
          <w:lang w:val="es-CO"/>
        </w:rPr>
      </w:pPr>
      <w:r>
        <w:rPr>
          <w:rStyle w:val="Refdenotaalpie"/>
        </w:rPr>
        <w:footnoteRef/>
      </w:r>
      <w:r>
        <w:t xml:space="preserve"> </w:t>
      </w:r>
      <w:r w:rsidRPr="00B00EC4">
        <w:t xml:space="preserve">Metodología dela investigación. M. en C. Roberto Hernández </w:t>
      </w:r>
      <w:proofErr w:type="spellStart"/>
      <w:r w:rsidRPr="00B00EC4">
        <w:t>Sampieri</w:t>
      </w:r>
      <w:proofErr w:type="spellEnd"/>
      <w:r w:rsidRPr="00B00EC4">
        <w:t>, Dr. Carlos Fernández Collado. Dra. Pilar Baptista Lucio. MCGRAW-HILL/ INTERAMERICANA EDITORES, S.A. DE C.V. Quinta edición. 2003. Pág. 4</w:t>
      </w:r>
    </w:p>
  </w:footnote>
  <w:footnote w:id="25">
    <w:p w14:paraId="6D5897E7" w14:textId="77777777" w:rsidR="00473117" w:rsidRPr="00B00EC4" w:rsidRDefault="00473117">
      <w:pPr>
        <w:pStyle w:val="Textonotapie"/>
        <w:rPr>
          <w:lang w:val="es-CO"/>
        </w:rPr>
      </w:pPr>
      <w:r>
        <w:rPr>
          <w:rStyle w:val="Refdenotaalpie"/>
        </w:rPr>
        <w:footnoteRef/>
      </w:r>
      <w:r>
        <w:t xml:space="preserve"> </w:t>
      </w:r>
      <w:r w:rsidRPr="00B00EC4">
        <w:t xml:space="preserve">Metodología dela investigación. M. en C. Roberto Hernández </w:t>
      </w:r>
      <w:proofErr w:type="spellStart"/>
      <w:r w:rsidRPr="00B00EC4">
        <w:t>Sampieri</w:t>
      </w:r>
      <w:proofErr w:type="spellEnd"/>
      <w:r w:rsidRPr="00B00EC4">
        <w:t>, Dr. Carlos Fernández Collado. Dra. Pilar Baptista Lucio. MCGRAW-HILL/ INTERAMERICANA EDITORES, S.A. DE C.V. Quinta edición. 2003. Pág. 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41809" w14:textId="77777777" w:rsidR="00473117" w:rsidRPr="00D97529" w:rsidRDefault="00473117" w:rsidP="00D97529">
    <w:pPr>
      <w:pStyle w:val="Encabezado"/>
    </w:pPr>
    <w:r w:rsidRPr="00D97529">
      <w:rPr>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66B07"/>
    <w:multiLevelType w:val="multilevel"/>
    <w:tmpl w:val="C71C0924"/>
    <w:lvl w:ilvl="0">
      <w:start w:val="5"/>
      <w:numFmt w:val="decimal"/>
      <w:lvlText w:val="%1."/>
      <w:lvlJc w:val="left"/>
      <w:pPr>
        <w:ind w:left="360" w:hanging="360"/>
      </w:pPr>
      <w:rPr>
        <w:rFonts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1CE534A4"/>
    <w:multiLevelType w:val="hybridMultilevel"/>
    <w:tmpl w:val="3A7C12C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DFD3707"/>
    <w:multiLevelType w:val="hybridMultilevel"/>
    <w:tmpl w:val="A392A296"/>
    <w:lvl w:ilvl="0" w:tplc="17626106">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2233E8B"/>
    <w:multiLevelType w:val="hybridMultilevel"/>
    <w:tmpl w:val="384E5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96966E2"/>
    <w:multiLevelType w:val="hybridMultilevel"/>
    <w:tmpl w:val="953EF0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C8D5EBA"/>
    <w:multiLevelType w:val="hybridMultilevel"/>
    <w:tmpl w:val="A4780D40"/>
    <w:lvl w:ilvl="0" w:tplc="17626106">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5194C68"/>
    <w:multiLevelType w:val="multilevel"/>
    <w:tmpl w:val="5420CE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53A3169"/>
    <w:multiLevelType w:val="multilevel"/>
    <w:tmpl w:val="EBEA17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nsid w:val="3AFA4229"/>
    <w:multiLevelType w:val="multilevel"/>
    <w:tmpl w:val="C284FABC"/>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3FA56AA6"/>
    <w:multiLevelType w:val="hybridMultilevel"/>
    <w:tmpl w:val="5EF674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3FE446B3"/>
    <w:multiLevelType w:val="multilevel"/>
    <w:tmpl w:val="EBEA17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nsid w:val="48214F37"/>
    <w:multiLevelType w:val="hybridMultilevel"/>
    <w:tmpl w:val="DD86DA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A1B253B"/>
    <w:multiLevelType w:val="hybridMultilevel"/>
    <w:tmpl w:val="B5DA233C"/>
    <w:lvl w:ilvl="0" w:tplc="17626106">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6F6D715E"/>
    <w:multiLevelType w:val="hybridMultilevel"/>
    <w:tmpl w:val="D400845C"/>
    <w:lvl w:ilvl="0" w:tplc="240A000F">
      <w:start w:val="1"/>
      <w:numFmt w:val="decimal"/>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14">
    <w:nsid w:val="70CF7779"/>
    <w:multiLevelType w:val="hybridMultilevel"/>
    <w:tmpl w:val="FF18F0B2"/>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72207AC4"/>
    <w:multiLevelType w:val="hybridMultilevel"/>
    <w:tmpl w:val="F2B494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731136F9"/>
    <w:multiLevelType w:val="hybridMultilevel"/>
    <w:tmpl w:val="6EF423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746F17FF"/>
    <w:multiLevelType w:val="hybridMultilevel"/>
    <w:tmpl w:val="A836BF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77803E26"/>
    <w:multiLevelType w:val="hybridMultilevel"/>
    <w:tmpl w:val="1458C2E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4"/>
  </w:num>
  <w:num w:numId="2">
    <w:abstractNumId w:val="5"/>
  </w:num>
  <w:num w:numId="3">
    <w:abstractNumId w:val="12"/>
  </w:num>
  <w:num w:numId="4">
    <w:abstractNumId w:val="4"/>
  </w:num>
  <w:num w:numId="5">
    <w:abstractNumId w:val="9"/>
  </w:num>
  <w:num w:numId="6">
    <w:abstractNumId w:val="2"/>
  </w:num>
  <w:num w:numId="7">
    <w:abstractNumId w:val="7"/>
  </w:num>
  <w:num w:numId="8">
    <w:abstractNumId w:val="11"/>
  </w:num>
  <w:num w:numId="9">
    <w:abstractNumId w:val="15"/>
  </w:num>
  <w:num w:numId="10">
    <w:abstractNumId w:val="17"/>
  </w:num>
  <w:num w:numId="11">
    <w:abstractNumId w:val="3"/>
  </w:num>
  <w:num w:numId="12">
    <w:abstractNumId w:val="6"/>
  </w:num>
  <w:num w:numId="13">
    <w:abstractNumId w:val="18"/>
  </w:num>
  <w:num w:numId="14">
    <w:abstractNumId w:val="0"/>
  </w:num>
  <w:num w:numId="15">
    <w:abstractNumId w:val="16"/>
  </w:num>
  <w:num w:numId="16">
    <w:abstractNumId w:val="8"/>
  </w:num>
  <w:num w:numId="17">
    <w:abstractNumId w:val="10"/>
  </w:num>
  <w:num w:numId="18">
    <w:abstractNumId w:val="13"/>
  </w:num>
  <w:num w:numId="1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son">
    <w15:presenceInfo w15:providerId="None" w15:userId="W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76A55"/>
    <w:rsid w:val="000017AB"/>
    <w:rsid w:val="0002658C"/>
    <w:rsid w:val="0004214C"/>
    <w:rsid w:val="00072503"/>
    <w:rsid w:val="000A7887"/>
    <w:rsid w:val="000B463B"/>
    <w:rsid w:val="000B52C0"/>
    <w:rsid w:val="000D303E"/>
    <w:rsid w:val="0010546D"/>
    <w:rsid w:val="00131DF7"/>
    <w:rsid w:val="00147B60"/>
    <w:rsid w:val="00165B08"/>
    <w:rsid w:val="001C3D5D"/>
    <w:rsid w:val="001C7C8F"/>
    <w:rsid w:val="00223161"/>
    <w:rsid w:val="002E29F3"/>
    <w:rsid w:val="00312520"/>
    <w:rsid w:val="003354CE"/>
    <w:rsid w:val="00342D87"/>
    <w:rsid w:val="00375E73"/>
    <w:rsid w:val="00390A65"/>
    <w:rsid w:val="003D4951"/>
    <w:rsid w:val="003D68A8"/>
    <w:rsid w:val="003F32E2"/>
    <w:rsid w:val="00400E83"/>
    <w:rsid w:val="004040C6"/>
    <w:rsid w:val="0041450B"/>
    <w:rsid w:val="004203AB"/>
    <w:rsid w:val="00446181"/>
    <w:rsid w:val="00473117"/>
    <w:rsid w:val="00476A55"/>
    <w:rsid w:val="004B3E17"/>
    <w:rsid w:val="004C12D6"/>
    <w:rsid w:val="004E234A"/>
    <w:rsid w:val="00514407"/>
    <w:rsid w:val="005150FD"/>
    <w:rsid w:val="005211BA"/>
    <w:rsid w:val="00542326"/>
    <w:rsid w:val="005432CF"/>
    <w:rsid w:val="00546127"/>
    <w:rsid w:val="0059594C"/>
    <w:rsid w:val="005F3B86"/>
    <w:rsid w:val="0060442D"/>
    <w:rsid w:val="006201E4"/>
    <w:rsid w:val="00656F2A"/>
    <w:rsid w:val="006719BD"/>
    <w:rsid w:val="006B49CA"/>
    <w:rsid w:val="006C6B20"/>
    <w:rsid w:val="00717D34"/>
    <w:rsid w:val="00720AD3"/>
    <w:rsid w:val="00722618"/>
    <w:rsid w:val="0075371E"/>
    <w:rsid w:val="00755806"/>
    <w:rsid w:val="0079074B"/>
    <w:rsid w:val="00792B2A"/>
    <w:rsid w:val="007E0E91"/>
    <w:rsid w:val="00820223"/>
    <w:rsid w:val="008216A0"/>
    <w:rsid w:val="0086682F"/>
    <w:rsid w:val="00886F81"/>
    <w:rsid w:val="008E4B9B"/>
    <w:rsid w:val="00900224"/>
    <w:rsid w:val="0092078A"/>
    <w:rsid w:val="00943F61"/>
    <w:rsid w:val="00946EF5"/>
    <w:rsid w:val="0096290B"/>
    <w:rsid w:val="0096317F"/>
    <w:rsid w:val="00967A29"/>
    <w:rsid w:val="00991724"/>
    <w:rsid w:val="009A6AA6"/>
    <w:rsid w:val="009E7CE5"/>
    <w:rsid w:val="00A04B05"/>
    <w:rsid w:val="00A52A67"/>
    <w:rsid w:val="00AC39BF"/>
    <w:rsid w:val="00B00EC4"/>
    <w:rsid w:val="00B01656"/>
    <w:rsid w:val="00B60A26"/>
    <w:rsid w:val="00B80690"/>
    <w:rsid w:val="00B9328F"/>
    <w:rsid w:val="00BD2DF4"/>
    <w:rsid w:val="00BE2398"/>
    <w:rsid w:val="00BF1555"/>
    <w:rsid w:val="00C02D09"/>
    <w:rsid w:val="00C02D3D"/>
    <w:rsid w:val="00C03C77"/>
    <w:rsid w:val="00C3302A"/>
    <w:rsid w:val="00C4295B"/>
    <w:rsid w:val="00CE5026"/>
    <w:rsid w:val="00CE7509"/>
    <w:rsid w:val="00CF687D"/>
    <w:rsid w:val="00D20157"/>
    <w:rsid w:val="00D97529"/>
    <w:rsid w:val="00DB3330"/>
    <w:rsid w:val="00DB3C61"/>
    <w:rsid w:val="00DD6DF8"/>
    <w:rsid w:val="00DD7789"/>
    <w:rsid w:val="00DE7AD8"/>
    <w:rsid w:val="00E13827"/>
    <w:rsid w:val="00E37895"/>
    <w:rsid w:val="00E56000"/>
    <w:rsid w:val="00EA471B"/>
    <w:rsid w:val="00ED297A"/>
    <w:rsid w:val="00ED7F94"/>
    <w:rsid w:val="00EF55A5"/>
    <w:rsid w:val="00EF5A74"/>
    <w:rsid w:val="00F540C3"/>
    <w:rsid w:val="00F95B42"/>
    <w:rsid w:val="00FD7F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1B316B40"/>
  <w15:docId w15:val="{40FBA0AC-47A4-40A2-B356-055F56F7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1BA"/>
    <w:rPr>
      <w:sz w:val="24"/>
      <w:szCs w:val="24"/>
      <w:lang w:val="es-ES" w:eastAsia="es-ES"/>
    </w:rPr>
  </w:style>
  <w:style w:type="paragraph" w:styleId="Ttulo1">
    <w:name w:val="heading 1"/>
    <w:basedOn w:val="Normal"/>
    <w:next w:val="Normal"/>
    <w:qFormat/>
    <w:rsid w:val="00DE7AD8"/>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DE7AD8"/>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DE7AD8"/>
    <w:pPr>
      <w:keepNext/>
      <w:spacing w:before="240" w:after="60"/>
      <w:outlineLvl w:val="2"/>
    </w:pPr>
    <w:rPr>
      <w:rFonts w:ascii="Arial" w:hAnsi="Arial" w:cs="Arial"/>
      <w:b/>
      <w:bCs/>
      <w:iCs/>
      <w:color w:val="000000"/>
      <w:sz w:val="26"/>
      <w:szCs w:val="26"/>
      <w:lang w:val="es-CO"/>
    </w:rPr>
  </w:style>
  <w:style w:type="paragraph" w:styleId="Ttulo4">
    <w:name w:val="heading 4"/>
    <w:basedOn w:val="Normal"/>
    <w:next w:val="Normal"/>
    <w:qFormat/>
    <w:rsid w:val="00DE7AD8"/>
    <w:pPr>
      <w:keepNext/>
      <w:jc w:val="center"/>
      <w:outlineLvl w:val="3"/>
    </w:pPr>
    <w:rPr>
      <w:rFonts w:ascii="Comic Sans MS" w:hAnsi="Comic Sans MS"/>
      <w:b/>
      <w:sz w:val="20"/>
      <w:szCs w:val="20"/>
      <w:lang w:val="es-CO"/>
    </w:rPr>
  </w:style>
  <w:style w:type="paragraph" w:styleId="Ttulo7">
    <w:name w:val="heading 7"/>
    <w:basedOn w:val="Normal"/>
    <w:next w:val="Normal"/>
    <w:qFormat/>
    <w:rsid w:val="00DE7AD8"/>
    <w:pPr>
      <w:spacing w:before="240" w:after="60"/>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DE7AD8"/>
    <w:pPr>
      <w:ind w:left="360"/>
      <w:jc w:val="both"/>
    </w:pPr>
    <w:rPr>
      <w:rFonts w:ascii="Georgia" w:hAnsi="Georgia"/>
    </w:rPr>
  </w:style>
  <w:style w:type="paragraph" w:styleId="Textoindependiente">
    <w:name w:val="Body Text"/>
    <w:basedOn w:val="Normal"/>
    <w:rsid w:val="00DE7AD8"/>
    <w:pPr>
      <w:jc w:val="both"/>
    </w:pPr>
    <w:rPr>
      <w:rFonts w:ascii="Georgia" w:hAnsi="Georgia"/>
    </w:rPr>
  </w:style>
  <w:style w:type="paragraph" w:customStyle="1" w:styleId="xl50">
    <w:name w:val="xl50"/>
    <w:basedOn w:val="Normal"/>
    <w:rsid w:val="00DE7AD8"/>
    <w:pPr>
      <w:pBdr>
        <w:left w:val="single" w:sz="8"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sz w:val="22"/>
      <w:szCs w:val="22"/>
    </w:rPr>
  </w:style>
  <w:style w:type="character" w:customStyle="1" w:styleId="Ttulo3Car">
    <w:name w:val="Título 3 Car"/>
    <w:basedOn w:val="Fuentedeprrafopredeter"/>
    <w:rsid w:val="00DE7AD8"/>
    <w:rPr>
      <w:rFonts w:ascii="Arial" w:hAnsi="Arial" w:cs="Arial"/>
      <w:b/>
      <w:bCs/>
      <w:iCs/>
      <w:color w:val="000000"/>
      <w:sz w:val="26"/>
      <w:szCs w:val="26"/>
      <w:lang w:val="es-CO" w:eastAsia="es-ES" w:bidi="ar-SA"/>
    </w:rPr>
  </w:style>
  <w:style w:type="character" w:customStyle="1" w:styleId="Ttulo4Car">
    <w:name w:val="Título 4 Car"/>
    <w:basedOn w:val="Fuentedeprrafopredeter"/>
    <w:rsid w:val="00DE7AD8"/>
    <w:rPr>
      <w:rFonts w:ascii="Comic Sans MS" w:hAnsi="Comic Sans MS"/>
      <w:b/>
      <w:lang w:val="es-CO" w:eastAsia="es-ES" w:bidi="ar-SA"/>
    </w:rPr>
  </w:style>
  <w:style w:type="paragraph" w:styleId="Piedepgina">
    <w:name w:val="footer"/>
    <w:basedOn w:val="Normal"/>
    <w:link w:val="PiedepginaCar"/>
    <w:uiPriority w:val="99"/>
    <w:rsid w:val="00DE7AD8"/>
    <w:pPr>
      <w:tabs>
        <w:tab w:val="center" w:pos="4252"/>
        <w:tab w:val="right" w:pos="8504"/>
      </w:tabs>
    </w:pPr>
  </w:style>
  <w:style w:type="character" w:styleId="Nmerodepgina">
    <w:name w:val="page number"/>
    <w:basedOn w:val="Fuentedeprrafopredeter"/>
    <w:rsid w:val="00DE7AD8"/>
  </w:style>
  <w:style w:type="paragraph" w:styleId="Encabezado">
    <w:name w:val="header"/>
    <w:basedOn w:val="Normal"/>
    <w:rsid w:val="00DE7AD8"/>
    <w:pPr>
      <w:tabs>
        <w:tab w:val="center" w:pos="4252"/>
        <w:tab w:val="right" w:pos="8504"/>
      </w:tabs>
    </w:pPr>
    <w:rPr>
      <w:sz w:val="20"/>
      <w:szCs w:val="20"/>
    </w:rPr>
  </w:style>
  <w:style w:type="paragraph" w:styleId="Textoindependiente2">
    <w:name w:val="Body Text 2"/>
    <w:basedOn w:val="Normal"/>
    <w:rsid w:val="00DE7AD8"/>
    <w:pPr>
      <w:jc w:val="center"/>
    </w:pPr>
    <w:rPr>
      <w:rFonts w:ascii="Georgia" w:hAnsi="Georgia" w:cs="Arial"/>
      <w:b/>
      <w:lang w:val="es-CO"/>
    </w:rPr>
  </w:style>
  <w:style w:type="table" w:styleId="Tablaelegante">
    <w:name w:val="Table Elegant"/>
    <w:basedOn w:val="Tablanormal"/>
    <w:rsid w:val="0022316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PiedepginaCar">
    <w:name w:val="Pie de página Car"/>
    <w:basedOn w:val="Fuentedeprrafopredeter"/>
    <w:link w:val="Piedepgina"/>
    <w:uiPriority w:val="99"/>
    <w:rsid w:val="0059594C"/>
    <w:rPr>
      <w:sz w:val="24"/>
      <w:szCs w:val="24"/>
      <w:lang w:val="es-ES" w:eastAsia="es-ES"/>
    </w:rPr>
  </w:style>
  <w:style w:type="paragraph" w:styleId="Prrafodelista">
    <w:name w:val="List Paragraph"/>
    <w:basedOn w:val="Normal"/>
    <w:uiPriority w:val="34"/>
    <w:qFormat/>
    <w:rsid w:val="00792B2A"/>
    <w:pPr>
      <w:ind w:left="720"/>
      <w:contextualSpacing/>
    </w:pPr>
  </w:style>
  <w:style w:type="paragraph" w:styleId="Textonotapie">
    <w:name w:val="footnote text"/>
    <w:basedOn w:val="Normal"/>
    <w:link w:val="TextonotapieCar"/>
    <w:uiPriority w:val="99"/>
    <w:semiHidden/>
    <w:unhideWhenUsed/>
    <w:rsid w:val="0086682F"/>
    <w:rPr>
      <w:sz w:val="20"/>
      <w:szCs w:val="20"/>
    </w:rPr>
  </w:style>
  <w:style w:type="character" w:customStyle="1" w:styleId="TextonotapieCar">
    <w:name w:val="Texto nota pie Car"/>
    <w:basedOn w:val="Fuentedeprrafopredeter"/>
    <w:link w:val="Textonotapie"/>
    <w:uiPriority w:val="99"/>
    <w:semiHidden/>
    <w:rsid w:val="0086682F"/>
    <w:rPr>
      <w:lang w:val="es-ES" w:eastAsia="es-ES"/>
    </w:rPr>
  </w:style>
  <w:style w:type="character" w:styleId="Refdenotaalpie">
    <w:name w:val="footnote reference"/>
    <w:basedOn w:val="Fuentedeprrafopredeter"/>
    <w:uiPriority w:val="99"/>
    <w:semiHidden/>
    <w:unhideWhenUsed/>
    <w:rsid w:val="0086682F"/>
    <w:rPr>
      <w:vertAlign w:val="superscript"/>
    </w:rPr>
  </w:style>
  <w:style w:type="paragraph" w:styleId="Textonotaalfinal">
    <w:name w:val="endnote text"/>
    <w:basedOn w:val="Normal"/>
    <w:link w:val="TextonotaalfinalCar"/>
    <w:uiPriority w:val="99"/>
    <w:semiHidden/>
    <w:unhideWhenUsed/>
    <w:rsid w:val="00B00EC4"/>
    <w:rPr>
      <w:sz w:val="20"/>
      <w:szCs w:val="20"/>
    </w:rPr>
  </w:style>
  <w:style w:type="character" w:customStyle="1" w:styleId="TextonotaalfinalCar">
    <w:name w:val="Texto nota al final Car"/>
    <w:basedOn w:val="Fuentedeprrafopredeter"/>
    <w:link w:val="Textonotaalfinal"/>
    <w:uiPriority w:val="99"/>
    <w:semiHidden/>
    <w:rsid w:val="00B00EC4"/>
    <w:rPr>
      <w:lang w:val="es-ES" w:eastAsia="es-ES"/>
    </w:rPr>
  </w:style>
  <w:style w:type="character" w:styleId="Refdenotaalfinal">
    <w:name w:val="endnote reference"/>
    <w:basedOn w:val="Fuentedeprrafopredeter"/>
    <w:uiPriority w:val="99"/>
    <w:semiHidden/>
    <w:unhideWhenUsed/>
    <w:rsid w:val="00B00EC4"/>
    <w:rPr>
      <w:vertAlign w:val="superscript"/>
    </w:rPr>
  </w:style>
  <w:style w:type="character" w:styleId="Hipervnculo">
    <w:name w:val="Hyperlink"/>
    <w:basedOn w:val="Fuentedeprrafopredeter"/>
    <w:uiPriority w:val="99"/>
    <w:unhideWhenUsed/>
    <w:rsid w:val="00375E73"/>
    <w:rPr>
      <w:color w:val="0000FF" w:themeColor="hyperlink"/>
      <w:u w:val="single"/>
    </w:rPr>
  </w:style>
  <w:style w:type="paragraph" w:styleId="Sinespaciado">
    <w:name w:val="No Spacing"/>
    <w:uiPriority w:val="1"/>
    <w:qFormat/>
    <w:rsid w:val="004040C6"/>
    <w:rPr>
      <w:rFonts w:asciiTheme="minorHAnsi" w:eastAsiaTheme="minorHAnsi" w:hAnsiTheme="minorHAnsi" w:cstheme="minorBidi"/>
      <w:sz w:val="22"/>
      <w:szCs w:val="22"/>
      <w:lang w:eastAsia="en-US"/>
    </w:rPr>
  </w:style>
  <w:style w:type="paragraph" w:styleId="Textodeglobo">
    <w:name w:val="Balloon Text"/>
    <w:basedOn w:val="Normal"/>
    <w:link w:val="TextodegloboCar"/>
    <w:uiPriority w:val="99"/>
    <w:semiHidden/>
    <w:unhideWhenUsed/>
    <w:rsid w:val="008E4B9B"/>
    <w:rPr>
      <w:rFonts w:ascii="Tahoma" w:hAnsi="Tahoma" w:cs="Tahoma"/>
      <w:sz w:val="16"/>
      <w:szCs w:val="16"/>
    </w:rPr>
  </w:style>
  <w:style w:type="character" w:customStyle="1" w:styleId="TextodegloboCar">
    <w:name w:val="Texto de globo Car"/>
    <w:basedOn w:val="Fuentedeprrafopredeter"/>
    <w:link w:val="Textodeglobo"/>
    <w:uiPriority w:val="99"/>
    <w:semiHidden/>
    <w:rsid w:val="008E4B9B"/>
    <w:rPr>
      <w:rFonts w:ascii="Tahoma" w:hAnsi="Tahoma" w:cs="Tahoma"/>
      <w:sz w:val="16"/>
      <w:szCs w:val="16"/>
      <w:lang w:val="es-ES" w:eastAsia="es-ES"/>
    </w:rPr>
  </w:style>
  <w:style w:type="character" w:styleId="Refdecomentario">
    <w:name w:val="annotation reference"/>
    <w:basedOn w:val="Fuentedeprrafopredeter"/>
    <w:uiPriority w:val="99"/>
    <w:semiHidden/>
    <w:unhideWhenUsed/>
    <w:rsid w:val="00755806"/>
    <w:rPr>
      <w:sz w:val="16"/>
      <w:szCs w:val="16"/>
    </w:rPr>
  </w:style>
  <w:style w:type="paragraph" w:styleId="Textocomentario">
    <w:name w:val="annotation text"/>
    <w:basedOn w:val="Normal"/>
    <w:link w:val="TextocomentarioCar"/>
    <w:uiPriority w:val="99"/>
    <w:semiHidden/>
    <w:unhideWhenUsed/>
    <w:rsid w:val="00755806"/>
    <w:rPr>
      <w:sz w:val="20"/>
      <w:szCs w:val="20"/>
    </w:rPr>
  </w:style>
  <w:style w:type="character" w:customStyle="1" w:styleId="TextocomentarioCar">
    <w:name w:val="Texto comentario Car"/>
    <w:basedOn w:val="Fuentedeprrafopredeter"/>
    <w:link w:val="Textocomentario"/>
    <w:uiPriority w:val="99"/>
    <w:semiHidden/>
    <w:rsid w:val="00755806"/>
    <w:rPr>
      <w:lang w:val="es-ES" w:eastAsia="es-ES"/>
    </w:rPr>
  </w:style>
  <w:style w:type="paragraph" w:styleId="Asuntodelcomentario">
    <w:name w:val="annotation subject"/>
    <w:basedOn w:val="Textocomentario"/>
    <w:next w:val="Textocomentario"/>
    <w:link w:val="AsuntodelcomentarioCar"/>
    <w:uiPriority w:val="99"/>
    <w:semiHidden/>
    <w:unhideWhenUsed/>
    <w:rsid w:val="00755806"/>
    <w:rPr>
      <w:b/>
      <w:bCs/>
    </w:rPr>
  </w:style>
  <w:style w:type="character" w:customStyle="1" w:styleId="AsuntodelcomentarioCar">
    <w:name w:val="Asunto del comentario Car"/>
    <w:basedOn w:val="TextocomentarioCar"/>
    <w:link w:val="Asuntodelcomentario"/>
    <w:uiPriority w:val="99"/>
    <w:semiHidden/>
    <w:rsid w:val="00755806"/>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www.altera.com/literature/hb/dspb/hb_dspb_intro.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ibercajalav.net/img/SenalesBiomedicas1.pdf" TargetMode="External"/><Relationship Id="rId1" Type="http://schemas.openxmlformats.org/officeDocument/2006/relationships/hyperlink" Target="http://www.altera.com/products/fpg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04BFE-E5E9-4FF9-94BF-C13B3C2D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6874</Words>
  <Characters>37810</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APROVECHAMIENTO DEL FRUTO DE “ÁRBOL DEL PAN” (Artocarpus altilis), COMO ALTERNATIVA ALIMENTICIA EN EL MUNICIPIO DE TULUÁ, APLI</vt:lpstr>
    </vt:vector>
  </TitlesOfParts>
  <Company>sitemas</Company>
  <LinksUpToDate>false</LinksUpToDate>
  <CharactersWithSpaces>44595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APROVECHAMIENTO DEL FRUTO DE “ÁRBOL DEL PAN” (Artocarpus altilis), COMO ALTERNATIVA ALIMENTICIA EN EL MUNICIPIO DE TULUÁ, APLI</dc:title>
  <dc:creator>gloriae</dc:creator>
  <cp:lastModifiedBy>Wilson</cp:lastModifiedBy>
  <cp:revision>7</cp:revision>
  <cp:lastPrinted>2004-02-29T22:53:00Z</cp:lastPrinted>
  <dcterms:created xsi:type="dcterms:W3CDTF">2015-04-13T14:57:00Z</dcterms:created>
  <dcterms:modified xsi:type="dcterms:W3CDTF">2015-08-01T20:16:00Z</dcterms:modified>
</cp:coreProperties>
</file>